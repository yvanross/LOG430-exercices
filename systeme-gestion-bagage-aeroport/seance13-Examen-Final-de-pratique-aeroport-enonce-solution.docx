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337" w:type="dxa"/>
        <w:jc w:val="center"/>
        <w:tblLayout w:type="fixed"/>
        <w:tblLook w:val="04A0" w:firstRow="1" w:lastRow="0" w:firstColumn="1" w:lastColumn="0" w:noHBand="0" w:noVBand="1"/>
      </w:tblPr>
      <w:tblGrid>
        <w:gridCol w:w="20"/>
        <w:gridCol w:w="413"/>
        <w:gridCol w:w="371"/>
        <w:gridCol w:w="810"/>
        <w:gridCol w:w="90"/>
        <w:gridCol w:w="360"/>
        <w:gridCol w:w="184"/>
        <w:gridCol w:w="176"/>
        <w:gridCol w:w="348"/>
        <w:gridCol w:w="462"/>
        <w:gridCol w:w="315"/>
        <w:gridCol w:w="74"/>
        <w:gridCol w:w="420"/>
        <w:gridCol w:w="7"/>
        <w:gridCol w:w="914"/>
        <w:gridCol w:w="505"/>
        <w:gridCol w:w="198"/>
        <w:gridCol w:w="103"/>
        <w:gridCol w:w="706"/>
        <w:gridCol w:w="1302"/>
        <w:gridCol w:w="1585"/>
        <w:gridCol w:w="1960"/>
        <w:gridCol w:w="14"/>
      </w:tblGrid>
      <w:tr w:rsidR="00096050" w:rsidRPr="00262F43" w14:paraId="0D536CE4" w14:textId="77777777" w:rsidTr="008771EC">
        <w:trPr>
          <w:gridBefore w:val="1"/>
          <w:gridAfter w:val="1"/>
          <w:wBefore w:w="20" w:type="dxa"/>
          <w:wAfter w:w="14" w:type="dxa"/>
          <w:trHeight w:val="703"/>
          <w:jc w:val="center"/>
        </w:trPr>
        <w:tc>
          <w:tcPr>
            <w:tcW w:w="1684" w:type="dxa"/>
            <w:gridSpan w:val="4"/>
            <w:tcBorders>
              <w:top w:val="nil"/>
              <w:left w:val="nil"/>
              <w:bottom w:val="nil"/>
              <w:right w:val="nil"/>
            </w:tcBorders>
            <w:vAlign w:val="center"/>
          </w:tcPr>
          <w:p w14:paraId="0CD94B6D" w14:textId="77777777" w:rsidR="00096050" w:rsidRPr="00D90905" w:rsidRDefault="00096050" w:rsidP="008771EC">
            <w:pPr>
              <w:rPr>
                <w:rFonts w:ascii="Arial" w:hAnsi="Arial" w:cs="Arial"/>
                <w:lang w:val="fr-CA"/>
              </w:rPr>
            </w:pPr>
            <w:r w:rsidRPr="00D90905">
              <w:rPr>
                <w:rFonts w:ascii="Arial" w:hAnsi="Arial" w:cs="Arial"/>
                <w:noProof/>
                <w:lang w:val="fr-CA" w:eastAsia="en-US"/>
              </w:rPr>
              <w:drawing>
                <wp:anchor distT="0" distB="0" distL="114300" distR="114300" simplePos="0" relativeHeight="251659264" behindDoc="0" locked="0" layoutInCell="1" allowOverlap="1" wp14:anchorId="56E9AB81" wp14:editId="5D655D96">
                  <wp:simplePos x="0" y="0"/>
                  <wp:positionH relativeFrom="column">
                    <wp:posOffset>69215</wp:posOffset>
                  </wp:positionH>
                  <wp:positionV relativeFrom="paragraph">
                    <wp:posOffset>34290</wp:posOffset>
                  </wp:positionV>
                  <wp:extent cx="782320" cy="457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19" w:type="dxa"/>
            <w:gridSpan w:val="17"/>
            <w:tcBorders>
              <w:top w:val="nil"/>
              <w:left w:val="nil"/>
              <w:bottom w:val="nil"/>
              <w:right w:val="nil"/>
            </w:tcBorders>
          </w:tcPr>
          <w:p w14:paraId="072F5CD5" w14:textId="77777777" w:rsidR="00096050" w:rsidRPr="00D90905" w:rsidRDefault="00096050" w:rsidP="008771EC">
            <w:pPr>
              <w:rPr>
                <w:rFonts w:ascii="Arial" w:hAnsi="Arial" w:cs="Arial"/>
                <w:b/>
                <w:sz w:val="18"/>
                <w:szCs w:val="22"/>
                <w:lang w:val="fr-CA"/>
              </w:rPr>
            </w:pPr>
            <w:r w:rsidRPr="00D90905">
              <w:rPr>
                <w:rFonts w:ascii="Arial" w:hAnsi="Arial" w:cs="Arial"/>
                <w:b/>
                <w:sz w:val="18"/>
                <w:szCs w:val="22"/>
                <w:u w:val="single"/>
                <w:lang w:val="fr-CA"/>
              </w:rPr>
              <w:t>VOUS DEVEZ RESPECTER LE RÈGLEMENT SUR LES INFRACTIONS DE NATURE ACADÉMIQUE</w:t>
            </w:r>
            <w:r w:rsidRPr="00D90905">
              <w:rPr>
                <w:rFonts w:ascii="Arial" w:hAnsi="Arial" w:cs="Arial"/>
                <w:b/>
                <w:sz w:val="18"/>
                <w:szCs w:val="22"/>
                <w:lang w:val="fr-CA"/>
              </w:rPr>
              <w:t xml:space="preserve"> </w:t>
            </w:r>
          </w:p>
          <w:p w14:paraId="3F090EC0" w14:textId="77777777" w:rsidR="00096050" w:rsidRPr="00D90905" w:rsidRDefault="00096050" w:rsidP="008771EC">
            <w:pPr>
              <w:jc w:val="both"/>
              <w:rPr>
                <w:rFonts w:ascii="Arial" w:hAnsi="Arial" w:cs="Arial"/>
                <w:b/>
                <w:sz w:val="18"/>
                <w:szCs w:val="22"/>
                <w:lang w:val="fr-CA"/>
              </w:rPr>
            </w:pPr>
            <w:r w:rsidRPr="00D90905">
              <w:rPr>
                <w:rFonts w:ascii="Arial" w:hAnsi="Arial" w:cs="Arial"/>
                <w:b/>
                <w:sz w:val="18"/>
                <w:szCs w:val="22"/>
                <w:lang w:val="fr-CA"/>
              </w:rPr>
              <w:t>NOTAMMENT :</w:t>
            </w:r>
          </w:p>
          <w:p w14:paraId="75713FA7" w14:textId="273FB9C1" w:rsidR="001B2E24" w:rsidRPr="00D90905" w:rsidRDefault="001B2E24" w:rsidP="001B2E24">
            <w:pPr>
              <w:pStyle w:val="NormalWeb"/>
              <w:shd w:val="clear" w:color="auto" w:fill="FFFFFF"/>
              <w:spacing w:before="120" w:beforeAutospacing="0" w:after="120" w:afterAutospacing="0"/>
              <w:rPr>
                <w:rFonts w:ascii="Arial" w:hAnsi="Arial" w:cs="Arial"/>
                <w:color w:val="373A3C"/>
                <w:sz w:val="18"/>
                <w:szCs w:val="23"/>
              </w:rPr>
            </w:pPr>
            <w:r w:rsidRPr="00D90905">
              <w:rPr>
                <w:rFonts w:ascii="Arial" w:hAnsi="Arial" w:cs="Arial"/>
                <w:color w:val="373A3C"/>
                <w:sz w:val="18"/>
                <w:szCs w:val="23"/>
              </w:rPr>
              <w:t>Vous vous engage</w:t>
            </w:r>
            <w:r w:rsidR="009726F1" w:rsidRPr="00D90905">
              <w:rPr>
                <w:rFonts w:ascii="Arial" w:hAnsi="Arial" w:cs="Arial"/>
                <w:color w:val="373A3C"/>
                <w:sz w:val="18"/>
                <w:szCs w:val="23"/>
              </w:rPr>
              <w:t>z</w:t>
            </w:r>
            <w:r w:rsidRPr="00D90905">
              <w:rPr>
                <w:rFonts w:ascii="Arial" w:hAnsi="Arial" w:cs="Arial"/>
                <w:color w:val="373A3C"/>
                <w:sz w:val="18"/>
                <w:szCs w:val="23"/>
              </w:rPr>
              <w:t xml:space="preserve"> sur votre honneur à:</w:t>
            </w:r>
          </w:p>
          <w:p w14:paraId="14A3DA37" w14:textId="77777777" w:rsidR="001B2E24" w:rsidRPr="00D90905" w:rsidRDefault="001B2E24" w:rsidP="00AE2E83">
            <w:pPr>
              <w:widowControl/>
              <w:numPr>
                <w:ilvl w:val="1"/>
                <w:numId w:val="19"/>
              </w:numPr>
              <w:shd w:val="clear" w:color="auto" w:fill="FFFFFF"/>
              <w:tabs>
                <w:tab w:val="clear" w:pos="1440"/>
                <w:tab w:val="num" w:pos="1111"/>
              </w:tabs>
              <w:autoSpaceDE/>
              <w:autoSpaceDN/>
              <w:adjustRightInd/>
              <w:spacing w:before="100" w:beforeAutospacing="1" w:after="100" w:afterAutospacing="1"/>
              <w:ind w:left="402" w:hanging="142"/>
              <w:rPr>
                <w:rFonts w:ascii="Arial" w:hAnsi="Arial" w:cs="Arial"/>
                <w:color w:val="373A3C"/>
                <w:sz w:val="18"/>
                <w:szCs w:val="23"/>
                <w:lang w:val="fr-CA"/>
              </w:rPr>
            </w:pPr>
            <w:r w:rsidRPr="00D90905">
              <w:rPr>
                <w:rFonts w:ascii="Arial" w:hAnsi="Arial" w:cs="Arial"/>
                <w:color w:val="373A3C"/>
                <w:sz w:val="18"/>
                <w:szCs w:val="23"/>
                <w:lang w:val="fr-CA"/>
              </w:rPr>
              <w:t>Ne pas communiquer avec une autre personne pendant l'examen d'aucune façon que ce soit.</w:t>
            </w:r>
          </w:p>
          <w:p w14:paraId="6CF71CDC" w14:textId="77777777" w:rsidR="001B2E24" w:rsidRPr="00D90905" w:rsidRDefault="001B2E24" w:rsidP="00AE2E83">
            <w:pPr>
              <w:widowControl/>
              <w:numPr>
                <w:ilvl w:val="1"/>
                <w:numId w:val="19"/>
              </w:numPr>
              <w:shd w:val="clear" w:color="auto" w:fill="FFFFFF"/>
              <w:tabs>
                <w:tab w:val="clear" w:pos="1440"/>
                <w:tab w:val="num" w:pos="1111"/>
              </w:tabs>
              <w:autoSpaceDE/>
              <w:autoSpaceDN/>
              <w:adjustRightInd/>
              <w:spacing w:before="100" w:beforeAutospacing="1" w:after="100" w:afterAutospacing="1"/>
              <w:ind w:left="402" w:hanging="142"/>
              <w:rPr>
                <w:rFonts w:ascii="Arial" w:hAnsi="Arial" w:cs="Arial"/>
                <w:color w:val="373A3C"/>
                <w:sz w:val="18"/>
                <w:szCs w:val="23"/>
                <w:lang w:val="fr-CA"/>
              </w:rPr>
            </w:pPr>
            <w:r w:rsidRPr="00D90905">
              <w:rPr>
                <w:rFonts w:ascii="Arial" w:hAnsi="Arial" w:cs="Arial"/>
                <w:color w:val="373A3C"/>
                <w:sz w:val="18"/>
                <w:szCs w:val="23"/>
                <w:lang w:val="fr-CA"/>
              </w:rPr>
              <w:t>Faire cet examen seul(e) à l'heure et à la date indiquée sans avoir l'aide d'une autre personne et sans une utilisation inappropriée de l'internet.</w:t>
            </w:r>
          </w:p>
          <w:p w14:paraId="5F1B1C8E" w14:textId="77777777" w:rsidR="001B2E24" w:rsidRPr="00D90905" w:rsidRDefault="001B2E24" w:rsidP="00AE2E83">
            <w:pPr>
              <w:widowControl/>
              <w:numPr>
                <w:ilvl w:val="1"/>
                <w:numId w:val="19"/>
              </w:numPr>
              <w:shd w:val="clear" w:color="auto" w:fill="FFFFFF"/>
              <w:tabs>
                <w:tab w:val="clear" w:pos="1440"/>
                <w:tab w:val="num" w:pos="1111"/>
              </w:tabs>
              <w:autoSpaceDE/>
              <w:autoSpaceDN/>
              <w:adjustRightInd/>
              <w:spacing w:before="100" w:beforeAutospacing="1" w:after="100" w:afterAutospacing="1"/>
              <w:ind w:left="402" w:hanging="142"/>
              <w:rPr>
                <w:rFonts w:ascii="Arial" w:hAnsi="Arial" w:cs="Arial"/>
                <w:color w:val="373A3C"/>
                <w:sz w:val="18"/>
                <w:szCs w:val="23"/>
                <w:lang w:val="fr-CA"/>
              </w:rPr>
            </w:pPr>
            <w:r w:rsidRPr="00D90905">
              <w:rPr>
                <w:rFonts w:ascii="Arial" w:hAnsi="Arial" w:cs="Arial"/>
                <w:color w:val="373A3C"/>
                <w:sz w:val="18"/>
                <w:szCs w:val="23"/>
                <w:lang w:val="fr-CA"/>
              </w:rPr>
              <w:t>Respecter le règlement sur la politique de l'École sur les infractions de nature académique et à faire preuve d'éthique tel qu'attendu pour les futurs candidats à la profession d'ingénieur.</w:t>
            </w:r>
          </w:p>
          <w:p w14:paraId="2E235E83" w14:textId="77777777" w:rsidR="001B2E24" w:rsidRPr="00D90905" w:rsidRDefault="001B2E24" w:rsidP="001B2E24">
            <w:pPr>
              <w:pStyle w:val="NormalWeb"/>
              <w:shd w:val="clear" w:color="auto" w:fill="FFFFFF"/>
              <w:spacing w:before="120" w:beforeAutospacing="0" w:after="120" w:afterAutospacing="0"/>
              <w:rPr>
                <w:rFonts w:ascii="Arial" w:hAnsi="Arial" w:cs="Arial"/>
                <w:color w:val="373A3C"/>
                <w:sz w:val="18"/>
                <w:szCs w:val="23"/>
              </w:rPr>
            </w:pPr>
            <w:r w:rsidRPr="00D90905">
              <w:rPr>
                <w:rFonts w:ascii="Arial" w:hAnsi="Arial" w:cs="Arial"/>
                <w:color w:val="373A3C"/>
                <w:sz w:val="18"/>
                <w:szCs w:val="23"/>
              </w:rPr>
              <w:t>Une sanction allant jusqu'à l'échec au cours pourrait vous être imposée en cas d'infraction au Règlement.</w:t>
            </w:r>
          </w:p>
          <w:p w14:paraId="63A007AD" w14:textId="2E2954F6" w:rsidR="00096050" w:rsidRPr="00D90905" w:rsidRDefault="00096050" w:rsidP="008771EC">
            <w:pPr>
              <w:ind w:left="284"/>
              <w:jc w:val="both"/>
              <w:rPr>
                <w:rFonts w:ascii="Arial" w:hAnsi="Arial" w:cs="Arial"/>
                <w:b/>
                <w:sz w:val="18"/>
                <w:szCs w:val="20"/>
                <w:lang w:val="fr-CA"/>
              </w:rPr>
            </w:pPr>
          </w:p>
        </w:tc>
      </w:tr>
      <w:tr w:rsidR="00096050" w:rsidRPr="00D90905" w14:paraId="7B493254" w14:textId="77777777" w:rsidTr="008771EC">
        <w:trPr>
          <w:trHeight w:val="293"/>
          <w:jc w:val="center"/>
        </w:trPr>
        <w:tc>
          <w:tcPr>
            <w:tcW w:w="5469" w:type="dxa"/>
            <w:gridSpan w:val="16"/>
            <w:tcBorders>
              <w:bottom w:val="single" w:sz="4" w:space="0" w:color="auto"/>
            </w:tcBorders>
            <w:shd w:val="clear" w:color="auto" w:fill="auto"/>
          </w:tcPr>
          <w:p w14:paraId="54850FAA"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 xml:space="preserve">Nom de l’étudiant : </w:t>
            </w:r>
          </w:p>
        </w:tc>
        <w:tc>
          <w:tcPr>
            <w:tcW w:w="301" w:type="dxa"/>
            <w:gridSpan w:val="2"/>
            <w:tcBorders>
              <w:top w:val="nil"/>
              <w:bottom w:val="nil"/>
            </w:tcBorders>
            <w:shd w:val="clear" w:color="auto" w:fill="auto"/>
          </w:tcPr>
          <w:p w14:paraId="0FB6C660" w14:textId="77777777" w:rsidR="00096050" w:rsidRPr="00D90905" w:rsidRDefault="00096050" w:rsidP="008771EC">
            <w:pPr>
              <w:spacing w:before="60" w:after="60"/>
              <w:rPr>
                <w:rFonts w:ascii="Arial" w:hAnsi="Arial" w:cs="Arial"/>
                <w:b/>
                <w:lang w:val="fr-CA"/>
              </w:rPr>
            </w:pPr>
          </w:p>
        </w:tc>
        <w:tc>
          <w:tcPr>
            <w:tcW w:w="5567" w:type="dxa"/>
            <w:gridSpan w:val="5"/>
            <w:tcBorders>
              <w:bottom w:val="single" w:sz="4" w:space="0" w:color="auto"/>
            </w:tcBorders>
            <w:shd w:val="clear" w:color="auto" w:fill="auto"/>
          </w:tcPr>
          <w:p w14:paraId="71E50DA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Code permanent :</w:t>
            </w:r>
          </w:p>
        </w:tc>
      </w:tr>
      <w:tr w:rsidR="00096050" w:rsidRPr="00D90905" w14:paraId="53268705" w14:textId="77777777" w:rsidTr="008771EC">
        <w:trPr>
          <w:trHeight w:val="293"/>
          <w:jc w:val="center"/>
        </w:trPr>
        <w:tc>
          <w:tcPr>
            <w:tcW w:w="5469" w:type="dxa"/>
            <w:gridSpan w:val="16"/>
            <w:tcBorders>
              <w:bottom w:val="single" w:sz="4" w:space="0" w:color="auto"/>
            </w:tcBorders>
            <w:shd w:val="clear" w:color="auto" w:fill="auto"/>
          </w:tcPr>
          <w:p w14:paraId="421CB421"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Prénom :</w:t>
            </w:r>
          </w:p>
        </w:tc>
        <w:tc>
          <w:tcPr>
            <w:tcW w:w="301" w:type="dxa"/>
            <w:gridSpan w:val="2"/>
            <w:tcBorders>
              <w:top w:val="nil"/>
              <w:bottom w:val="nil"/>
            </w:tcBorders>
            <w:shd w:val="clear" w:color="auto" w:fill="auto"/>
          </w:tcPr>
          <w:p w14:paraId="62373A51" w14:textId="77777777" w:rsidR="00096050" w:rsidRPr="00D90905" w:rsidRDefault="00096050" w:rsidP="008771EC">
            <w:pPr>
              <w:spacing w:before="60" w:after="60"/>
              <w:rPr>
                <w:rFonts w:ascii="Arial" w:hAnsi="Arial" w:cs="Arial"/>
                <w:b/>
                <w:lang w:val="fr-CA"/>
              </w:rPr>
            </w:pPr>
          </w:p>
        </w:tc>
        <w:tc>
          <w:tcPr>
            <w:tcW w:w="5567" w:type="dxa"/>
            <w:gridSpan w:val="5"/>
            <w:tcBorders>
              <w:bottom w:val="single" w:sz="4" w:space="0" w:color="auto"/>
            </w:tcBorders>
            <w:shd w:val="clear" w:color="auto" w:fill="auto"/>
          </w:tcPr>
          <w:p w14:paraId="7BC5179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Signature :</w:t>
            </w:r>
          </w:p>
        </w:tc>
      </w:tr>
      <w:tr w:rsidR="00096050" w:rsidRPr="00D90905" w14:paraId="68194E4E" w14:textId="77777777" w:rsidTr="008771EC">
        <w:trPr>
          <w:trHeight w:val="181"/>
          <w:jc w:val="center"/>
        </w:trPr>
        <w:tc>
          <w:tcPr>
            <w:tcW w:w="11337" w:type="dxa"/>
            <w:gridSpan w:val="23"/>
            <w:tcBorders>
              <w:top w:val="nil"/>
              <w:left w:val="nil"/>
              <w:bottom w:val="single" w:sz="4" w:space="0" w:color="auto"/>
              <w:right w:val="nil"/>
            </w:tcBorders>
            <w:shd w:val="clear" w:color="auto" w:fill="auto"/>
          </w:tcPr>
          <w:p w14:paraId="0816A735" w14:textId="77777777" w:rsidR="00096050" w:rsidRPr="00D90905" w:rsidRDefault="00096050" w:rsidP="008771EC">
            <w:pPr>
              <w:jc w:val="center"/>
              <w:rPr>
                <w:rFonts w:ascii="Arial" w:hAnsi="Arial" w:cs="Arial"/>
                <w:b/>
                <w:lang w:val="fr-CA"/>
              </w:rPr>
            </w:pPr>
          </w:p>
        </w:tc>
      </w:tr>
      <w:tr w:rsidR="00096050" w:rsidRPr="00D90905" w14:paraId="35DC59C7" w14:textId="77777777" w:rsidTr="008771EC">
        <w:trPr>
          <w:jc w:val="center"/>
        </w:trPr>
        <w:tc>
          <w:tcPr>
            <w:tcW w:w="11337" w:type="dxa"/>
            <w:gridSpan w:val="23"/>
            <w:tcBorders>
              <w:bottom w:val="single" w:sz="4" w:space="0" w:color="auto"/>
            </w:tcBorders>
            <w:shd w:val="clear" w:color="auto" w:fill="auto"/>
          </w:tcPr>
          <w:p w14:paraId="2DDDED10" w14:textId="3DC50BF1" w:rsidR="00096050" w:rsidRPr="00D90905" w:rsidRDefault="00BE76F5" w:rsidP="001B2E24">
            <w:pPr>
              <w:jc w:val="center"/>
              <w:rPr>
                <w:rFonts w:ascii="Arial" w:hAnsi="Arial" w:cs="Arial"/>
                <w:b/>
                <w:sz w:val="48"/>
                <w:lang w:val="fr-CA"/>
              </w:rPr>
            </w:pPr>
            <w:sdt>
              <w:sdtPr>
                <w:rPr>
                  <w:rFonts w:ascii="Arial" w:hAnsi="Arial" w:cs="Arial"/>
                  <w:b/>
                  <w:sz w:val="40"/>
                  <w:lang w:val="fr-CA"/>
                </w:rPr>
                <w:alias w:val="Session"/>
                <w:tag w:val="Session"/>
                <w:id w:val="213310768"/>
                <w:placeholder>
                  <w:docPart w:val="2C209952254A46628D5555FA866F09D6"/>
                </w:placeholder>
                <w:comboBox>
                  <w:listItem w:value="Choisissez un élément."/>
                  <w:listItem w:displayText="HIVER" w:value="HIVER"/>
                  <w:listItem w:displayText="ÉTÉ" w:value="ÉTÉ"/>
                  <w:listItem w:displayText="AUTOMNE" w:value="AUTOMNE"/>
                  <w:listItem w:displayText="Session" w:value="Session"/>
                </w:comboBox>
              </w:sdtPr>
              <w:sdtEndPr/>
              <w:sdtContent>
                <w:r w:rsidR="00794094" w:rsidRPr="00D90905">
                  <w:rPr>
                    <w:rFonts w:ascii="Arial" w:hAnsi="Arial" w:cs="Arial"/>
                    <w:b/>
                    <w:sz w:val="40"/>
                    <w:lang w:val="fr-CA"/>
                  </w:rPr>
                  <w:t>Été</w:t>
                </w:r>
              </w:sdtContent>
            </w:sdt>
            <w:r w:rsidR="00096050" w:rsidRPr="00D90905">
              <w:rPr>
                <w:rFonts w:ascii="Arial" w:hAnsi="Arial" w:cs="Arial"/>
                <w:b/>
                <w:sz w:val="40"/>
                <w:lang w:val="fr-CA"/>
              </w:rPr>
              <w:t xml:space="preserve"> </w:t>
            </w:r>
            <w:sdt>
              <w:sdtPr>
                <w:rPr>
                  <w:rFonts w:ascii="Arial" w:hAnsi="Arial" w:cs="Arial"/>
                  <w:b/>
                  <w:sz w:val="40"/>
                  <w:lang w:val="fr-CA"/>
                </w:rPr>
                <w:alias w:val="Année"/>
                <w:tag w:val="Année"/>
                <w:id w:val="-1307699894"/>
                <w:placeholder>
                  <w:docPart w:val="A8310174FC0F49BA8AB235A475004A22"/>
                </w:placeholder>
                <w:comboBox>
                  <w:listItem w:value="Choisissez un élément."/>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Année" w:value="Année"/>
                </w:comboBox>
              </w:sdtPr>
              <w:sdtEndPr/>
              <w:sdtContent>
                <w:r w:rsidR="00096050" w:rsidRPr="00D90905">
                  <w:rPr>
                    <w:rFonts w:ascii="Arial" w:hAnsi="Arial" w:cs="Arial"/>
                    <w:b/>
                    <w:sz w:val="40"/>
                    <w:lang w:val="fr-CA"/>
                  </w:rPr>
                  <w:t>20</w:t>
                </w:r>
                <w:r w:rsidR="001B2E24" w:rsidRPr="00D90905">
                  <w:rPr>
                    <w:rFonts w:ascii="Arial" w:hAnsi="Arial" w:cs="Arial"/>
                    <w:b/>
                    <w:sz w:val="40"/>
                    <w:lang w:val="fr-CA"/>
                  </w:rPr>
                  <w:t>20</w:t>
                </w:r>
              </w:sdtContent>
            </w:sdt>
            <w:r w:rsidR="00096050" w:rsidRPr="00D90905">
              <w:rPr>
                <w:rFonts w:ascii="Arial" w:hAnsi="Arial" w:cs="Arial"/>
                <w:b/>
                <w:sz w:val="40"/>
                <w:lang w:val="fr-CA"/>
              </w:rPr>
              <w:t xml:space="preserve"> – </w:t>
            </w:r>
            <w:sdt>
              <w:sdtPr>
                <w:rPr>
                  <w:rFonts w:ascii="Arial" w:hAnsi="Arial" w:cs="Arial"/>
                  <w:b/>
                  <w:sz w:val="40"/>
                  <w:lang w:val="fr-CA"/>
                </w:rPr>
                <w:alias w:val="Type d'examen"/>
                <w:tag w:val="Type d'examen"/>
                <w:id w:val="880752351"/>
                <w:placeholder>
                  <w:docPart w:val="B2E46B6CBF8440C9AC52E85BE9FC1788"/>
                </w:placeholder>
                <w:comboBox>
                  <w:listItem w:value="Choisissez un élément."/>
                  <w:listItem w:displayText="EXAMEN FINAL" w:value="EXAMEN FINAL"/>
                  <w:listItem w:displayText="EXAMEN FINAL DIFFÉRÉ" w:value="EXAMEN FINAL DIFFÉRÉ"/>
                  <w:listItem w:displayText="EXAMEN INTRA" w:value="EXAMEN INTRA"/>
                  <w:listItem w:displayText="EXAMEN INTRA DIFFÉRÉ" w:value="EXAMEN INTRA DIFFÉRÉ"/>
                  <w:listItem w:displayText="Type d'examen" w:value="Type d'examen"/>
                </w:comboBox>
              </w:sdtPr>
              <w:sdtEndPr/>
              <w:sdtContent>
                <w:r w:rsidR="000A4795" w:rsidRPr="00D90905">
                  <w:rPr>
                    <w:rFonts w:ascii="Arial" w:hAnsi="Arial" w:cs="Arial"/>
                    <w:b/>
                    <w:sz w:val="40"/>
                    <w:lang w:val="fr-CA"/>
                  </w:rPr>
                  <w:t>EXAMEN FINAL</w:t>
                </w:r>
              </w:sdtContent>
            </w:sdt>
          </w:p>
        </w:tc>
      </w:tr>
      <w:tr w:rsidR="00096050" w:rsidRPr="00D90905" w14:paraId="1FDB21E8" w14:textId="77777777" w:rsidTr="008771EC">
        <w:trPr>
          <w:jc w:val="center"/>
        </w:trPr>
        <w:tc>
          <w:tcPr>
            <w:tcW w:w="2064" w:type="dxa"/>
            <w:gridSpan w:val="6"/>
            <w:tcBorders>
              <w:top w:val="single" w:sz="4" w:space="0" w:color="auto"/>
              <w:bottom w:val="nil"/>
              <w:right w:val="nil"/>
            </w:tcBorders>
          </w:tcPr>
          <w:p w14:paraId="616CEE66"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Sigle et titre </w:t>
            </w:r>
            <w:r w:rsidRPr="00D90905">
              <w:rPr>
                <w:rFonts w:ascii="Arial" w:hAnsi="Arial" w:cs="Arial"/>
                <w:lang w:val="fr-CA"/>
              </w:rPr>
              <w:t>:</w:t>
            </w:r>
          </w:p>
        </w:tc>
        <w:tc>
          <w:tcPr>
            <w:tcW w:w="9273" w:type="dxa"/>
            <w:gridSpan w:val="17"/>
            <w:tcBorders>
              <w:top w:val="single" w:sz="4" w:space="0" w:color="auto"/>
              <w:left w:val="nil"/>
              <w:bottom w:val="nil"/>
            </w:tcBorders>
          </w:tcPr>
          <w:p w14:paraId="2B02A75B" w14:textId="78BA9710" w:rsidR="00096050" w:rsidRPr="00D90905" w:rsidRDefault="00096050" w:rsidP="008771EC">
            <w:pPr>
              <w:tabs>
                <w:tab w:val="left" w:pos="1339"/>
              </w:tabs>
              <w:spacing w:before="60" w:after="60"/>
              <w:rPr>
                <w:rFonts w:ascii="Arial" w:hAnsi="Arial" w:cs="Arial"/>
                <w:lang w:val="fr-CA"/>
              </w:rPr>
            </w:pPr>
            <w:r w:rsidRPr="00D90905">
              <w:rPr>
                <w:rFonts w:ascii="Arial" w:hAnsi="Arial" w:cs="Arial"/>
                <w:lang w:val="fr-CA"/>
              </w:rPr>
              <w:t>LOG430 – Architecture logicielle</w:t>
            </w:r>
          </w:p>
        </w:tc>
      </w:tr>
      <w:tr w:rsidR="00096050" w:rsidRPr="00D90905" w14:paraId="4F59A2DF" w14:textId="77777777" w:rsidTr="008771EC">
        <w:trPr>
          <w:jc w:val="center"/>
        </w:trPr>
        <w:tc>
          <w:tcPr>
            <w:tcW w:w="2064" w:type="dxa"/>
            <w:gridSpan w:val="6"/>
            <w:tcBorders>
              <w:top w:val="nil"/>
              <w:bottom w:val="nil"/>
              <w:right w:val="nil"/>
            </w:tcBorders>
          </w:tcPr>
          <w:p w14:paraId="34B07E93"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Groupe(s) </w:t>
            </w:r>
            <w:r w:rsidRPr="00D90905">
              <w:rPr>
                <w:rFonts w:ascii="Arial" w:hAnsi="Arial" w:cs="Arial"/>
                <w:lang w:val="fr-CA"/>
              </w:rPr>
              <w:t>:</w:t>
            </w:r>
          </w:p>
        </w:tc>
        <w:tc>
          <w:tcPr>
            <w:tcW w:w="9273" w:type="dxa"/>
            <w:gridSpan w:val="17"/>
            <w:tcBorders>
              <w:top w:val="nil"/>
              <w:left w:val="nil"/>
              <w:bottom w:val="nil"/>
            </w:tcBorders>
          </w:tcPr>
          <w:p w14:paraId="71F49734" w14:textId="5563E454" w:rsidR="00096050" w:rsidRPr="00D90905" w:rsidRDefault="00096050" w:rsidP="008771EC">
            <w:pPr>
              <w:spacing w:before="60" w:after="60"/>
              <w:rPr>
                <w:rFonts w:ascii="Arial" w:hAnsi="Arial" w:cs="Arial"/>
                <w:lang w:val="fr-CA"/>
              </w:rPr>
            </w:pPr>
            <w:r w:rsidRPr="00D90905">
              <w:rPr>
                <w:rFonts w:ascii="Arial" w:hAnsi="Arial" w:cs="Arial"/>
                <w:lang w:val="fr-CA"/>
              </w:rPr>
              <w:t>01</w:t>
            </w:r>
          </w:p>
        </w:tc>
      </w:tr>
      <w:tr w:rsidR="00096050" w:rsidRPr="00262F43" w14:paraId="64A6C159" w14:textId="77777777" w:rsidTr="008771EC">
        <w:trPr>
          <w:jc w:val="center"/>
        </w:trPr>
        <w:tc>
          <w:tcPr>
            <w:tcW w:w="2064" w:type="dxa"/>
            <w:gridSpan w:val="6"/>
            <w:tcBorders>
              <w:top w:val="nil"/>
              <w:bottom w:val="nil"/>
              <w:right w:val="nil"/>
            </w:tcBorders>
          </w:tcPr>
          <w:p w14:paraId="3CCA1DF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Enseignant(s) </w:t>
            </w:r>
            <w:r w:rsidRPr="00D90905">
              <w:rPr>
                <w:rFonts w:ascii="Arial" w:hAnsi="Arial" w:cs="Arial"/>
                <w:lang w:val="fr-CA"/>
              </w:rPr>
              <w:t>:</w:t>
            </w:r>
          </w:p>
        </w:tc>
        <w:tc>
          <w:tcPr>
            <w:tcW w:w="9273" w:type="dxa"/>
            <w:gridSpan w:val="17"/>
            <w:tcBorders>
              <w:top w:val="nil"/>
              <w:left w:val="nil"/>
              <w:bottom w:val="nil"/>
            </w:tcBorders>
          </w:tcPr>
          <w:p w14:paraId="30EBE46C" w14:textId="0CCD740C" w:rsidR="00096050" w:rsidRPr="00D90905" w:rsidRDefault="00CB5B0C" w:rsidP="008771EC">
            <w:pPr>
              <w:spacing w:before="60" w:after="60"/>
              <w:rPr>
                <w:rFonts w:ascii="Arial" w:hAnsi="Arial" w:cs="Arial"/>
                <w:lang w:val="fr-CA"/>
              </w:rPr>
            </w:pPr>
            <w:r w:rsidRPr="00D90905">
              <w:rPr>
                <w:rFonts w:ascii="Arial" w:hAnsi="Arial" w:cs="Arial"/>
                <w:lang w:val="fr-CA"/>
              </w:rPr>
              <w:t>Yvan Ross, chargé de cours</w:t>
            </w:r>
          </w:p>
        </w:tc>
      </w:tr>
      <w:tr w:rsidR="00096050" w:rsidRPr="00D90905" w14:paraId="00837A07" w14:textId="77777777" w:rsidTr="008771EC">
        <w:trPr>
          <w:jc w:val="center"/>
        </w:trPr>
        <w:tc>
          <w:tcPr>
            <w:tcW w:w="2064" w:type="dxa"/>
            <w:gridSpan w:val="6"/>
            <w:tcBorders>
              <w:top w:val="nil"/>
              <w:bottom w:val="nil"/>
              <w:right w:val="nil"/>
            </w:tcBorders>
          </w:tcPr>
          <w:p w14:paraId="6C54636C"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Date </w:t>
            </w:r>
            <w:r w:rsidRPr="00D90905">
              <w:rPr>
                <w:rFonts w:ascii="Arial" w:hAnsi="Arial" w:cs="Arial"/>
                <w:lang w:val="fr-CA"/>
              </w:rPr>
              <w:t>:</w:t>
            </w:r>
          </w:p>
        </w:tc>
        <w:sdt>
          <w:sdtPr>
            <w:rPr>
              <w:rFonts w:ascii="Arial" w:hAnsi="Arial" w:cs="Arial"/>
              <w:lang w:val="fr-CA"/>
            </w:rPr>
            <w:alias w:val="Calendrier"/>
            <w:tag w:val="Date"/>
            <w:id w:val="1119568197"/>
            <w:placeholder>
              <w:docPart w:val="F31ED31D8004481EBCB89C97A1188C60"/>
            </w:placeholder>
            <w:date w:fullDate="2020-08-08T00:00:00Z">
              <w:dateFormat w:val="d MMMM yyyy"/>
              <w:lid w:val="fr-CA"/>
              <w:storeMappedDataAs w:val="dateTime"/>
              <w:calendar w:val="gregorian"/>
            </w:date>
          </w:sdtPr>
          <w:sdtEndPr/>
          <w:sdtContent>
            <w:tc>
              <w:tcPr>
                <w:tcW w:w="9273" w:type="dxa"/>
                <w:gridSpan w:val="17"/>
                <w:tcBorders>
                  <w:top w:val="nil"/>
                  <w:left w:val="nil"/>
                  <w:bottom w:val="nil"/>
                </w:tcBorders>
              </w:tcPr>
              <w:p w14:paraId="7C771C3E" w14:textId="403C95E5" w:rsidR="00096050" w:rsidRPr="00D90905" w:rsidRDefault="009C0FE2" w:rsidP="001B2E24">
                <w:pPr>
                  <w:spacing w:before="60" w:after="60"/>
                  <w:rPr>
                    <w:rFonts w:ascii="Arial" w:hAnsi="Arial" w:cs="Arial"/>
                    <w:lang w:val="fr-CA"/>
                  </w:rPr>
                </w:pPr>
                <w:r w:rsidRPr="00D90905">
                  <w:rPr>
                    <w:rFonts w:ascii="Arial" w:hAnsi="Arial" w:cs="Arial"/>
                    <w:lang w:val="fr-CA"/>
                  </w:rPr>
                  <w:t>8 août</w:t>
                </w:r>
                <w:r w:rsidR="001B2E24" w:rsidRPr="00D90905">
                  <w:rPr>
                    <w:rFonts w:ascii="Arial" w:hAnsi="Arial" w:cs="Arial"/>
                    <w:lang w:val="fr-CA"/>
                  </w:rPr>
                  <w:t xml:space="preserve"> 2020</w:t>
                </w:r>
              </w:p>
            </w:tc>
          </w:sdtContent>
        </w:sdt>
      </w:tr>
      <w:tr w:rsidR="00096050" w:rsidRPr="00D90905" w14:paraId="20321B83" w14:textId="77777777" w:rsidTr="008771EC">
        <w:trPr>
          <w:jc w:val="center"/>
        </w:trPr>
        <w:tc>
          <w:tcPr>
            <w:tcW w:w="2064" w:type="dxa"/>
            <w:gridSpan w:val="6"/>
            <w:tcBorders>
              <w:top w:val="nil"/>
              <w:bottom w:val="nil"/>
              <w:right w:val="nil"/>
            </w:tcBorders>
          </w:tcPr>
          <w:p w14:paraId="4EED09A0"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Heure </w:t>
            </w:r>
            <w:r w:rsidRPr="00D90905">
              <w:rPr>
                <w:rFonts w:ascii="Arial" w:hAnsi="Arial" w:cs="Arial"/>
                <w:lang w:val="fr-CA"/>
              </w:rPr>
              <w:t>:</w:t>
            </w:r>
          </w:p>
        </w:tc>
        <w:tc>
          <w:tcPr>
            <w:tcW w:w="9273" w:type="dxa"/>
            <w:gridSpan w:val="17"/>
            <w:tcBorders>
              <w:top w:val="nil"/>
              <w:left w:val="nil"/>
              <w:bottom w:val="nil"/>
            </w:tcBorders>
          </w:tcPr>
          <w:p w14:paraId="769729F9" w14:textId="37890DFD" w:rsidR="00096050" w:rsidRPr="00D90905" w:rsidRDefault="00BE76F5" w:rsidP="001B2E24">
            <w:pPr>
              <w:spacing w:before="60" w:after="60"/>
              <w:rPr>
                <w:rFonts w:ascii="Arial" w:hAnsi="Arial" w:cs="Arial"/>
                <w:lang w:val="fr-CA"/>
              </w:rPr>
            </w:pPr>
            <w:sdt>
              <w:sdtPr>
                <w:rPr>
                  <w:rFonts w:ascii="Arial" w:hAnsi="Arial" w:cs="Arial"/>
                  <w:lang w:val="fr-CA"/>
                </w:rPr>
                <w:alias w:val="Heure"/>
                <w:tag w:val="Heure"/>
                <w:id w:val="-2087289233"/>
                <w:placeholder>
                  <w:docPart w:val="DAE2473B2ADD4BA995C9F5501D730443"/>
                </w:placeholder>
                <w:comboBox>
                  <w:listItem w:value="Choisissez un élément."/>
                  <w:listItem w:displayText="9 h" w:value="9 h"/>
                  <w:listItem w:displayText="13 h 30" w:value="13 h 30"/>
                  <w:listItem w:displayText="18 h" w:value="18 h"/>
                </w:comboBox>
              </w:sdtPr>
              <w:sdtEndPr/>
              <w:sdtContent>
                <w:r w:rsidR="001B2E24" w:rsidRPr="00D90905">
                  <w:rPr>
                    <w:rFonts w:ascii="Arial" w:hAnsi="Arial" w:cs="Arial"/>
                    <w:lang w:val="fr-CA"/>
                  </w:rPr>
                  <w:t>13 h 30</w:t>
                </w:r>
              </w:sdtContent>
            </w:sdt>
            <w:r w:rsidR="00096050" w:rsidRPr="00D90905">
              <w:rPr>
                <w:rFonts w:ascii="Arial" w:hAnsi="Arial" w:cs="Arial"/>
                <w:b/>
                <w:lang w:val="fr-CA"/>
              </w:rPr>
              <w:tab/>
            </w:r>
            <w:r w:rsidR="00096050" w:rsidRPr="00D90905">
              <w:rPr>
                <w:rFonts w:ascii="Arial" w:hAnsi="Arial" w:cs="Arial"/>
                <w:b/>
                <w:lang w:val="fr-CA"/>
              </w:rPr>
              <w:tab/>
              <w:t>Durée </w:t>
            </w:r>
            <w:r w:rsidR="00096050" w:rsidRPr="00D90905">
              <w:rPr>
                <w:rFonts w:ascii="Arial" w:hAnsi="Arial" w:cs="Arial"/>
                <w:lang w:val="fr-CA"/>
              </w:rPr>
              <w:t xml:space="preserve">: </w:t>
            </w:r>
            <w:sdt>
              <w:sdtPr>
                <w:rPr>
                  <w:rFonts w:ascii="Arial" w:hAnsi="Arial" w:cs="Arial"/>
                  <w:lang w:val="fr-CA"/>
                </w:rPr>
                <w:alias w:val="Durée"/>
                <w:tag w:val="Durée"/>
                <w:id w:val="17588496"/>
                <w:placeholder>
                  <w:docPart w:val="1B4FDD063C7D49348BEA84B4E7B69596"/>
                </w:placeholder>
                <w:comboBox>
                  <w:listItem w:value="Choisissez un élément."/>
                  <w:listItem w:displayText="3 h" w:value="3 h"/>
                  <w:listItem w:displayText="2 h" w:value="2 h"/>
                  <w:listItem w:displayText="2 h 30" w:value="2 h 30"/>
                </w:comboBox>
              </w:sdtPr>
              <w:sdtEndPr/>
              <w:sdtContent>
                <w:r w:rsidR="00096050" w:rsidRPr="00D90905">
                  <w:rPr>
                    <w:rFonts w:ascii="Arial" w:hAnsi="Arial" w:cs="Arial"/>
                    <w:lang w:val="fr-CA"/>
                  </w:rPr>
                  <w:t>3 h</w:t>
                </w:r>
              </w:sdtContent>
            </w:sdt>
          </w:p>
        </w:tc>
      </w:tr>
      <w:tr w:rsidR="00096050" w:rsidRPr="00262F43" w14:paraId="7BDC214B" w14:textId="77777777" w:rsidTr="008771EC">
        <w:trPr>
          <w:trHeight w:val="342"/>
          <w:jc w:val="center"/>
        </w:trPr>
        <w:tc>
          <w:tcPr>
            <w:tcW w:w="2248" w:type="dxa"/>
            <w:gridSpan w:val="7"/>
            <w:tcBorders>
              <w:bottom w:val="nil"/>
              <w:right w:val="nil"/>
            </w:tcBorders>
          </w:tcPr>
          <w:p w14:paraId="3D56335A" w14:textId="77777777" w:rsidR="00096050" w:rsidRPr="00D90905" w:rsidRDefault="00096050" w:rsidP="008771EC">
            <w:pPr>
              <w:rPr>
                <w:rFonts w:ascii="Arial" w:hAnsi="Arial" w:cs="Arial"/>
                <w:spacing w:val="20"/>
                <w:position w:val="2"/>
                <w:lang w:val="fr-CA"/>
              </w:rPr>
            </w:pPr>
            <w:r w:rsidRPr="00D90905">
              <w:rPr>
                <w:rFonts w:ascii="Arial" w:hAnsi="Arial" w:cs="Arial"/>
                <w:b/>
                <w:lang w:val="fr-CA"/>
              </w:rPr>
              <w:t xml:space="preserve">Écrire les </w:t>
            </w:r>
            <w:r w:rsidRPr="00D90905">
              <w:rPr>
                <w:rFonts w:ascii="Arial" w:hAnsi="Arial" w:cs="Arial"/>
                <w:b/>
                <w:sz w:val="22"/>
                <w:szCs w:val="22"/>
                <w:lang w:val="fr-CA"/>
              </w:rPr>
              <w:t>réponses</w:t>
            </w:r>
            <w:r w:rsidRPr="00D90905">
              <w:rPr>
                <w:rFonts w:ascii="Arial" w:hAnsi="Arial" w:cs="Arial"/>
                <w:b/>
                <w:lang w:val="fr-CA"/>
              </w:rPr>
              <w:t> </w:t>
            </w:r>
            <w:r w:rsidRPr="00D90905">
              <w:rPr>
                <w:rFonts w:ascii="Arial" w:hAnsi="Arial" w:cs="Arial"/>
                <w:sz w:val="22"/>
                <w:lang w:val="fr-CA"/>
              </w:rPr>
              <w:t>:</w:t>
            </w:r>
          </w:p>
        </w:tc>
        <w:tc>
          <w:tcPr>
            <w:tcW w:w="524" w:type="dxa"/>
            <w:gridSpan w:val="2"/>
            <w:tcBorders>
              <w:left w:val="nil"/>
              <w:bottom w:val="nil"/>
              <w:right w:val="nil"/>
            </w:tcBorders>
            <w:vAlign w:val="bottom"/>
          </w:tcPr>
          <w:p w14:paraId="2EFCD777" w14:textId="07B5FCD3" w:rsidR="00096050" w:rsidRPr="00D90905" w:rsidRDefault="004B1699" w:rsidP="008771EC">
            <w:pPr>
              <w:rPr>
                <w:rFonts w:ascii="Arial" w:hAnsi="Arial" w:cs="Arial"/>
                <w:spacing w:val="20"/>
                <w:position w:val="2"/>
                <w:lang w:val="fr-CA"/>
              </w:rPr>
            </w:pPr>
            <w:r w:rsidRPr="00D90905">
              <w:rPr>
                <w:rFonts w:ascii="Arial" w:hAnsi="Arial" w:cs="Arial"/>
                <w:noProof/>
                <w:spacing w:val="20"/>
                <w:position w:val="2"/>
                <w:lang w:val="fr-CA" w:eastAsia="en-US"/>
              </w:rPr>
              <w:drawing>
                <wp:inline distT="0" distB="0" distL="0" distR="0" wp14:anchorId="2138BA67" wp14:editId="3E52C0AA">
                  <wp:extent cx="153670" cy="255905"/>
                  <wp:effectExtent l="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255905"/>
                          </a:xfrm>
                          <a:prstGeom prst="rect">
                            <a:avLst/>
                          </a:prstGeom>
                          <a:noFill/>
                          <a:ln>
                            <a:noFill/>
                          </a:ln>
                        </pic:spPr>
                      </pic:pic>
                    </a:graphicData>
                  </a:graphic>
                </wp:inline>
              </w:drawing>
            </w:r>
          </w:p>
        </w:tc>
        <w:tc>
          <w:tcPr>
            <w:tcW w:w="8565" w:type="dxa"/>
            <w:gridSpan w:val="14"/>
            <w:tcBorders>
              <w:left w:val="nil"/>
              <w:bottom w:val="nil"/>
            </w:tcBorders>
            <w:vAlign w:val="bottom"/>
          </w:tcPr>
          <w:p w14:paraId="34E2CCEB" w14:textId="77777777" w:rsidR="00096050" w:rsidRPr="00D90905" w:rsidRDefault="00096050" w:rsidP="008771EC">
            <w:pPr>
              <w:spacing w:before="60" w:after="60"/>
              <w:ind w:left="-108"/>
              <w:rPr>
                <w:rFonts w:ascii="Arial" w:hAnsi="Arial" w:cs="Arial"/>
                <w:sz w:val="22"/>
                <w:lang w:val="fr-CA"/>
              </w:rPr>
            </w:pPr>
            <w:proofErr w:type="gramStart"/>
            <w:r w:rsidRPr="00D90905">
              <w:rPr>
                <w:rFonts w:ascii="Arial" w:hAnsi="Arial" w:cs="Arial"/>
                <w:sz w:val="22"/>
                <w:lang w:val="fr-CA"/>
              </w:rPr>
              <w:t>dans</w:t>
            </w:r>
            <w:proofErr w:type="gramEnd"/>
            <w:r w:rsidRPr="00D90905">
              <w:rPr>
                <w:rFonts w:ascii="Arial" w:hAnsi="Arial" w:cs="Arial"/>
                <w:sz w:val="22"/>
                <w:lang w:val="fr-CA"/>
              </w:rPr>
              <w:t xml:space="preserve"> le cahier d’examen standard ÉTS</w:t>
            </w:r>
          </w:p>
        </w:tc>
      </w:tr>
      <w:tr w:rsidR="00096050" w:rsidRPr="00D90905" w14:paraId="77669827" w14:textId="77777777" w:rsidTr="008771EC">
        <w:trPr>
          <w:trHeight w:val="216"/>
          <w:jc w:val="center"/>
        </w:trPr>
        <w:tc>
          <w:tcPr>
            <w:tcW w:w="2248" w:type="dxa"/>
            <w:gridSpan w:val="7"/>
            <w:tcBorders>
              <w:top w:val="nil"/>
              <w:bottom w:val="nil"/>
              <w:right w:val="nil"/>
            </w:tcBorders>
          </w:tcPr>
          <w:p w14:paraId="46F636DA" w14:textId="77777777" w:rsidR="00096050" w:rsidRPr="00D90905" w:rsidRDefault="00096050" w:rsidP="008771EC">
            <w:pPr>
              <w:rPr>
                <w:rFonts w:ascii="Arial" w:hAnsi="Arial" w:cs="Arial"/>
                <w:spacing w:val="20"/>
                <w:position w:val="2"/>
                <w:lang w:val="fr-CA"/>
              </w:rPr>
            </w:pPr>
          </w:p>
        </w:tc>
        <w:tc>
          <w:tcPr>
            <w:tcW w:w="524" w:type="dxa"/>
            <w:gridSpan w:val="2"/>
            <w:tcBorders>
              <w:top w:val="nil"/>
              <w:left w:val="nil"/>
              <w:bottom w:val="nil"/>
              <w:right w:val="nil"/>
            </w:tcBorders>
          </w:tcPr>
          <w:p w14:paraId="6EA325BB" w14:textId="306B3040" w:rsidR="00096050" w:rsidRPr="00D90905" w:rsidRDefault="004B1699" w:rsidP="008771EC">
            <w:pPr>
              <w:rPr>
                <w:rFonts w:ascii="Arial" w:hAnsi="Arial" w:cs="Arial"/>
                <w:spacing w:val="20"/>
                <w:position w:val="2"/>
                <w:lang w:val="fr-CA"/>
              </w:rPr>
            </w:pPr>
            <w:r w:rsidRPr="00D90905">
              <w:rPr>
                <w:rFonts w:ascii="Arial" w:hAnsi="Arial" w:cs="Arial"/>
                <w:noProof/>
                <w:sz w:val="20"/>
                <w:lang w:val="fr-CA" w:eastAsia="en-US"/>
              </w:rPr>
              <w:drawing>
                <wp:inline distT="0" distB="0" distL="0" distR="0" wp14:anchorId="5295C3B3" wp14:editId="5088EFFA">
                  <wp:extent cx="175260" cy="175260"/>
                  <wp:effectExtent l="0" t="0" r="0"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8565" w:type="dxa"/>
            <w:gridSpan w:val="14"/>
            <w:tcBorders>
              <w:top w:val="nil"/>
              <w:left w:val="nil"/>
              <w:bottom w:val="nil"/>
            </w:tcBorders>
          </w:tcPr>
          <w:p w14:paraId="03EB5D4A" w14:textId="77777777" w:rsidR="00096050" w:rsidRPr="00D90905" w:rsidRDefault="00096050" w:rsidP="008771EC">
            <w:pPr>
              <w:spacing w:before="60" w:after="60"/>
              <w:ind w:left="-108"/>
              <w:rPr>
                <w:rFonts w:ascii="Arial" w:hAnsi="Arial" w:cs="Arial"/>
                <w:sz w:val="22"/>
                <w:lang w:val="fr-CA"/>
              </w:rPr>
            </w:pPr>
            <w:proofErr w:type="gramStart"/>
            <w:r w:rsidRPr="00D90905">
              <w:rPr>
                <w:rFonts w:ascii="Arial" w:hAnsi="Arial" w:cs="Arial"/>
                <w:sz w:val="22"/>
                <w:lang w:val="fr-CA"/>
              </w:rPr>
              <w:t>sur</w:t>
            </w:r>
            <w:proofErr w:type="gramEnd"/>
            <w:r w:rsidRPr="00D90905">
              <w:rPr>
                <w:rFonts w:ascii="Arial" w:hAnsi="Arial" w:cs="Arial"/>
                <w:sz w:val="22"/>
                <w:lang w:val="fr-CA"/>
              </w:rPr>
              <w:t xml:space="preserve"> ce questionnaire</w:t>
            </w:r>
          </w:p>
        </w:tc>
      </w:tr>
      <w:tr w:rsidR="00096050" w:rsidRPr="00262F43" w14:paraId="1E9F4C35" w14:textId="77777777" w:rsidTr="008771EC">
        <w:trPr>
          <w:trHeight w:val="342"/>
          <w:jc w:val="center"/>
        </w:trPr>
        <w:tc>
          <w:tcPr>
            <w:tcW w:w="2248" w:type="dxa"/>
            <w:gridSpan w:val="7"/>
            <w:tcBorders>
              <w:top w:val="nil"/>
              <w:bottom w:val="nil"/>
              <w:right w:val="nil"/>
            </w:tcBorders>
          </w:tcPr>
          <w:p w14:paraId="35E7F9D1" w14:textId="77777777" w:rsidR="00096050" w:rsidRPr="00D90905" w:rsidRDefault="00096050" w:rsidP="008771EC">
            <w:pPr>
              <w:rPr>
                <w:rFonts w:ascii="Arial" w:hAnsi="Arial" w:cs="Arial"/>
                <w:spacing w:val="20"/>
                <w:position w:val="2"/>
                <w:lang w:val="fr-CA"/>
              </w:rPr>
            </w:pPr>
          </w:p>
        </w:tc>
        <w:tc>
          <w:tcPr>
            <w:tcW w:w="524" w:type="dxa"/>
            <w:gridSpan w:val="2"/>
            <w:tcBorders>
              <w:top w:val="nil"/>
              <w:left w:val="nil"/>
              <w:bottom w:val="nil"/>
              <w:right w:val="nil"/>
            </w:tcBorders>
          </w:tcPr>
          <w:p w14:paraId="1F67A543" w14:textId="29221F12" w:rsidR="00096050" w:rsidRPr="00D90905" w:rsidRDefault="004B1699" w:rsidP="008771EC">
            <w:pPr>
              <w:jc w:val="center"/>
              <w:rPr>
                <w:rFonts w:ascii="Arial" w:hAnsi="Arial" w:cs="Arial"/>
                <w:spacing w:val="20"/>
                <w:position w:val="2"/>
                <w:lang w:val="fr-CA"/>
              </w:rPr>
            </w:pPr>
            <w:r w:rsidRPr="00D90905">
              <w:rPr>
                <w:rFonts w:ascii="Arial" w:hAnsi="Arial" w:cs="Arial"/>
                <w:noProof/>
                <w:sz w:val="20"/>
                <w:lang w:val="fr-CA" w:eastAsia="en-US"/>
              </w:rPr>
              <w:drawing>
                <wp:inline distT="0" distB="0" distL="0" distR="0" wp14:anchorId="4941CB28" wp14:editId="67D9C9DD">
                  <wp:extent cx="175260" cy="175260"/>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8565" w:type="dxa"/>
            <w:gridSpan w:val="14"/>
            <w:tcBorders>
              <w:top w:val="nil"/>
              <w:left w:val="nil"/>
              <w:bottom w:val="nil"/>
            </w:tcBorders>
          </w:tcPr>
          <w:p w14:paraId="663BC91D" w14:textId="77777777" w:rsidR="00096050" w:rsidRPr="00D90905" w:rsidRDefault="00096050" w:rsidP="008771EC">
            <w:pPr>
              <w:ind w:left="-108"/>
              <w:rPr>
                <w:rFonts w:ascii="Arial" w:hAnsi="Arial" w:cs="Arial"/>
                <w:spacing w:val="20"/>
                <w:position w:val="2"/>
                <w:lang w:val="fr-CA"/>
              </w:rPr>
            </w:pPr>
            <w:proofErr w:type="gramStart"/>
            <w:r w:rsidRPr="00D90905">
              <w:rPr>
                <w:rFonts w:ascii="Arial" w:hAnsi="Arial" w:cs="Arial"/>
                <w:sz w:val="22"/>
                <w:lang w:val="fr-CA"/>
              </w:rPr>
              <w:t>sur</w:t>
            </w:r>
            <w:proofErr w:type="gramEnd"/>
            <w:r w:rsidRPr="00D90905">
              <w:rPr>
                <w:rFonts w:ascii="Arial" w:hAnsi="Arial" w:cs="Arial"/>
                <w:sz w:val="22"/>
                <w:lang w:val="fr-CA"/>
              </w:rPr>
              <w:t xml:space="preserve"> ce questionnaire pour les questions </w:t>
            </w:r>
            <w:r w:rsidRPr="00D90905">
              <w:rPr>
                <w:rFonts w:ascii="Arial" w:hAnsi="Arial" w:cs="Arial"/>
                <w:b/>
                <w:sz w:val="22"/>
                <w:szCs w:val="20"/>
                <w:u w:val="single"/>
                <w:lang w:val="fr-CA"/>
              </w:rPr>
              <w:fldChar w:fldCharType="begin">
                <w:ffData>
                  <w:name w:val=""/>
                  <w:enabled/>
                  <w:calcOnExit w:val="0"/>
                  <w:textInput/>
                </w:ffData>
              </w:fldChar>
            </w:r>
            <w:r w:rsidRPr="00D90905">
              <w:rPr>
                <w:rFonts w:ascii="Arial" w:hAnsi="Arial" w:cs="Arial"/>
                <w:b/>
                <w:sz w:val="22"/>
                <w:szCs w:val="20"/>
                <w:u w:val="single"/>
                <w:lang w:val="fr-CA"/>
              </w:rPr>
              <w:instrText xml:space="preserve"> FORMTEXT </w:instrText>
            </w:r>
            <w:r w:rsidRPr="00D90905">
              <w:rPr>
                <w:rFonts w:ascii="Arial" w:hAnsi="Arial" w:cs="Arial"/>
                <w:b/>
                <w:sz w:val="22"/>
                <w:szCs w:val="20"/>
                <w:u w:val="single"/>
                <w:lang w:val="fr-CA"/>
              </w:rPr>
            </w:r>
            <w:r w:rsidRPr="00D90905">
              <w:rPr>
                <w:rFonts w:ascii="Arial" w:hAnsi="Arial" w:cs="Arial"/>
                <w:b/>
                <w:sz w:val="22"/>
                <w:szCs w:val="20"/>
                <w:u w:val="single"/>
                <w:lang w:val="fr-CA"/>
              </w:rPr>
              <w:fldChar w:fldCharType="separate"/>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Pr="00D90905">
              <w:rPr>
                <w:rFonts w:ascii="Arial" w:hAnsi="Arial" w:cs="Arial"/>
                <w:b/>
                <w:sz w:val="22"/>
                <w:szCs w:val="20"/>
                <w:u w:val="single"/>
                <w:lang w:val="fr-CA"/>
              </w:rPr>
              <w:fldChar w:fldCharType="end"/>
            </w:r>
            <w:r w:rsidRPr="00D90905">
              <w:rPr>
                <w:rFonts w:ascii="Arial" w:hAnsi="Arial" w:cs="Arial"/>
                <w:szCs w:val="20"/>
                <w:lang w:val="fr-CA"/>
              </w:rPr>
              <w:t xml:space="preserve"> </w:t>
            </w:r>
            <w:r w:rsidRPr="00D90905">
              <w:rPr>
                <w:rFonts w:ascii="Arial" w:hAnsi="Arial" w:cs="Arial"/>
                <w:sz w:val="22"/>
                <w:lang w:val="fr-CA"/>
              </w:rPr>
              <w:t>et dans le cahier d’examen standard ÉTS</w:t>
            </w:r>
          </w:p>
        </w:tc>
      </w:tr>
      <w:tr w:rsidR="00096050" w:rsidRPr="00D90905" w14:paraId="5DCFE4DA" w14:textId="77777777" w:rsidTr="008771EC">
        <w:trPr>
          <w:trHeight w:val="342"/>
          <w:jc w:val="center"/>
        </w:trPr>
        <w:tc>
          <w:tcPr>
            <w:tcW w:w="11337" w:type="dxa"/>
            <w:gridSpan w:val="23"/>
            <w:tcBorders>
              <w:bottom w:val="single" w:sz="4" w:space="0" w:color="auto"/>
            </w:tcBorders>
          </w:tcPr>
          <w:p w14:paraId="603B4B98" w14:textId="77777777" w:rsidR="00096050" w:rsidRPr="00D90905" w:rsidRDefault="00096050" w:rsidP="008771EC">
            <w:pPr>
              <w:jc w:val="center"/>
              <w:rPr>
                <w:rFonts w:ascii="Arial" w:hAnsi="Arial" w:cs="Arial"/>
                <w:b/>
                <w:spacing w:val="20"/>
                <w:position w:val="2"/>
                <w:lang w:val="fr-CA"/>
              </w:rPr>
            </w:pPr>
            <w:r w:rsidRPr="00D90905">
              <w:rPr>
                <w:rFonts w:ascii="Arial" w:hAnsi="Arial" w:cs="Arial"/>
                <w:b/>
                <w:spacing w:val="20"/>
                <w:position w:val="2"/>
                <w:lang w:val="fr-CA"/>
              </w:rPr>
              <w:t>IMPORTANT</w:t>
            </w:r>
          </w:p>
        </w:tc>
      </w:tr>
      <w:tr w:rsidR="00096050" w:rsidRPr="00D90905" w14:paraId="7E4204A6" w14:textId="77777777" w:rsidTr="008771EC">
        <w:trPr>
          <w:jc w:val="center"/>
        </w:trPr>
        <w:tc>
          <w:tcPr>
            <w:tcW w:w="11337" w:type="dxa"/>
            <w:gridSpan w:val="23"/>
            <w:tcBorders>
              <w:bottom w:val="single" w:sz="4" w:space="0" w:color="auto"/>
            </w:tcBorders>
          </w:tcPr>
          <w:p w14:paraId="0B8B68D9" w14:textId="6F4F5A0A" w:rsidR="00096050" w:rsidRPr="00D90905" w:rsidRDefault="00096050" w:rsidP="00202DCD">
            <w:pPr>
              <w:spacing w:before="60" w:after="60"/>
              <w:rPr>
                <w:rFonts w:ascii="Arial" w:hAnsi="Arial" w:cs="Arial"/>
                <w:sz w:val="21"/>
                <w:szCs w:val="21"/>
                <w:lang w:val="fr-CA"/>
              </w:rPr>
            </w:pPr>
          </w:p>
        </w:tc>
      </w:tr>
      <w:tr w:rsidR="00096050" w:rsidRPr="00D90905" w14:paraId="5C2723BE" w14:textId="77777777" w:rsidTr="008771EC">
        <w:trPr>
          <w:jc w:val="center"/>
        </w:trPr>
        <w:tc>
          <w:tcPr>
            <w:tcW w:w="2064" w:type="dxa"/>
            <w:gridSpan w:val="6"/>
            <w:tcBorders>
              <w:bottom w:val="single" w:sz="4" w:space="0" w:color="auto"/>
              <w:right w:val="nil"/>
            </w:tcBorders>
          </w:tcPr>
          <w:p w14:paraId="45B960DF"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Calculatrice </w:t>
            </w:r>
            <w:r w:rsidRPr="00D90905">
              <w:rPr>
                <w:rFonts w:ascii="Arial" w:hAnsi="Arial" w:cs="Arial"/>
                <w:lang w:val="fr-CA"/>
              </w:rPr>
              <w:t>:</w:t>
            </w:r>
          </w:p>
        </w:tc>
        <w:tc>
          <w:tcPr>
            <w:tcW w:w="1559" w:type="dxa"/>
            <w:gridSpan w:val="6"/>
            <w:tcBorders>
              <w:left w:val="nil"/>
              <w:bottom w:val="single" w:sz="4" w:space="0" w:color="auto"/>
              <w:right w:val="nil"/>
            </w:tcBorders>
          </w:tcPr>
          <w:p w14:paraId="73C61B8F" w14:textId="2AA208C3" w:rsidR="00096050" w:rsidRPr="00D90905" w:rsidRDefault="00096050" w:rsidP="008771EC">
            <w:pPr>
              <w:tabs>
                <w:tab w:val="left" w:pos="3240"/>
              </w:tabs>
              <w:spacing w:before="60" w:after="60"/>
              <w:rPr>
                <w:rFonts w:ascii="Arial" w:hAnsi="Arial" w:cs="Arial"/>
                <w:lang w:val="fr-CA"/>
              </w:rPr>
            </w:pPr>
          </w:p>
        </w:tc>
        <w:tc>
          <w:tcPr>
            <w:tcW w:w="7714" w:type="dxa"/>
            <w:gridSpan w:val="11"/>
            <w:tcBorders>
              <w:left w:val="nil"/>
              <w:bottom w:val="single" w:sz="4" w:space="0" w:color="auto"/>
            </w:tcBorders>
          </w:tcPr>
          <w:p w14:paraId="121C20E8" w14:textId="4D1E964A" w:rsidR="00096050" w:rsidRPr="00D90905" w:rsidRDefault="00FA26F9" w:rsidP="008771EC">
            <w:pPr>
              <w:tabs>
                <w:tab w:val="left" w:pos="3240"/>
              </w:tabs>
              <w:spacing w:before="60" w:after="60"/>
              <w:rPr>
                <w:rFonts w:ascii="Arial" w:hAnsi="Arial" w:cs="Arial"/>
                <w:sz w:val="22"/>
                <w:lang w:val="fr-CA"/>
              </w:rPr>
            </w:pPr>
            <w:r w:rsidRPr="00D90905">
              <w:rPr>
                <w:rFonts w:ascii="Arial" w:hAnsi="Arial" w:cs="Arial"/>
                <w:b/>
                <w:lang w:val="fr-CA"/>
              </w:rPr>
              <w:t xml:space="preserve">X </w:t>
            </w:r>
            <w:r w:rsidRPr="00D90905">
              <w:rPr>
                <w:rFonts w:ascii="Arial" w:hAnsi="Arial" w:cs="Arial"/>
                <w:bCs/>
                <w:lang w:val="fr-CA"/>
              </w:rPr>
              <w:t>Autorisée</w:t>
            </w:r>
            <w:r w:rsidR="00096050" w:rsidRPr="00D90905">
              <w:rPr>
                <w:rFonts w:ascii="Arial" w:hAnsi="Arial" w:cs="Arial"/>
                <w:sz w:val="22"/>
                <w:lang w:val="fr-CA"/>
              </w:rPr>
              <w:t xml:space="preserve"> </w:t>
            </w:r>
          </w:p>
        </w:tc>
      </w:tr>
      <w:tr w:rsidR="00096050" w:rsidRPr="00D90905" w14:paraId="4BB412E7" w14:textId="77777777" w:rsidTr="008771EC">
        <w:trPr>
          <w:trHeight w:val="536"/>
          <w:jc w:val="center"/>
        </w:trPr>
        <w:tc>
          <w:tcPr>
            <w:tcW w:w="2064" w:type="dxa"/>
            <w:gridSpan w:val="6"/>
            <w:tcBorders>
              <w:top w:val="single" w:sz="4" w:space="0" w:color="auto"/>
              <w:left w:val="single" w:sz="4" w:space="0" w:color="auto"/>
              <w:bottom w:val="single" w:sz="4" w:space="0" w:color="auto"/>
              <w:right w:val="nil"/>
            </w:tcBorders>
          </w:tcPr>
          <w:p w14:paraId="64932A7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Documentation </w:t>
            </w:r>
            <w:r w:rsidRPr="00D90905">
              <w:rPr>
                <w:rFonts w:ascii="Arial" w:hAnsi="Arial" w:cs="Arial"/>
                <w:lang w:val="fr-CA"/>
              </w:rPr>
              <w:t>:</w:t>
            </w:r>
          </w:p>
        </w:tc>
        <w:tc>
          <w:tcPr>
            <w:tcW w:w="1559" w:type="dxa"/>
            <w:gridSpan w:val="6"/>
            <w:tcBorders>
              <w:top w:val="single" w:sz="4" w:space="0" w:color="auto"/>
              <w:left w:val="nil"/>
              <w:bottom w:val="single" w:sz="4" w:space="0" w:color="auto"/>
              <w:right w:val="nil"/>
            </w:tcBorders>
          </w:tcPr>
          <w:p w14:paraId="7CD09CB2" w14:textId="4F1DA12D" w:rsidR="00096050" w:rsidRPr="00D90905" w:rsidRDefault="000A4795" w:rsidP="008771EC">
            <w:pPr>
              <w:tabs>
                <w:tab w:val="left" w:pos="3240"/>
              </w:tabs>
              <w:spacing w:before="60" w:after="60"/>
              <w:rPr>
                <w:rFonts w:ascii="Arial" w:hAnsi="Arial" w:cs="Arial"/>
                <w:lang w:val="fr-CA"/>
              </w:rPr>
            </w:pPr>
            <w:r w:rsidRPr="00D90905">
              <w:rPr>
                <w:rFonts w:ascii="Arial" w:hAnsi="Arial" w:cs="Arial"/>
                <w:noProof/>
                <w:lang w:val="fr-CA" w:eastAsia="en-US"/>
              </w:rPr>
              <w:drawing>
                <wp:inline distT="0" distB="0" distL="0" distR="0" wp14:anchorId="3EBD1CFB" wp14:editId="780D96A8">
                  <wp:extent cx="685800" cy="279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279400"/>
                          </a:xfrm>
                          <a:prstGeom prst="rect">
                            <a:avLst/>
                          </a:prstGeom>
                          <a:noFill/>
                          <a:ln>
                            <a:noFill/>
                          </a:ln>
                        </pic:spPr>
                      </pic:pic>
                    </a:graphicData>
                  </a:graphic>
                </wp:inline>
              </w:drawing>
            </w:r>
          </w:p>
        </w:tc>
        <w:tc>
          <w:tcPr>
            <w:tcW w:w="1341" w:type="dxa"/>
            <w:gridSpan w:val="3"/>
            <w:tcBorders>
              <w:top w:val="single" w:sz="4" w:space="0" w:color="auto"/>
              <w:left w:val="nil"/>
              <w:bottom w:val="single" w:sz="4" w:space="0" w:color="auto"/>
              <w:right w:val="nil"/>
            </w:tcBorders>
          </w:tcPr>
          <w:p w14:paraId="6A1862D4" w14:textId="526E47E7" w:rsidR="00096050" w:rsidRPr="00D90905" w:rsidRDefault="000A4795" w:rsidP="008771EC">
            <w:pPr>
              <w:tabs>
                <w:tab w:val="left" w:pos="3240"/>
              </w:tabs>
              <w:spacing w:before="60" w:after="60"/>
              <w:rPr>
                <w:rFonts w:ascii="Arial" w:hAnsi="Arial" w:cs="Arial"/>
                <w:lang w:val="fr-CA"/>
              </w:rPr>
            </w:pPr>
            <w:r w:rsidRPr="00D90905">
              <w:rPr>
                <w:rFonts w:ascii="Arial" w:hAnsi="Arial" w:cs="Arial"/>
                <w:noProof/>
                <w:lang w:val="fr-CA" w:eastAsia="en-US"/>
              </w:rPr>
              <w:drawing>
                <wp:inline distT="0" distB="0" distL="0" distR="0" wp14:anchorId="6BC94321" wp14:editId="23213D81">
                  <wp:extent cx="596900" cy="279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 cy="279400"/>
                          </a:xfrm>
                          <a:prstGeom prst="rect">
                            <a:avLst/>
                          </a:prstGeom>
                          <a:noFill/>
                          <a:ln>
                            <a:noFill/>
                          </a:ln>
                        </pic:spPr>
                      </pic:pic>
                    </a:graphicData>
                  </a:graphic>
                </wp:inline>
              </w:drawing>
            </w:r>
          </w:p>
        </w:tc>
        <w:tc>
          <w:tcPr>
            <w:tcW w:w="2814" w:type="dxa"/>
            <w:gridSpan w:val="5"/>
            <w:tcBorders>
              <w:top w:val="single" w:sz="4" w:space="0" w:color="auto"/>
              <w:left w:val="nil"/>
              <w:bottom w:val="single" w:sz="4" w:space="0" w:color="auto"/>
              <w:right w:val="nil"/>
            </w:tcBorders>
          </w:tcPr>
          <w:p w14:paraId="44945D1F" w14:textId="40456931" w:rsidR="00096050" w:rsidRPr="00D90905" w:rsidRDefault="004B1699" w:rsidP="008771EC">
            <w:pPr>
              <w:tabs>
                <w:tab w:val="left" w:pos="3240"/>
              </w:tabs>
              <w:spacing w:before="120"/>
              <w:ind w:left="-108"/>
              <w:rPr>
                <w:rFonts w:ascii="Arial" w:hAnsi="Arial" w:cs="Arial"/>
                <w:b/>
                <w:szCs w:val="20"/>
                <w:u w:val="single"/>
                <w:lang w:val="fr-CA"/>
              </w:rPr>
            </w:pPr>
            <w:r w:rsidRPr="00D90905">
              <w:rPr>
                <w:rFonts w:ascii="Arial" w:hAnsi="Arial" w:cs="Arial"/>
                <w:noProof/>
                <w:sz w:val="20"/>
                <w:szCs w:val="20"/>
                <w:lang w:val="fr-CA" w:eastAsia="en-US"/>
              </w:rPr>
              <w:drawing>
                <wp:inline distT="0" distB="0" distL="0" distR="0" wp14:anchorId="5D72C0A1" wp14:editId="63DD6A57">
                  <wp:extent cx="1207135" cy="241300"/>
                  <wp:effectExtent l="0" t="0" r="0" b="635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7135" cy="241300"/>
                          </a:xfrm>
                          <a:prstGeom prst="rect">
                            <a:avLst/>
                          </a:prstGeom>
                          <a:noFill/>
                          <a:ln>
                            <a:noFill/>
                          </a:ln>
                        </pic:spPr>
                      </pic:pic>
                    </a:graphicData>
                  </a:graphic>
                </wp:inline>
              </w:drawing>
            </w:r>
          </w:p>
        </w:tc>
        <w:tc>
          <w:tcPr>
            <w:tcW w:w="3559" w:type="dxa"/>
            <w:gridSpan w:val="3"/>
            <w:tcBorders>
              <w:top w:val="single" w:sz="4" w:space="0" w:color="auto"/>
              <w:left w:val="nil"/>
              <w:bottom w:val="single" w:sz="4" w:space="0" w:color="auto"/>
              <w:right w:val="single" w:sz="4" w:space="0" w:color="auto"/>
            </w:tcBorders>
          </w:tcPr>
          <w:p w14:paraId="0AC53CA4" w14:textId="77777777" w:rsidR="00096050" w:rsidRPr="00D90905" w:rsidRDefault="00096050" w:rsidP="008771EC">
            <w:pPr>
              <w:tabs>
                <w:tab w:val="left" w:pos="3240"/>
              </w:tabs>
              <w:spacing w:before="120"/>
              <w:ind w:left="-108"/>
              <w:rPr>
                <w:rFonts w:ascii="Arial" w:hAnsi="Arial" w:cs="Arial"/>
                <w:b/>
                <w:szCs w:val="20"/>
                <w:u w:val="single"/>
                <w:lang w:val="fr-CA"/>
              </w:rPr>
            </w:pPr>
          </w:p>
        </w:tc>
      </w:tr>
      <w:tr w:rsidR="00096050" w:rsidRPr="00D90905" w14:paraId="21C75B28" w14:textId="77777777" w:rsidTr="008771EC">
        <w:trPr>
          <w:trHeight w:val="536"/>
          <w:jc w:val="center"/>
        </w:trPr>
        <w:tc>
          <w:tcPr>
            <w:tcW w:w="2064" w:type="dxa"/>
            <w:gridSpan w:val="6"/>
            <w:tcBorders>
              <w:top w:val="single" w:sz="4" w:space="0" w:color="auto"/>
              <w:left w:val="single" w:sz="4" w:space="0" w:color="auto"/>
              <w:bottom w:val="single" w:sz="4" w:space="0" w:color="auto"/>
              <w:right w:val="nil"/>
            </w:tcBorders>
          </w:tcPr>
          <w:p w14:paraId="56461204" w14:textId="77777777" w:rsidR="00096050" w:rsidRPr="00D90905" w:rsidRDefault="00096050" w:rsidP="008771EC">
            <w:pPr>
              <w:spacing w:before="60" w:after="60"/>
              <w:rPr>
                <w:rFonts w:ascii="Arial" w:hAnsi="Arial" w:cs="Arial"/>
                <w:b/>
                <w:sz w:val="22"/>
                <w:lang w:val="fr-CA"/>
              </w:rPr>
            </w:pPr>
            <w:r w:rsidRPr="00D90905">
              <w:rPr>
                <w:rFonts w:ascii="Arial" w:hAnsi="Arial" w:cs="Arial"/>
                <w:b/>
                <w:lang w:val="fr-CA"/>
              </w:rPr>
              <w:t>Annexe(s) </w:t>
            </w:r>
            <w:r w:rsidRPr="00D90905">
              <w:rPr>
                <w:rFonts w:ascii="Arial" w:hAnsi="Arial" w:cs="Arial"/>
                <w:sz w:val="22"/>
                <w:lang w:val="fr-CA"/>
              </w:rPr>
              <w:t>:</w:t>
            </w:r>
          </w:p>
        </w:tc>
        <w:tc>
          <w:tcPr>
            <w:tcW w:w="1559" w:type="dxa"/>
            <w:gridSpan w:val="6"/>
            <w:tcBorders>
              <w:top w:val="single" w:sz="4" w:space="0" w:color="auto"/>
              <w:left w:val="nil"/>
              <w:bottom w:val="single" w:sz="4" w:space="0" w:color="auto"/>
              <w:right w:val="nil"/>
            </w:tcBorders>
          </w:tcPr>
          <w:p w14:paraId="592E0515" w14:textId="735FB27E" w:rsidR="00096050" w:rsidRPr="00D90905" w:rsidRDefault="004B1699" w:rsidP="008771EC">
            <w:pPr>
              <w:tabs>
                <w:tab w:val="left" w:pos="1800"/>
                <w:tab w:val="left" w:pos="3240"/>
              </w:tabs>
              <w:spacing w:before="60" w:after="60"/>
              <w:rPr>
                <w:rFonts w:ascii="Arial" w:hAnsi="Arial" w:cs="Arial"/>
                <w:sz w:val="22"/>
                <w:lang w:val="fr-CA"/>
              </w:rPr>
            </w:pPr>
            <w:r w:rsidRPr="00D90905">
              <w:rPr>
                <w:rFonts w:ascii="Arial" w:hAnsi="Arial" w:cs="Arial"/>
                <w:noProof/>
                <w:sz w:val="20"/>
                <w:lang w:val="fr-CA" w:eastAsia="en-US"/>
              </w:rPr>
              <w:drawing>
                <wp:inline distT="0" distB="0" distL="0" distR="0" wp14:anchorId="50BD8701" wp14:editId="2F127D5A">
                  <wp:extent cx="673100" cy="263525"/>
                  <wp:effectExtent l="0" t="0" r="0" b="3175"/>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100" cy="263525"/>
                          </a:xfrm>
                          <a:prstGeom prst="rect">
                            <a:avLst/>
                          </a:prstGeom>
                          <a:noFill/>
                          <a:ln>
                            <a:noFill/>
                          </a:ln>
                        </pic:spPr>
                      </pic:pic>
                    </a:graphicData>
                  </a:graphic>
                </wp:inline>
              </w:drawing>
            </w:r>
          </w:p>
        </w:tc>
        <w:tc>
          <w:tcPr>
            <w:tcW w:w="4155" w:type="dxa"/>
            <w:gridSpan w:val="8"/>
            <w:tcBorders>
              <w:top w:val="single" w:sz="4" w:space="0" w:color="auto"/>
              <w:left w:val="nil"/>
              <w:bottom w:val="single" w:sz="4" w:space="0" w:color="auto"/>
              <w:right w:val="nil"/>
            </w:tcBorders>
          </w:tcPr>
          <w:p w14:paraId="5585EA78" w14:textId="5BA45735" w:rsidR="00096050" w:rsidRPr="00D90905" w:rsidRDefault="004B1699" w:rsidP="008771EC">
            <w:pPr>
              <w:tabs>
                <w:tab w:val="left" w:pos="1800"/>
                <w:tab w:val="left" w:pos="3240"/>
              </w:tabs>
              <w:spacing w:before="60" w:after="60"/>
              <w:rPr>
                <w:rFonts w:ascii="Arial" w:hAnsi="Arial" w:cs="Arial"/>
                <w:b/>
                <w:szCs w:val="20"/>
                <w:u w:val="single"/>
                <w:lang w:val="fr-CA"/>
              </w:rPr>
            </w:pPr>
            <w:r w:rsidRPr="00D90905">
              <w:rPr>
                <w:rFonts w:ascii="Arial" w:hAnsi="Arial" w:cs="Arial"/>
                <w:b/>
                <w:noProof/>
                <w:sz w:val="20"/>
                <w:lang w:val="fr-CA" w:eastAsia="en-US"/>
              </w:rPr>
              <w:drawing>
                <wp:inline distT="0" distB="0" distL="0" distR="0" wp14:anchorId="6C0B6A63" wp14:editId="7E068835">
                  <wp:extent cx="2399665" cy="241300"/>
                  <wp:effectExtent l="0" t="0" r="635"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665" cy="241300"/>
                          </a:xfrm>
                          <a:prstGeom prst="rect">
                            <a:avLst/>
                          </a:prstGeom>
                          <a:noFill/>
                          <a:ln>
                            <a:noFill/>
                          </a:ln>
                        </pic:spPr>
                      </pic:pic>
                    </a:graphicData>
                  </a:graphic>
                </wp:inline>
              </w:drawing>
            </w:r>
          </w:p>
        </w:tc>
        <w:tc>
          <w:tcPr>
            <w:tcW w:w="3559" w:type="dxa"/>
            <w:gridSpan w:val="3"/>
            <w:tcBorders>
              <w:top w:val="single" w:sz="4" w:space="0" w:color="auto"/>
              <w:left w:val="nil"/>
              <w:bottom w:val="single" w:sz="4" w:space="0" w:color="auto"/>
              <w:right w:val="single" w:sz="4" w:space="0" w:color="auto"/>
            </w:tcBorders>
          </w:tcPr>
          <w:p w14:paraId="0D80D065" w14:textId="48C4B892" w:rsidR="009E4750" w:rsidRPr="00D90905" w:rsidRDefault="001C03FA" w:rsidP="00ED647F">
            <w:pPr>
              <w:spacing w:before="60" w:after="60"/>
              <w:ind w:left="-108"/>
              <w:rPr>
                <w:rFonts w:ascii="Arial" w:hAnsi="Arial" w:cs="Arial"/>
                <w:b/>
                <w:sz w:val="22"/>
                <w:szCs w:val="20"/>
                <w:u w:val="single"/>
                <w:lang w:val="fr-CA"/>
              </w:rPr>
            </w:pPr>
            <w:r w:rsidRPr="00D90905">
              <w:rPr>
                <w:rFonts w:ascii="Arial" w:hAnsi="Arial" w:cs="Arial"/>
                <w:b/>
                <w:sz w:val="22"/>
                <w:szCs w:val="20"/>
                <w:u w:val="single"/>
                <w:lang w:val="fr-CA"/>
              </w:rPr>
              <w:t xml:space="preserve">2 </w:t>
            </w:r>
            <w:r w:rsidR="00ED647F" w:rsidRPr="00D90905">
              <w:rPr>
                <w:rFonts w:ascii="Arial" w:hAnsi="Arial" w:cs="Arial"/>
                <w:b/>
                <w:sz w:val="22"/>
                <w:szCs w:val="20"/>
                <w:u w:val="single"/>
                <w:lang w:val="fr-CA"/>
              </w:rPr>
              <w:t xml:space="preserve">pages - </w:t>
            </w:r>
            <w:r w:rsidR="009E4750" w:rsidRPr="00D90905">
              <w:rPr>
                <w:rFonts w:ascii="Arial" w:hAnsi="Arial" w:cs="Arial"/>
                <w:b/>
                <w:sz w:val="22"/>
                <w:szCs w:val="20"/>
                <w:u w:val="single"/>
                <w:lang w:val="fr-CA"/>
              </w:rPr>
              <w:t>Description du problème</w:t>
            </w:r>
          </w:p>
        </w:tc>
      </w:tr>
      <w:tr w:rsidR="00096050" w:rsidRPr="00262F43" w14:paraId="02C4194E" w14:textId="77777777" w:rsidTr="008771EC">
        <w:trPr>
          <w:trHeight w:val="392"/>
          <w:jc w:val="center"/>
        </w:trPr>
        <w:tc>
          <w:tcPr>
            <w:tcW w:w="433" w:type="dxa"/>
            <w:gridSpan w:val="2"/>
            <w:tcBorders>
              <w:top w:val="nil"/>
              <w:left w:val="single" w:sz="4" w:space="0" w:color="auto"/>
              <w:bottom w:val="nil"/>
              <w:right w:val="nil"/>
            </w:tcBorders>
          </w:tcPr>
          <w:p w14:paraId="7800C44D" w14:textId="34A6F627" w:rsidR="00096050" w:rsidRPr="00D90905" w:rsidRDefault="004B1699" w:rsidP="008771EC">
            <w:pPr>
              <w:spacing w:before="60"/>
              <w:rPr>
                <w:rFonts w:ascii="Arial" w:hAnsi="Arial" w:cs="Arial"/>
                <w:sz w:val="18"/>
                <w:lang w:val="fr-CA"/>
              </w:rPr>
            </w:pPr>
            <w:r w:rsidRPr="00D90905">
              <w:rPr>
                <w:rFonts w:ascii="Arial" w:hAnsi="Arial" w:cs="Arial"/>
                <w:noProof/>
                <w:sz w:val="18"/>
                <w:lang w:val="fr-CA" w:eastAsia="en-US"/>
              </w:rPr>
              <w:drawing>
                <wp:inline distT="0" distB="0" distL="0" distR="0" wp14:anchorId="351811DB" wp14:editId="5A421831">
                  <wp:extent cx="124460" cy="168275"/>
                  <wp:effectExtent l="0" t="0" r="889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460" cy="168275"/>
                          </a:xfrm>
                          <a:prstGeom prst="rect">
                            <a:avLst/>
                          </a:prstGeom>
                          <a:noFill/>
                          <a:ln>
                            <a:noFill/>
                          </a:ln>
                        </pic:spPr>
                      </pic:pic>
                    </a:graphicData>
                  </a:graphic>
                </wp:inline>
              </w:drawing>
            </w:r>
          </w:p>
        </w:tc>
        <w:tc>
          <w:tcPr>
            <w:tcW w:w="8930" w:type="dxa"/>
            <w:gridSpan w:val="19"/>
            <w:tcBorders>
              <w:top w:val="nil"/>
              <w:left w:val="nil"/>
              <w:bottom w:val="nil"/>
              <w:right w:val="nil"/>
            </w:tcBorders>
          </w:tcPr>
          <w:p w14:paraId="5077B5B5" w14:textId="77777777" w:rsidR="00096050" w:rsidRPr="00D90905" w:rsidRDefault="00096050" w:rsidP="008771EC">
            <w:pPr>
              <w:spacing w:before="60"/>
              <w:ind w:left="-108"/>
              <w:rPr>
                <w:rFonts w:ascii="Arial" w:hAnsi="Arial" w:cs="Arial"/>
                <w:b/>
                <w:sz w:val="22"/>
                <w:lang w:val="fr-CA"/>
              </w:rPr>
            </w:pPr>
            <w:r w:rsidRPr="00D90905">
              <w:rPr>
                <w:rFonts w:ascii="Arial" w:hAnsi="Arial" w:cs="Arial"/>
                <w:b/>
                <w:lang w:val="fr-CA"/>
              </w:rPr>
              <w:t xml:space="preserve">Examen en laboratoire informatique : </w:t>
            </w:r>
            <w:r w:rsidRPr="00D90905">
              <w:rPr>
                <w:rFonts w:ascii="Arial" w:hAnsi="Arial" w:cs="Arial"/>
                <w:i/>
                <w:sz w:val="18"/>
                <w:lang w:val="fr-CA"/>
              </w:rPr>
              <w:t xml:space="preserve">Préciser les modalités, s’il y a lieu (ex. : utilisation de Moodle, etc.) :  </w:t>
            </w:r>
          </w:p>
        </w:tc>
        <w:tc>
          <w:tcPr>
            <w:tcW w:w="1974" w:type="dxa"/>
            <w:gridSpan w:val="2"/>
            <w:tcBorders>
              <w:top w:val="nil"/>
              <w:left w:val="nil"/>
              <w:bottom w:val="nil"/>
              <w:right w:val="single" w:sz="4" w:space="0" w:color="auto"/>
            </w:tcBorders>
          </w:tcPr>
          <w:p w14:paraId="1B82C4C9" w14:textId="77777777" w:rsidR="00096050" w:rsidRPr="00D90905" w:rsidRDefault="00096050" w:rsidP="008771EC">
            <w:pPr>
              <w:spacing w:before="60"/>
              <w:ind w:left="317"/>
              <w:rPr>
                <w:rFonts w:ascii="Arial" w:hAnsi="Arial" w:cs="Arial"/>
                <w:b/>
                <w:sz w:val="22"/>
                <w:lang w:val="fr-CA"/>
              </w:rPr>
            </w:pPr>
          </w:p>
        </w:tc>
      </w:tr>
      <w:tr w:rsidR="00096050" w:rsidRPr="00262F43" w14:paraId="13944DFB" w14:textId="77777777" w:rsidTr="008771EC">
        <w:trPr>
          <w:trHeight w:val="454"/>
          <w:jc w:val="center"/>
        </w:trPr>
        <w:tc>
          <w:tcPr>
            <w:tcW w:w="3549" w:type="dxa"/>
            <w:gridSpan w:val="11"/>
            <w:tcBorders>
              <w:top w:val="single" w:sz="4" w:space="0" w:color="auto"/>
              <w:left w:val="single" w:sz="4" w:space="0" w:color="auto"/>
              <w:bottom w:val="single" w:sz="4" w:space="0" w:color="auto"/>
              <w:right w:val="nil"/>
            </w:tcBorders>
          </w:tcPr>
          <w:p w14:paraId="380B8759" w14:textId="15C05E1A" w:rsidR="00096050" w:rsidRPr="00D90905" w:rsidRDefault="00096050" w:rsidP="008771EC">
            <w:pPr>
              <w:tabs>
                <w:tab w:val="left" w:pos="1800"/>
                <w:tab w:val="left" w:pos="3240"/>
              </w:tabs>
              <w:spacing w:before="120"/>
              <w:rPr>
                <w:rFonts w:ascii="Arial" w:hAnsi="Arial" w:cs="Arial"/>
                <w:b/>
                <w:sz w:val="22"/>
                <w:szCs w:val="20"/>
                <w:u w:val="single"/>
                <w:lang w:val="fr-CA"/>
              </w:rPr>
            </w:pPr>
            <w:r w:rsidRPr="00D90905">
              <w:rPr>
                <w:rFonts w:ascii="Arial" w:hAnsi="Arial" w:cs="Arial"/>
                <w:b/>
                <w:lang w:val="fr-CA"/>
              </w:rPr>
              <w:t xml:space="preserve">Directives particulières </w:t>
            </w:r>
            <w:r w:rsidRPr="00D90905">
              <w:rPr>
                <w:rFonts w:ascii="Arial" w:hAnsi="Arial" w:cs="Arial"/>
                <w:i/>
                <w:sz w:val="18"/>
                <w:lang w:val="fr-CA"/>
              </w:rPr>
              <w:t>(s’il y a lieu</w:t>
            </w:r>
            <w:r w:rsidRPr="00D90905">
              <w:rPr>
                <w:rFonts w:ascii="Arial" w:hAnsi="Arial" w:cs="Arial"/>
                <w:sz w:val="18"/>
                <w:lang w:val="fr-CA"/>
              </w:rPr>
              <w:t>) :</w:t>
            </w:r>
            <w:r w:rsidR="000A4795" w:rsidRPr="00D90905">
              <w:rPr>
                <w:rFonts w:ascii="Arial" w:hAnsi="Arial" w:cs="Arial"/>
                <w:sz w:val="18"/>
                <w:lang w:val="fr-CA"/>
              </w:rPr>
              <w:t xml:space="preserve"> </w:t>
            </w:r>
          </w:p>
        </w:tc>
        <w:tc>
          <w:tcPr>
            <w:tcW w:w="7788" w:type="dxa"/>
            <w:gridSpan w:val="12"/>
            <w:tcBorders>
              <w:top w:val="single" w:sz="4" w:space="0" w:color="auto"/>
              <w:left w:val="nil"/>
              <w:bottom w:val="single" w:sz="4" w:space="0" w:color="auto"/>
              <w:right w:val="single" w:sz="4" w:space="0" w:color="auto"/>
            </w:tcBorders>
          </w:tcPr>
          <w:p w14:paraId="2D543C26" w14:textId="6A8D6294" w:rsidR="00096050" w:rsidRPr="00D90905" w:rsidRDefault="00096050" w:rsidP="008771EC">
            <w:pPr>
              <w:tabs>
                <w:tab w:val="left" w:pos="1800"/>
                <w:tab w:val="left" w:pos="3240"/>
              </w:tabs>
              <w:spacing w:before="120"/>
              <w:rPr>
                <w:rFonts w:ascii="Arial" w:hAnsi="Arial" w:cs="Arial"/>
                <w:b/>
                <w:sz w:val="22"/>
                <w:szCs w:val="20"/>
                <w:u w:val="single"/>
                <w:lang w:val="fr-CA"/>
              </w:rPr>
            </w:pPr>
          </w:p>
        </w:tc>
      </w:tr>
      <w:tr w:rsidR="00096050" w:rsidRPr="00D90905" w14:paraId="45A1D287" w14:textId="77777777" w:rsidTr="008771EC">
        <w:trPr>
          <w:jc w:val="center"/>
        </w:trPr>
        <w:tc>
          <w:tcPr>
            <w:tcW w:w="11337" w:type="dxa"/>
            <w:gridSpan w:val="23"/>
            <w:tcBorders>
              <w:top w:val="single" w:sz="4" w:space="0" w:color="auto"/>
              <w:bottom w:val="single" w:sz="4" w:space="0" w:color="auto"/>
            </w:tcBorders>
            <w:shd w:val="clear" w:color="auto" w:fill="F2F2F2" w:themeFill="background1" w:themeFillShade="F2"/>
          </w:tcPr>
          <w:p w14:paraId="3B80574C" w14:textId="0AA77476" w:rsidR="00096050" w:rsidRPr="00D90905" w:rsidRDefault="00096050" w:rsidP="008771EC">
            <w:pPr>
              <w:spacing w:before="120" w:after="120"/>
              <w:rPr>
                <w:rFonts w:ascii="Arial" w:hAnsi="Arial" w:cs="Arial"/>
                <w:b/>
                <w:i/>
                <w:szCs w:val="20"/>
                <w:lang w:val="fr-CA"/>
              </w:rPr>
            </w:pPr>
            <w:r w:rsidRPr="00D90905">
              <w:rPr>
                <w:rFonts w:ascii="Arial" w:hAnsi="Arial" w:cs="Arial"/>
                <w:b/>
                <w:i/>
                <w:szCs w:val="20"/>
                <w:lang w:val="fr-CA"/>
              </w:rPr>
              <w:t>Les professeurs des départements peuvent se prévaloir d’être disponible</w:t>
            </w:r>
            <w:r w:rsidR="009726F1" w:rsidRPr="00D90905">
              <w:rPr>
                <w:rFonts w:ascii="Arial" w:hAnsi="Arial" w:cs="Arial"/>
                <w:b/>
                <w:i/>
                <w:szCs w:val="20"/>
                <w:lang w:val="fr-CA"/>
              </w:rPr>
              <w:t>s</w:t>
            </w:r>
            <w:r w:rsidRPr="00D90905">
              <w:rPr>
                <w:rFonts w:ascii="Arial" w:hAnsi="Arial" w:cs="Arial"/>
                <w:b/>
                <w:i/>
                <w:szCs w:val="20"/>
                <w:lang w:val="fr-CA"/>
              </w:rPr>
              <w:t xml:space="preserve"> uniquement durant la première heure de leur examen final. Ils doivent toutefois en informer leurs étudiants.</w:t>
            </w:r>
          </w:p>
        </w:tc>
      </w:tr>
      <w:tr w:rsidR="00096050" w:rsidRPr="00D90905" w14:paraId="33C6B8CE" w14:textId="77777777" w:rsidTr="008771EC">
        <w:trPr>
          <w:jc w:val="center"/>
        </w:trPr>
        <w:tc>
          <w:tcPr>
            <w:tcW w:w="11337" w:type="dxa"/>
            <w:gridSpan w:val="23"/>
            <w:tcBorders>
              <w:left w:val="nil"/>
              <w:right w:val="nil"/>
            </w:tcBorders>
          </w:tcPr>
          <w:p w14:paraId="6C166FAA" w14:textId="77777777" w:rsidR="00096050" w:rsidRPr="00D90905" w:rsidRDefault="00096050" w:rsidP="008771EC">
            <w:pPr>
              <w:rPr>
                <w:rFonts w:ascii="Arial" w:hAnsi="Arial" w:cs="Arial"/>
                <w:sz w:val="16"/>
                <w:lang w:val="fr-CA"/>
              </w:rPr>
            </w:pPr>
          </w:p>
        </w:tc>
      </w:tr>
      <w:tr w:rsidR="00096050" w:rsidRPr="00262F43" w14:paraId="1BCF932E" w14:textId="77777777" w:rsidTr="008771EC">
        <w:trPr>
          <w:jc w:val="center"/>
        </w:trPr>
        <w:tc>
          <w:tcPr>
            <w:tcW w:w="11337" w:type="dxa"/>
            <w:gridSpan w:val="23"/>
            <w:shd w:val="clear" w:color="auto" w:fill="F2F2F2" w:themeFill="background1" w:themeFillShade="F2"/>
          </w:tcPr>
          <w:p w14:paraId="69AC8DFA" w14:textId="77777777" w:rsidR="00096050" w:rsidRPr="00D90905" w:rsidRDefault="00096050" w:rsidP="008771EC">
            <w:pPr>
              <w:spacing w:before="20" w:after="20"/>
              <w:jc w:val="center"/>
              <w:rPr>
                <w:rFonts w:ascii="Arial" w:hAnsi="Arial" w:cs="Arial"/>
                <w:b/>
                <w:lang w:val="fr-CA"/>
              </w:rPr>
            </w:pPr>
            <w:r w:rsidRPr="00D90905">
              <w:rPr>
                <w:rFonts w:ascii="Arial" w:hAnsi="Arial" w:cs="Arial"/>
                <w:b/>
                <w:lang w:val="fr-CA"/>
              </w:rPr>
              <w:t>Réservé à l’enseignant ou au correcteur (facultatif)</w:t>
            </w:r>
          </w:p>
        </w:tc>
      </w:tr>
      <w:tr w:rsidR="00EA4568" w:rsidRPr="00D90905" w14:paraId="21368C44" w14:textId="77777777" w:rsidTr="00EA4568">
        <w:trPr>
          <w:jc w:val="center"/>
        </w:trPr>
        <w:tc>
          <w:tcPr>
            <w:tcW w:w="804" w:type="dxa"/>
            <w:gridSpan w:val="3"/>
            <w:shd w:val="clear" w:color="auto" w:fill="F2F2F2" w:themeFill="background1" w:themeFillShade="F2"/>
          </w:tcPr>
          <w:p w14:paraId="054DF9A5" w14:textId="77777777" w:rsidR="00EA4568" w:rsidRPr="00D90905" w:rsidRDefault="00EA4568" w:rsidP="008771EC">
            <w:pPr>
              <w:spacing w:before="20" w:after="20"/>
              <w:rPr>
                <w:rFonts w:ascii="Arial" w:hAnsi="Arial" w:cs="Arial"/>
                <w:sz w:val="19"/>
                <w:szCs w:val="19"/>
                <w:lang w:val="fr-CA"/>
              </w:rPr>
            </w:pPr>
            <w:r w:rsidRPr="00D90905">
              <w:rPr>
                <w:rFonts w:ascii="Arial" w:hAnsi="Arial" w:cs="Arial"/>
                <w:sz w:val="19"/>
                <w:szCs w:val="19"/>
                <w:lang w:val="fr-CA"/>
              </w:rPr>
              <w:t>Q 1 :</w:t>
            </w:r>
          </w:p>
        </w:tc>
        <w:tc>
          <w:tcPr>
            <w:tcW w:w="810" w:type="dxa"/>
            <w:shd w:val="clear" w:color="auto" w:fill="F2F2F2" w:themeFill="background1" w:themeFillShade="F2"/>
          </w:tcPr>
          <w:p w14:paraId="1B6EEFAF" w14:textId="6177B161" w:rsidR="00EA4568" w:rsidRPr="00D90905" w:rsidRDefault="00EA4568" w:rsidP="00096050">
            <w:pPr>
              <w:spacing w:before="20" w:after="20"/>
              <w:ind w:right="14"/>
              <w:jc w:val="right"/>
              <w:rPr>
                <w:rFonts w:ascii="Arial" w:hAnsi="Arial" w:cs="Arial"/>
                <w:sz w:val="19"/>
                <w:szCs w:val="19"/>
                <w:lang w:val="fr-CA"/>
              </w:rPr>
            </w:pPr>
            <w:r w:rsidRPr="00D90905">
              <w:rPr>
                <w:rFonts w:ascii="Arial" w:hAnsi="Arial" w:cs="Arial"/>
                <w:sz w:val="19"/>
                <w:szCs w:val="19"/>
                <w:lang w:val="fr-CA"/>
              </w:rPr>
              <w:t xml:space="preserve">/ </w:t>
            </w:r>
            <w:r w:rsidR="00D84A9E" w:rsidRPr="00D90905">
              <w:rPr>
                <w:rFonts w:ascii="Arial" w:hAnsi="Arial" w:cs="Arial"/>
                <w:sz w:val="19"/>
                <w:szCs w:val="19"/>
                <w:lang w:val="fr-CA"/>
              </w:rPr>
              <w:t>6</w:t>
            </w:r>
          </w:p>
        </w:tc>
        <w:tc>
          <w:tcPr>
            <w:tcW w:w="810" w:type="dxa"/>
            <w:gridSpan w:val="4"/>
            <w:shd w:val="clear" w:color="auto" w:fill="F2F2F2" w:themeFill="background1" w:themeFillShade="F2"/>
          </w:tcPr>
          <w:p w14:paraId="09EDBDA8" w14:textId="77777777" w:rsidR="00EA4568" w:rsidRPr="00D90905" w:rsidRDefault="00EA4568" w:rsidP="008771EC">
            <w:pPr>
              <w:spacing w:before="20" w:after="20"/>
              <w:jc w:val="right"/>
              <w:rPr>
                <w:rFonts w:ascii="Arial" w:hAnsi="Arial" w:cs="Arial"/>
                <w:sz w:val="19"/>
                <w:szCs w:val="19"/>
                <w:lang w:val="fr-CA"/>
              </w:rPr>
            </w:pPr>
            <w:r w:rsidRPr="00D90905">
              <w:rPr>
                <w:rFonts w:ascii="Arial" w:hAnsi="Arial" w:cs="Arial"/>
                <w:sz w:val="19"/>
                <w:szCs w:val="19"/>
                <w:lang w:val="fr-CA"/>
              </w:rPr>
              <w:t>Q 2 :</w:t>
            </w:r>
          </w:p>
        </w:tc>
        <w:tc>
          <w:tcPr>
            <w:tcW w:w="810" w:type="dxa"/>
            <w:gridSpan w:val="2"/>
            <w:shd w:val="clear" w:color="auto" w:fill="F2F2F2" w:themeFill="background1" w:themeFillShade="F2"/>
          </w:tcPr>
          <w:p w14:paraId="0091888A" w14:textId="2B1FDB67" w:rsidR="00EA4568" w:rsidRPr="00D90905" w:rsidRDefault="00EA4568" w:rsidP="003C1A46">
            <w:pPr>
              <w:spacing w:before="20" w:after="20"/>
              <w:jc w:val="right"/>
              <w:rPr>
                <w:rFonts w:ascii="Arial" w:hAnsi="Arial" w:cs="Arial"/>
                <w:sz w:val="19"/>
                <w:szCs w:val="19"/>
                <w:lang w:val="fr-CA"/>
              </w:rPr>
            </w:pPr>
            <w:r w:rsidRPr="00D90905">
              <w:rPr>
                <w:rFonts w:ascii="Arial" w:hAnsi="Arial" w:cs="Arial"/>
                <w:sz w:val="19"/>
                <w:szCs w:val="19"/>
                <w:lang w:val="fr-CA"/>
              </w:rPr>
              <w:t xml:space="preserve">/ </w:t>
            </w:r>
            <w:r w:rsidR="003C1A46" w:rsidRPr="00D90905">
              <w:rPr>
                <w:rFonts w:ascii="Arial" w:hAnsi="Arial" w:cs="Arial"/>
                <w:sz w:val="19"/>
                <w:szCs w:val="19"/>
                <w:lang w:val="fr-CA"/>
              </w:rPr>
              <w:t>9</w:t>
            </w:r>
          </w:p>
        </w:tc>
        <w:tc>
          <w:tcPr>
            <w:tcW w:w="809" w:type="dxa"/>
            <w:gridSpan w:val="3"/>
            <w:shd w:val="clear" w:color="auto" w:fill="F2F2F2" w:themeFill="background1" w:themeFillShade="F2"/>
          </w:tcPr>
          <w:p w14:paraId="6A2FB394" w14:textId="77777777" w:rsidR="00EA4568" w:rsidRPr="00D90905" w:rsidRDefault="00EA4568" w:rsidP="008771EC">
            <w:pPr>
              <w:spacing w:before="20" w:after="20"/>
              <w:jc w:val="right"/>
              <w:rPr>
                <w:rFonts w:ascii="Arial" w:hAnsi="Arial" w:cs="Arial"/>
                <w:sz w:val="19"/>
                <w:szCs w:val="19"/>
                <w:lang w:val="fr-CA"/>
              </w:rPr>
            </w:pPr>
            <w:r w:rsidRPr="00D90905">
              <w:rPr>
                <w:rFonts w:ascii="Arial" w:hAnsi="Arial" w:cs="Arial"/>
                <w:sz w:val="19"/>
                <w:szCs w:val="19"/>
                <w:lang w:val="fr-CA"/>
              </w:rPr>
              <w:t>Q 3 :</w:t>
            </w:r>
          </w:p>
        </w:tc>
        <w:tc>
          <w:tcPr>
            <w:tcW w:w="921" w:type="dxa"/>
            <w:gridSpan w:val="2"/>
            <w:shd w:val="clear" w:color="auto" w:fill="F2F2F2" w:themeFill="background1" w:themeFillShade="F2"/>
          </w:tcPr>
          <w:p w14:paraId="43091D5E" w14:textId="33C9598E" w:rsidR="00EA4568" w:rsidRPr="00D90905" w:rsidRDefault="00EA4568" w:rsidP="00E458E9">
            <w:pPr>
              <w:spacing w:before="20" w:after="20"/>
              <w:jc w:val="right"/>
              <w:rPr>
                <w:rFonts w:ascii="Arial" w:hAnsi="Arial" w:cs="Arial"/>
                <w:sz w:val="19"/>
                <w:szCs w:val="19"/>
                <w:lang w:val="fr-CA"/>
              </w:rPr>
            </w:pPr>
            <w:r w:rsidRPr="00D90905">
              <w:rPr>
                <w:rFonts w:ascii="Arial" w:hAnsi="Arial" w:cs="Arial"/>
                <w:sz w:val="19"/>
                <w:szCs w:val="19"/>
                <w:lang w:val="fr-CA"/>
              </w:rPr>
              <w:t xml:space="preserve">/ </w:t>
            </w:r>
            <w:r w:rsidR="00BB6794" w:rsidRPr="00D90905">
              <w:rPr>
                <w:rFonts w:ascii="Arial" w:hAnsi="Arial" w:cs="Arial"/>
                <w:sz w:val="19"/>
                <w:szCs w:val="19"/>
                <w:lang w:val="fr-CA"/>
              </w:rPr>
              <w:t>30</w:t>
            </w:r>
          </w:p>
        </w:tc>
        <w:tc>
          <w:tcPr>
            <w:tcW w:w="703" w:type="dxa"/>
            <w:gridSpan w:val="2"/>
            <w:shd w:val="clear" w:color="auto" w:fill="F2F2F2" w:themeFill="background1" w:themeFillShade="F2"/>
          </w:tcPr>
          <w:p w14:paraId="4FB873F7" w14:textId="257AC54F" w:rsidR="00EA4568" w:rsidRPr="00D90905" w:rsidRDefault="00EA4568" w:rsidP="008771EC">
            <w:pPr>
              <w:spacing w:before="20" w:after="20"/>
              <w:jc w:val="right"/>
              <w:rPr>
                <w:rFonts w:ascii="Arial" w:hAnsi="Arial" w:cs="Arial"/>
                <w:sz w:val="19"/>
                <w:szCs w:val="19"/>
                <w:lang w:val="fr-CA"/>
              </w:rPr>
            </w:pPr>
          </w:p>
        </w:tc>
        <w:tc>
          <w:tcPr>
            <w:tcW w:w="809" w:type="dxa"/>
            <w:gridSpan w:val="2"/>
            <w:shd w:val="clear" w:color="auto" w:fill="F2F2F2" w:themeFill="background1" w:themeFillShade="F2"/>
          </w:tcPr>
          <w:p w14:paraId="7245BC3E" w14:textId="500330FA" w:rsidR="00EA4568" w:rsidRPr="00D90905" w:rsidRDefault="00EA4568" w:rsidP="00EA4568">
            <w:pPr>
              <w:spacing w:before="20" w:after="20"/>
              <w:jc w:val="right"/>
              <w:rPr>
                <w:rFonts w:ascii="Arial" w:hAnsi="Arial" w:cs="Arial"/>
                <w:sz w:val="19"/>
                <w:szCs w:val="19"/>
                <w:lang w:val="fr-CA"/>
              </w:rPr>
            </w:pPr>
          </w:p>
        </w:tc>
        <w:tc>
          <w:tcPr>
            <w:tcW w:w="4861" w:type="dxa"/>
            <w:gridSpan w:val="4"/>
            <w:shd w:val="clear" w:color="auto" w:fill="F2F2F2" w:themeFill="background1" w:themeFillShade="F2"/>
          </w:tcPr>
          <w:p w14:paraId="405BEA41" w14:textId="5D42CCFE" w:rsidR="00EA4568" w:rsidRPr="00D90905" w:rsidRDefault="00EA4568" w:rsidP="00EA4568">
            <w:pPr>
              <w:spacing w:before="20" w:after="20"/>
              <w:jc w:val="right"/>
              <w:rPr>
                <w:rFonts w:ascii="Arial" w:hAnsi="Arial" w:cs="Arial"/>
                <w:sz w:val="19"/>
                <w:szCs w:val="19"/>
                <w:lang w:val="fr-CA"/>
              </w:rPr>
            </w:pPr>
          </w:p>
        </w:tc>
      </w:tr>
      <w:tr w:rsidR="00096050" w:rsidRPr="00D90905" w14:paraId="6755855A" w14:textId="77777777" w:rsidTr="008771EC">
        <w:trPr>
          <w:trHeight w:val="454"/>
          <w:jc w:val="center"/>
        </w:trPr>
        <w:tc>
          <w:tcPr>
            <w:tcW w:w="4050" w:type="dxa"/>
            <w:gridSpan w:val="14"/>
            <w:shd w:val="clear" w:color="auto" w:fill="F2F2F2" w:themeFill="background1" w:themeFillShade="F2"/>
            <w:vAlign w:val="center"/>
          </w:tcPr>
          <w:p w14:paraId="4443766C" w14:textId="77777777" w:rsidR="00096050" w:rsidRPr="00D90905" w:rsidRDefault="00096050" w:rsidP="008771EC">
            <w:pPr>
              <w:spacing w:before="20" w:after="20"/>
              <w:jc w:val="right"/>
              <w:rPr>
                <w:rFonts w:ascii="Arial" w:hAnsi="Arial" w:cs="Arial"/>
                <w:b/>
                <w:lang w:val="fr-CA"/>
              </w:rPr>
            </w:pPr>
            <w:r w:rsidRPr="00D90905">
              <w:rPr>
                <w:rFonts w:ascii="Arial" w:hAnsi="Arial" w:cs="Arial"/>
                <w:b/>
                <w:lang w:val="fr-CA"/>
              </w:rPr>
              <w:t>TOTAL :</w:t>
            </w:r>
          </w:p>
        </w:tc>
        <w:tc>
          <w:tcPr>
            <w:tcW w:w="1617" w:type="dxa"/>
            <w:gridSpan w:val="3"/>
            <w:shd w:val="clear" w:color="auto" w:fill="F2F2F2" w:themeFill="background1" w:themeFillShade="F2"/>
            <w:vAlign w:val="center"/>
          </w:tcPr>
          <w:p w14:paraId="6B22E8CB" w14:textId="14663DA1" w:rsidR="00096050" w:rsidRPr="00D90905" w:rsidRDefault="00096050" w:rsidP="00BB6794">
            <w:pPr>
              <w:tabs>
                <w:tab w:val="left" w:pos="381"/>
              </w:tabs>
              <w:spacing w:before="20" w:after="20"/>
              <w:jc w:val="right"/>
              <w:rPr>
                <w:rFonts w:ascii="Arial" w:hAnsi="Arial" w:cs="Arial"/>
                <w:b/>
                <w:lang w:val="fr-CA"/>
              </w:rPr>
            </w:pPr>
            <w:r w:rsidRPr="00D90905">
              <w:rPr>
                <w:rFonts w:ascii="Arial" w:hAnsi="Arial" w:cs="Arial"/>
                <w:b/>
                <w:lang w:val="fr-CA"/>
              </w:rPr>
              <w:t>/</w:t>
            </w:r>
            <w:r w:rsidRPr="00D90905">
              <w:rPr>
                <w:rFonts w:ascii="Arial" w:hAnsi="Arial" w:cs="Arial"/>
                <w:b/>
                <w:lang w:val="fr-CA"/>
              </w:rPr>
              <w:tab/>
            </w:r>
            <w:r w:rsidR="00BB6794" w:rsidRPr="00D90905">
              <w:rPr>
                <w:rFonts w:ascii="Arial" w:hAnsi="Arial" w:cs="Arial"/>
                <w:b/>
                <w:lang w:val="fr-CA"/>
              </w:rPr>
              <w:t>4</w:t>
            </w:r>
            <w:r w:rsidR="00D84A9E" w:rsidRPr="00D90905">
              <w:rPr>
                <w:rFonts w:ascii="Arial" w:hAnsi="Arial" w:cs="Arial"/>
                <w:b/>
                <w:lang w:val="fr-CA"/>
              </w:rPr>
              <w:t>5</w:t>
            </w:r>
          </w:p>
        </w:tc>
        <w:tc>
          <w:tcPr>
            <w:tcW w:w="5670" w:type="dxa"/>
            <w:gridSpan w:val="6"/>
            <w:shd w:val="clear" w:color="auto" w:fill="F2F2F2" w:themeFill="background1" w:themeFillShade="F2"/>
            <w:vAlign w:val="center"/>
          </w:tcPr>
          <w:p w14:paraId="3549B29A" w14:textId="77777777" w:rsidR="00096050" w:rsidRPr="00D90905" w:rsidRDefault="00096050" w:rsidP="008771EC">
            <w:pPr>
              <w:tabs>
                <w:tab w:val="right" w:leader="underscore" w:pos="5563"/>
              </w:tabs>
              <w:spacing w:before="20" w:after="20"/>
              <w:rPr>
                <w:rFonts w:ascii="Arial" w:hAnsi="Arial" w:cs="Arial"/>
                <w:lang w:val="fr-CA"/>
              </w:rPr>
            </w:pPr>
            <w:r w:rsidRPr="00D90905">
              <w:rPr>
                <w:rFonts w:ascii="Arial" w:hAnsi="Arial" w:cs="Arial"/>
                <w:lang w:val="fr-CA"/>
              </w:rPr>
              <w:t xml:space="preserve">Signature : </w:t>
            </w:r>
            <w:r w:rsidRPr="00D90905">
              <w:rPr>
                <w:rFonts w:ascii="Arial" w:hAnsi="Arial" w:cs="Arial"/>
                <w:lang w:val="fr-CA"/>
              </w:rPr>
              <w:tab/>
            </w:r>
          </w:p>
        </w:tc>
      </w:tr>
    </w:tbl>
    <w:p w14:paraId="4AB87D9D" w14:textId="77777777" w:rsidR="00B13CDD" w:rsidRPr="00D90905" w:rsidRDefault="00B13CDD" w:rsidP="00975EF7">
      <w:pPr>
        <w:rPr>
          <w:rFonts w:ascii="Arial" w:hAnsi="Arial" w:cs="Arial"/>
          <w:sz w:val="14"/>
          <w:lang w:val="fr-CA"/>
        </w:rPr>
      </w:pPr>
    </w:p>
    <w:p w14:paraId="1647A481" w14:textId="1FFEB979" w:rsidR="00E748DE" w:rsidRPr="00D90905" w:rsidRDefault="00E748DE" w:rsidP="00D02F46">
      <w:pPr>
        <w:widowControl/>
        <w:autoSpaceDE/>
        <w:autoSpaceDN/>
        <w:adjustRightInd/>
        <w:rPr>
          <w:rFonts w:ascii="Arial" w:hAnsi="Arial" w:cs="Arial"/>
          <w:sz w:val="14"/>
          <w:lang w:val="fr-CA"/>
        </w:rPr>
      </w:pPr>
      <w:r w:rsidRPr="00D90905">
        <w:rPr>
          <w:rFonts w:ascii="Arial" w:hAnsi="Arial" w:cs="Arial"/>
          <w:lang w:val="fr-CA"/>
        </w:rPr>
        <w:br w:type="page"/>
      </w:r>
    </w:p>
    <w:p w14:paraId="328523DE" w14:textId="77777777" w:rsidR="00AF6A06" w:rsidRPr="00D90905" w:rsidRDefault="00AF6A06" w:rsidP="00475111">
      <w:pPr>
        <w:pStyle w:val="Titre1"/>
        <w:numPr>
          <w:ilvl w:val="0"/>
          <w:numId w:val="0"/>
        </w:numPr>
        <w:ind w:left="792"/>
      </w:pPr>
      <w:bookmarkStart w:id="0" w:name="_CU1CH_1"/>
      <w:bookmarkStart w:id="1" w:name="_CU01:"/>
      <w:bookmarkStart w:id="2" w:name="_CU02:"/>
      <w:bookmarkStart w:id="3" w:name="_QCU01"/>
      <w:bookmarkStart w:id="4" w:name="_CU01"/>
      <w:bookmarkStart w:id="5" w:name="_CUS"/>
      <w:bookmarkStart w:id="6" w:name="_E01"/>
      <w:bookmarkStart w:id="7" w:name="_ECU01"/>
      <w:bookmarkEnd w:id="0"/>
      <w:bookmarkEnd w:id="1"/>
      <w:bookmarkEnd w:id="2"/>
      <w:bookmarkEnd w:id="3"/>
      <w:bookmarkEnd w:id="4"/>
      <w:bookmarkEnd w:id="5"/>
      <w:bookmarkEnd w:id="6"/>
      <w:bookmarkEnd w:id="7"/>
      <w:r w:rsidRPr="00D90905">
        <w:lastRenderedPageBreak/>
        <w:t xml:space="preserve">MISE EN GARDE : </w:t>
      </w:r>
    </w:p>
    <w:p w14:paraId="1CBD1103" w14:textId="0660EB12" w:rsidR="005F7785" w:rsidRPr="00D90905" w:rsidRDefault="00AF6A06" w:rsidP="00475111">
      <w:pPr>
        <w:pStyle w:val="Titre1"/>
        <w:numPr>
          <w:ilvl w:val="0"/>
          <w:numId w:val="8"/>
        </w:numPr>
      </w:pPr>
      <w:r w:rsidRPr="00D90905">
        <w:t xml:space="preserve">Assurez-vous de bien lire </w:t>
      </w:r>
      <w:r w:rsidR="00C41EBE" w:rsidRPr="00D90905">
        <w:t xml:space="preserve">la description du </w:t>
      </w:r>
      <w:hyperlink w:anchor="_Annexe_-_Description" w:history="1">
        <w:r w:rsidR="005F7785" w:rsidRPr="00D90905">
          <w:rPr>
            <w:rStyle w:val="Hyperlien"/>
          </w:rPr>
          <w:t>Système</w:t>
        </w:r>
      </w:hyperlink>
      <w:r w:rsidR="005F7785" w:rsidRPr="00D90905">
        <w:t xml:space="preserve"> </w:t>
      </w:r>
      <w:r w:rsidR="00E03EA9" w:rsidRPr="00D90905">
        <w:t>– Annexe.</w:t>
      </w:r>
    </w:p>
    <w:p w14:paraId="156ACEFF" w14:textId="7FF05783" w:rsidR="00AF6A06" w:rsidRPr="00D90905" w:rsidRDefault="005F7785" w:rsidP="00475111">
      <w:pPr>
        <w:pStyle w:val="Titre1"/>
        <w:numPr>
          <w:ilvl w:val="0"/>
          <w:numId w:val="8"/>
        </w:numPr>
      </w:pPr>
      <w:r w:rsidRPr="00D90905">
        <w:t xml:space="preserve">Lisez bien </w:t>
      </w:r>
      <w:r w:rsidR="00C41EBE" w:rsidRPr="00D90905">
        <w:t xml:space="preserve">chacune des questions pour vous assurer de bien répondre </w:t>
      </w:r>
      <w:r w:rsidRPr="00D90905">
        <w:t>à</w:t>
      </w:r>
      <w:r w:rsidR="00C41EBE" w:rsidRPr="00D90905">
        <w:t xml:space="preserve"> </w:t>
      </w:r>
      <w:r w:rsidRPr="00D90905">
        <w:t xml:space="preserve">la </w:t>
      </w:r>
      <w:r w:rsidR="00C41EBE" w:rsidRPr="00D90905">
        <w:t>question posée</w:t>
      </w:r>
      <w:r w:rsidR="00E03EA9" w:rsidRPr="00D90905">
        <w:t>.</w:t>
      </w:r>
      <w:r w:rsidR="00C41EBE" w:rsidRPr="00D90905">
        <w:t xml:space="preserve"> </w:t>
      </w:r>
    </w:p>
    <w:p w14:paraId="6262673C" w14:textId="16A89C03" w:rsidR="00574F69" w:rsidRPr="00D90905" w:rsidRDefault="00574F69" w:rsidP="00475111">
      <w:pPr>
        <w:pStyle w:val="Titre1"/>
        <w:numPr>
          <w:ilvl w:val="0"/>
          <w:numId w:val="8"/>
        </w:numPr>
      </w:pPr>
      <w:r w:rsidRPr="00D90905">
        <w:t xml:space="preserve">Assurez-vous de la cohérence </w:t>
      </w:r>
      <w:r w:rsidR="00E03EA9" w:rsidRPr="00D90905">
        <w:t xml:space="preserve">de vos réponses </w:t>
      </w:r>
      <w:r w:rsidRPr="00D90905">
        <w:t xml:space="preserve">entre les différentes </w:t>
      </w:r>
      <w:r w:rsidR="00E03EA9" w:rsidRPr="00D90905">
        <w:t>questions.</w:t>
      </w:r>
    </w:p>
    <w:p w14:paraId="5D75E3A6" w14:textId="1B9E680B" w:rsidR="00651B88" w:rsidRPr="00D90905" w:rsidRDefault="00651B88" w:rsidP="00651B88">
      <w:pPr>
        <w:pStyle w:val="Paragraphedeliste"/>
        <w:numPr>
          <w:ilvl w:val="0"/>
          <w:numId w:val="8"/>
        </w:numPr>
        <w:rPr>
          <w:rFonts w:ascii="Arial" w:hAnsi="Arial" w:cs="Arial"/>
          <w:lang w:val="fr-CA"/>
        </w:rPr>
      </w:pPr>
      <w:r w:rsidRPr="00D90905">
        <w:rPr>
          <w:rFonts w:ascii="Arial" w:hAnsi="Arial" w:cs="Arial"/>
          <w:lang w:val="fr-CA"/>
        </w:rPr>
        <w:t xml:space="preserve">Vous devez remettre </w:t>
      </w:r>
    </w:p>
    <w:p w14:paraId="25B11CBF" w14:textId="77777777" w:rsidR="00651B88" w:rsidRPr="00D90905" w:rsidRDefault="00651B88" w:rsidP="00651B88">
      <w:pPr>
        <w:rPr>
          <w:rFonts w:ascii="Arial" w:hAnsi="Arial" w:cs="Arial"/>
          <w:lang w:val="fr-CA"/>
        </w:rPr>
      </w:pPr>
    </w:p>
    <w:p w14:paraId="74F56DC0" w14:textId="77777777" w:rsidR="00E03EA9" w:rsidRPr="00D90905" w:rsidRDefault="00E03EA9" w:rsidP="00E03EA9">
      <w:pPr>
        <w:rPr>
          <w:rFonts w:ascii="Arial" w:hAnsi="Arial" w:cs="Arial"/>
          <w:lang w:val="fr-CA"/>
        </w:rPr>
      </w:pPr>
    </w:p>
    <w:p w14:paraId="6B32BF88" w14:textId="4FED149D" w:rsidR="00EA4568" w:rsidRPr="00D90905" w:rsidRDefault="00D84A9E" w:rsidP="00475111">
      <w:pPr>
        <w:pStyle w:val="Titre1"/>
      </w:pPr>
      <w:r w:rsidRPr="00D90905">
        <w:t>Question (6</w:t>
      </w:r>
      <w:r w:rsidR="00EA4568" w:rsidRPr="00D90905">
        <w:t xml:space="preserve"> points) – Vue de contexte du </w:t>
      </w:r>
      <w:hyperlink w:anchor="_Annexe_-_Description" w:history="1">
        <w:r w:rsidR="00004E26" w:rsidRPr="00D90905">
          <w:rPr>
            <w:rStyle w:val="Hyperlien"/>
          </w:rPr>
          <w:t>s</w:t>
        </w:r>
        <w:r w:rsidR="00EA4568" w:rsidRPr="00D90905">
          <w:rPr>
            <w:rStyle w:val="Hyperlien"/>
          </w:rPr>
          <w:t>ystème</w:t>
        </w:r>
      </w:hyperlink>
      <w:r w:rsidR="00EA4568" w:rsidRPr="00D90905">
        <w:t xml:space="preserve"> </w:t>
      </w:r>
    </w:p>
    <w:p w14:paraId="14EAAFEE" w14:textId="207A7526" w:rsidR="00EA4568" w:rsidRPr="00D90905" w:rsidRDefault="00EA4568" w:rsidP="00412C2E">
      <w:pPr>
        <w:spacing w:after="120"/>
        <w:rPr>
          <w:rFonts w:ascii="Arial" w:hAnsi="Arial" w:cs="Arial"/>
          <w:lang w:val="fr-CA"/>
        </w:rPr>
      </w:pPr>
      <w:r w:rsidRPr="00D90905">
        <w:rPr>
          <w:rFonts w:ascii="Arial" w:hAnsi="Arial" w:cs="Arial"/>
          <w:b/>
          <w:lang w:val="fr-CA" w:eastAsia="en-US"/>
        </w:rPr>
        <w:t>Décrivez</w:t>
      </w:r>
      <w:r w:rsidRPr="00D90905">
        <w:rPr>
          <w:rFonts w:ascii="Arial" w:hAnsi="Arial" w:cs="Arial"/>
          <w:lang w:val="fr-CA"/>
        </w:rPr>
        <w:t xml:space="preserve"> une vue architecturale de contexte pour le </w:t>
      </w:r>
      <w:hyperlink w:anchor="_Annexe_-_Description" w:history="1">
        <w:r w:rsidR="00004E26" w:rsidRPr="00D90905">
          <w:rPr>
            <w:rStyle w:val="Hyperlien"/>
            <w:rFonts w:ascii="Arial" w:hAnsi="Arial" w:cs="Arial"/>
            <w:lang w:val="fr-CA"/>
          </w:rPr>
          <w:t>système</w:t>
        </w:r>
      </w:hyperlink>
      <w:r w:rsidR="00004E26" w:rsidRPr="00D90905">
        <w:rPr>
          <w:rFonts w:ascii="Arial" w:hAnsi="Arial" w:cs="Arial"/>
          <w:lang w:val="fr-CA"/>
        </w:rPr>
        <w:t xml:space="preserve"> </w:t>
      </w:r>
      <w:r w:rsidRPr="00D90905">
        <w:rPr>
          <w:rFonts w:ascii="Arial" w:hAnsi="Arial" w:cs="Arial"/>
          <w:lang w:val="fr-CA"/>
        </w:rPr>
        <w:t>selon l'approche "</w:t>
      </w:r>
      <w:proofErr w:type="spellStart"/>
      <w:r w:rsidRPr="00D90905">
        <w:rPr>
          <w:rFonts w:ascii="Arial" w:hAnsi="Arial" w:cs="Arial"/>
          <w:lang w:val="fr-CA"/>
        </w:rPr>
        <w:t>Views</w:t>
      </w:r>
      <w:proofErr w:type="spellEnd"/>
      <w:r w:rsidRPr="00D90905">
        <w:rPr>
          <w:rFonts w:ascii="Arial" w:hAnsi="Arial" w:cs="Arial"/>
          <w:lang w:val="fr-CA"/>
        </w:rPr>
        <w:t xml:space="preserve"> and Beyond" du SEI en </w:t>
      </w:r>
      <w:r w:rsidRPr="00D90905">
        <w:rPr>
          <w:rFonts w:ascii="Arial" w:hAnsi="Arial" w:cs="Arial"/>
          <w:b/>
          <w:lang w:val="fr-CA"/>
        </w:rPr>
        <w:t xml:space="preserve">utilisant la </w:t>
      </w:r>
      <w:r w:rsidR="009726F1" w:rsidRPr="00D90905">
        <w:rPr>
          <w:rFonts w:ascii="Arial" w:hAnsi="Arial" w:cs="Arial"/>
          <w:b/>
          <w:lang w:val="fr-CA"/>
        </w:rPr>
        <w:t>N</w:t>
      </w:r>
      <w:r w:rsidRPr="00D90905">
        <w:rPr>
          <w:rFonts w:ascii="Arial" w:hAnsi="Arial" w:cs="Arial"/>
          <w:b/>
          <w:lang w:val="fr-CA"/>
        </w:rPr>
        <w:t>otation UML</w:t>
      </w:r>
      <w:r w:rsidRPr="00D90905">
        <w:rPr>
          <w:rFonts w:ascii="Arial" w:hAnsi="Arial" w:cs="Arial"/>
          <w:lang w:val="fr-CA"/>
        </w:rPr>
        <w:t>.</w:t>
      </w:r>
    </w:p>
    <w:p w14:paraId="0A6C0A1E" w14:textId="77777777" w:rsidR="00EA4568" w:rsidRPr="00D90905" w:rsidRDefault="00EA4568" w:rsidP="00412C2E">
      <w:pPr>
        <w:spacing w:after="120"/>
        <w:rPr>
          <w:rFonts w:ascii="Arial" w:hAnsi="Arial" w:cs="Arial"/>
          <w:lang w:val="fr-CA"/>
        </w:rPr>
      </w:pPr>
      <w:r w:rsidRPr="00D90905">
        <w:rPr>
          <w:rFonts w:ascii="Arial" w:hAnsi="Arial" w:cs="Arial"/>
          <w:lang w:val="fr-CA"/>
        </w:rPr>
        <w:t>Vous devez explicitement fournir les informations suivantes :</w:t>
      </w:r>
    </w:p>
    <w:p w14:paraId="1FC1E6A8" w14:textId="77777777" w:rsidR="001C03FA" w:rsidRPr="00D90905" w:rsidRDefault="00EA4568" w:rsidP="00475111">
      <w:pPr>
        <w:pStyle w:val="Titre2"/>
      </w:pPr>
      <w:r w:rsidRPr="00D90905">
        <w:t>Diagramm</w:t>
      </w:r>
      <w:r w:rsidR="00D84A9E" w:rsidRPr="00D90905">
        <w:t>e et légende (3</w:t>
      </w:r>
      <w:r w:rsidRPr="00D90905">
        <w:t xml:space="preserve"> points)</w:t>
      </w:r>
    </w:p>
    <w:p w14:paraId="6DCCCD67" w14:textId="4CB14669" w:rsidR="00EA4568" w:rsidRPr="00D90905" w:rsidRDefault="00EA4568" w:rsidP="001C03FA">
      <w:pPr>
        <w:rPr>
          <w:rFonts w:ascii="Arial" w:hAnsi="Arial" w:cs="Arial"/>
          <w:lang w:val="fr-CA"/>
        </w:rPr>
      </w:pPr>
      <w:r w:rsidRPr="00D90905">
        <w:rPr>
          <w:rFonts w:ascii="Arial" w:hAnsi="Arial" w:cs="Arial"/>
          <w:lang w:val="fr-CA"/>
        </w:rPr>
        <w:t xml:space="preserve">Vous devez utiliser un diagramme pour décrire votre vue. Vous devez vous assurer que la </w:t>
      </w:r>
      <w:r w:rsidRPr="00D90905">
        <w:rPr>
          <w:rFonts w:ascii="Arial" w:hAnsi="Arial" w:cs="Arial"/>
          <w:b/>
          <w:lang w:val="fr-CA"/>
        </w:rPr>
        <w:t>nature</w:t>
      </w:r>
      <w:r w:rsidRPr="00D90905">
        <w:rPr>
          <w:rFonts w:ascii="Arial" w:hAnsi="Arial" w:cs="Arial"/>
          <w:lang w:val="fr-CA"/>
        </w:rPr>
        <w:t xml:space="preserve"> de chaque</w:t>
      </w:r>
      <w:r w:rsidR="00DC79A5" w:rsidRPr="00D90905">
        <w:rPr>
          <w:rFonts w:ascii="Arial" w:hAnsi="Arial" w:cs="Arial"/>
          <w:lang w:val="fr-CA"/>
        </w:rPr>
        <w:t xml:space="preserve"> élément et</w:t>
      </w:r>
      <w:r w:rsidRPr="00D90905">
        <w:rPr>
          <w:rFonts w:ascii="Arial" w:hAnsi="Arial" w:cs="Arial"/>
          <w:lang w:val="fr-CA"/>
        </w:rPr>
        <w:t xml:space="preserve"> relation est bien identifiée.</w:t>
      </w:r>
    </w:p>
    <w:p w14:paraId="24E61EC2" w14:textId="3CBA1929" w:rsidR="001B2E24" w:rsidRPr="00D90905" w:rsidRDefault="00C0747F" w:rsidP="004938F7">
      <w:pPr>
        <w:widowControl/>
        <w:autoSpaceDE/>
        <w:autoSpaceDN/>
        <w:adjustRightInd/>
        <w:spacing w:after="120"/>
        <w:jc w:val="both"/>
        <w:rPr>
          <w:rFonts w:ascii="Arial" w:hAnsi="Arial" w:cs="Arial"/>
          <w:color w:val="FF0000"/>
          <w:lang w:val="fr-CA"/>
        </w:rPr>
      </w:pPr>
      <w:r w:rsidRPr="00D90905">
        <w:rPr>
          <w:rFonts w:ascii="Arial" w:hAnsi="Arial" w:cs="Arial"/>
          <w:color w:val="FF0000"/>
          <w:lang w:val="fr-CA"/>
        </w:rPr>
        <w:t>Insérer votre diagramme ici</w:t>
      </w:r>
    </w:p>
    <w:p w14:paraId="6B310455" w14:textId="77777777" w:rsidR="001C03FA" w:rsidRPr="00D90905" w:rsidRDefault="00C26084" w:rsidP="00475111">
      <w:pPr>
        <w:pStyle w:val="Titre2"/>
      </w:pPr>
      <w:r w:rsidRPr="00D90905">
        <w:t xml:space="preserve">Description textuelle de la vue (1 point) </w:t>
      </w:r>
    </w:p>
    <w:p w14:paraId="42BE93D7" w14:textId="5F917B38" w:rsidR="00C26084" w:rsidRPr="00D90905" w:rsidRDefault="00C26084" w:rsidP="001C03FA">
      <w:pPr>
        <w:widowControl/>
        <w:autoSpaceDE/>
        <w:autoSpaceDN/>
        <w:adjustRightInd/>
        <w:spacing w:after="120"/>
        <w:rPr>
          <w:rFonts w:ascii="Arial" w:hAnsi="Arial" w:cs="Arial"/>
          <w:lang w:val="fr-CA"/>
        </w:rPr>
      </w:pPr>
      <w:r w:rsidRPr="00D90905">
        <w:rPr>
          <w:rFonts w:ascii="Arial" w:hAnsi="Arial" w:cs="Arial"/>
          <w:lang w:val="fr-CA"/>
        </w:rPr>
        <w:t>La description doit fournir toute information que vous jugez utile pour comprendre votre vue (aujourd'hui, dans un an, par vous, par quelqu'un d'autre…).</w:t>
      </w:r>
    </w:p>
    <w:p w14:paraId="3CE008D3" w14:textId="4A640E57" w:rsidR="001B2E24" w:rsidRPr="00D90905" w:rsidRDefault="00C0747F" w:rsidP="001B2E24">
      <w:pPr>
        <w:widowControl/>
        <w:autoSpaceDE/>
        <w:autoSpaceDN/>
        <w:adjustRightInd/>
        <w:spacing w:after="120"/>
        <w:rPr>
          <w:rFonts w:ascii="Arial" w:hAnsi="Arial" w:cs="Arial"/>
          <w:color w:val="FF0000"/>
          <w:lang w:val="fr-CA"/>
        </w:rPr>
      </w:pPr>
      <w:r w:rsidRPr="00D90905">
        <w:rPr>
          <w:rFonts w:ascii="Arial" w:hAnsi="Arial" w:cs="Arial"/>
          <w:color w:val="FF0000"/>
          <w:lang w:val="fr-CA"/>
        </w:rPr>
        <w:t>Insérer votre description ici</w:t>
      </w:r>
    </w:p>
    <w:p w14:paraId="1A694A12" w14:textId="77777777" w:rsidR="001C03FA" w:rsidRPr="00D90905" w:rsidRDefault="00C26084" w:rsidP="00475111">
      <w:pPr>
        <w:pStyle w:val="Titre2"/>
      </w:pPr>
      <w:r w:rsidRPr="00D90905">
        <w:t>Description textuelle des différents éléments (1</w:t>
      </w:r>
      <w:r w:rsidR="002644C5" w:rsidRPr="00D90905">
        <w:t xml:space="preserve"> </w:t>
      </w:r>
      <w:r w:rsidRPr="00D90905">
        <w:t>point)</w:t>
      </w:r>
    </w:p>
    <w:p w14:paraId="243A7354" w14:textId="13831FD0" w:rsidR="00C26084" w:rsidRPr="00D90905" w:rsidRDefault="00C26084" w:rsidP="001C03FA">
      <w:pPr>
        <w:widowControl/>
        <w:autoSpaceDE/>
        <w:autoSpaceDN/>
        <w:adjustRightInd/>
        <w:spacing w:after="120"/>
        <w:rPr>
          <w:rFonts w:ascii="Arial" w:hAnsi="Arial" w:cs="Arial"/>
          <w:lang w:val="fr-CA"/>
        </w:rPr>
      </w:pPr>
      <w:r w:rsidRPr="00D90905">
        <w:rPr>
          <w:rFonts w:ascii="Arial" w:hAnsi="Arial" w:cs="Arial"/>
          <w:lang w:val="fr-CA"/>
        </w:rPr>
        <w:t>Vous devez fournir une brève description de chaque élément de votre diagramme.</w:t>
      </w:r>
    </w:p>
    <w:tbl>
      <w:tblPr>
        <w:tblStyle w:val="Grilledutableau"/>
        <w:tblW w:w="0" w:type="auto"/>
        <w:tblLook w:val="04A0" w:firstRow="1" w:lastRow="0" w:firstColumn="1" w:lastColumn="0" w:noHBand="0" w:noVBand="1"/>
      </w:tblPr>
      <w:tblGrid>
        <w:gridCol w:w="1350"/>
        <w:gridCol w:w="6620"/>
        <w:gridCol w:w="3126"/>
      </w:tblGrid>
      <w:tr w:rsidR="003C1A46" w:rsidRPr="005C25DE" w14:paraId="6C1AF213" w14:textId="77777777" w:rsidTr="00C968D4">
        <w:tc>
          <w:tcPr>
            <w:tcW w:w="1350" w:type="dxa"/>
          </w:tcPr>
          <w:p w14:paraId="05045E45" w14:textId="272D3D32" w:rsidR="003C1A46" w:rsidRPr="00D90905" w:rsidRDefault="003C1A46" w:rsidP="001A0927">
            <w:pPr>
              <w:pStyle w:val="Reponse"/>
              <w:tabs>
                <w:tab w:val="clear" w:pos="9360"/>
                <w:tab w:val="right" w:leader="dot" w:pos="10800"/>
              </w:tabs>
              <w:spacing w:after="0"/>
              <w:rPr>
                <w:rFonts w:cs="Arial"/>
                <w:b/>
              </w:rPr>
            </w:pPr>
            <w:r w:rsidRPr="00D90905">
              <w:rPr>
                <w:rFonts w:cs="Arial"/>
                <w:b/>
              </w:rPr>
              <w:t>Nom</w:t>
            </w:r>
          </w:p>
        </w:tc>
        <w:tc>
          <w:tcPr>
            <w:tcW w:w="6620" w:type="dxa"/>
          </w:tcPr>
          <w:p w14:paraId="13A134E4" w14:textId="0D91741E" w:rsidR="003C1A46" w:rsidRPr="00D90905" w:rsidRDefault="003C1A46" w:rsidP="001A0927">
            <w:pPr>
              <w:pStyle w:val="Reponse"/>
              <w:tabs>
                <w:tab w:val="clear" w:pos="9360"/>
                <w:tab w:val="right" w:leader="dot" w:pos="10800"/>
              </w:tabs>
              <w:spacing w:after="0"/>
              <w:rPr>
                <w:rFonts w:cs="Arial"/>
                <w:b/>
              </w:rPr>
            </w:pPr>
            <w:r w:rsidRPr="00D90905">
              <w:rPr>
                <w:rFonts w:cs="Arial"/>
                <w:b/>
              </w:rPr>
              <w:t>Description</w:t>
            </w:r>
          </w:p>
        </w:tc>
        <w:tc>
          <w:tcPr>
            <w:tcW w:w="3126" w:type="dxa"/>
          </w:tcPr>
          <w:p w14:paraId="2AE346AC" w14:textId="48E8B892" w:rsidR="003C1A46" w:rsidRPr="00D90905" w:rsidRDefault="003C1A46" w:rsidP="00DC79A5">
            <w:pPr>
              <w:pStyle w:val="Reponse"/>
              <w:tabs>
                <w:tab w:val="clear" w:pos="9360"/>
                <w:tab w:val="right" w:leader="dot" w:pos="10800"/>
              </w:tabs>
              <w:spacing w:after="0"/>
              <w:jc w:val="left"/>
              <w:rPr>
                <w:rFonts w:cs="Arial"/>
                <w:b/>
              </w:rPr>
            </w:pPr>
            <w:r w:rsidRPr="00D90905">
              <w:rPr>
                <w:rFonts w:cs="Arial"/>
                <w:b/>
              </w:rPr>
              <w:t xml:space="preserve">CU </w:t>
            </w:r>
            <w:r w:rsidR="00DC79A5" w:rsidRPr="00D90905">
              <w:rPr>
                <w:rFonts w:cs="Arial"/>
                <w:b/>
              </w:rPr>
              <w:t>justifiant</w:t>
            </w:r>
            <w:r w:rsidRPr="00D90905">
              <w:rPr>
                <w:rFonts w:cs="Arial"/>
                <w:b/>
              </w:rPr>
              <w:t xml:space="preserve"> cet élément</w:t>
            </w:r>
          </w:p>
        </w:tc>
      </w:tr>
      <w:tr w:rsidR="00C968D4" w:rsidRPr="00262F43" w14:paraId="31E1B68A" w14:textId="77777777" w:rsidTr="00C968D4">
        <w:tc>
          <w:tcPr>
            <w:tcW w:w="1350" w:type="dxa"/>
          </w:tcPr>
          <w:p w14:paraId="3537708A" w14:textId="7C3C67BC" w:rsidR="00C968D4" w:rsidRPr="00D90905" w:rsidRDefault="00C968D4" w:rsidP="00BB76BB">
            <w:pPr>
              <w:pStyle w:val="Reponse"/>
              <w:tabs>
                <w:tab w:val="clear" w:pos="9360"/>
                <w:tab w:val="right" w:leader="dot" w:pos="10800"/>
              </w:tabs>
              <w:spacing w:after="60"/>
              <w:rPr>
                <w:rFonts w:cs="Arial"/>
              </w:rPr>
            </w:pPr>
            <w:r>
              <w:rPr>
                <w:rFonts w:cs="Arial"/>
              </w:rPr>
              <w:t>SACB</w:t>
            </w:r>
          </w:p>
        </w:tc>
        <w:tc>
          <w:tcPr>
            <w:tcW w:w="6620" w:type="dxa"/>
          </w:tcPr>
          <w:p w14:paraId="2AE5404B" w14:textId="7F9C663D" w:rsidR="00C968D4" w:rsidRPr="00D90905" w:rsidRDefault="00C968D4" w:rsidP="00BB76BB">
            <w:pPr>
              <w:pStyle w:val="Reponse"/>
              <w:tabs>
                <w:tab w:val="clear" w:pos="9360"/>
                <w:tab w:val="right" w:leader="dot" w:pos="10800"/>
              </w:tabs>
              <w:spacing w:after="60"/>
              <w:rPr>
                <w:rFonts w:cs="Arial"/>
              </w:rPr>
            </w:pPr>
            <w:r>
              <w:rPr>
                <w:rFonts w:cs="Arial"/>
              </w:rPr>
              <w:t>Système automatisé de contrôle des bagages</w:t>
            </w:r>
          </w:p>
        </w:tc>
        <w:tc>
          <w:tcPr>
            <w:tcW w:w="3126" w:type="dxa"/>
          </w:tcPr>
          <w:p w14:paraId="37E045C7" w14:textId="77777777" w:rsidR="00C968D4" w:rsidRPr="00D90905" w:rsidRDefault="00C968D4" w:rsidP="00BB76BB">
            <w:pPr>
              <w:pStyle w:val="Reponse"/>
              <w:tabs>
                <w:tab w:val="clear" w:pos="9360"/>
                <w:tab w:val="right" w:leader="dot" w:pos="10800"/>
              </w:tabs>
              <w:spacing w:after="60"/>
              <w:rPr>
                <w:rFonts w:cs="Arial"/>
              </w:rPr>
            </w:pPr>
          </w:p>
        </w:tc>
      </w:tr>
      <w:tr w:rsidR="00C968D4" w:rsidRPr="00C968D4" w14:paraId="4BB16B33" w14:textId="77777777" w:rsidTr="00C968D4">
        <w:tc>
          <w:tcPr>
            <w:tcW w:w="1350" w:type="dxa"/>
          </w:tcPr>
          <w:p w14:paraId="4A0BA214" w14:textId="79CA9B44" w:rsidR="00C968D4" w:rsidRPr="00D90905" w:rsidRDefault="00C968D4" w:rsidP="00BB76BB">
            <w:pPr>
              <w:pStyle w:val="Reponse"/>
              <w:tabs>
                <w:tab w:val="clear" w:pos="9360"/>
                <w:tab w:val="right" w:leader="dot" w:pos="10800"/>
              </w:tabs>
              <w:spacing w:after="60"/>
              <w:rPr>
                <w:rFonts w:cs="Arial"/>
              </w:rPr>
            </w:pPr>
            <w:proofErr w:type="spellStart"/>
            <w:r>
              <w:rPr>
                <w:rFonts w:cs="Arial"/>
              </w:rPr>
              <w:t>Contröleur</w:t>
            </w:r>
            <w:proofErr w:type="spellEnd"/>
          </w:p>
        </w:tc>
        <w:tc>
          <w:tcPr>
            <w:tcW w:w="6620" w:type="dxa"/>
          </w:tcPr>
          <w:p w14:paraId="3B55B3B4" w14:textId="2AF765F9" w:rsidR="00C968D4" w:rsidRPr="00D90905" w:rsidRDefault="00C968D4" w:rsidP="00BB76BB">
            <w:pPr>
              <w:pStyle w:val="Reponse"/>
              <w:tabs>
                <w:tab w:val="clear" w:pos="9360"/>
                <w:tab w:val="right" w:leader="dot" w:pos="10800"/>
              </w:tabs>
              <w:spacing w:after="60"/>
              <w:rPr>
                <w:rFonts w:cs="Arial"/>
              </w:rPr>
            </w:pPr>
            <w:proofErr w:type="gramStart"/>
            <w:r w:rsidRPr="00D90905">
              <w:rPr>
                <w:rFonts w:cs="Arial"/>
                <w:bCs/>
              </w:rPr>
              <w:t>fait</w:t>
            </w:r>
            <w:proofErr w:type="gramEnd"/>
            <w:r w:rsidRPr="00D90905">
              <w:rPr>
                <w:rFonts w:cs="Arial"/>
                <w:bCs/>
              </w:rPr>
              <w:t xml:space="preserve"> le suivie d’environ 1 000 </w:t>
            </w:r>
            <w:r w:rsidRPr="00C968D4">
              <w:rPr>
                <w:rFonts w:cs="Arial"/>
                <w:bCs/>
                <w:highlight w:val="magenta"/>
              </w:rPr>
              <w:t>chariots téléguidés</w:t>
            </w:r>
          </w:p>
        </w:tc>
        <w:tc>
          <w:tcPr>
            <w:tcW w:w="3126" w:type="dxa"/>
          </w:tcPr>
          <w:p w14:paraId="61DBE372" w14:textId="679892AC" w:rsidR="00C968D4" w:rsidRPr="00D90905" w:rsidRDefault="00C968D4" w:rsidP="00BB76BB">
            <w:pPr>
              <w:pStyle w:val="Reponse"/>
              <w:tabs>
                <w:tab w:val="clear" w:pos="9360"/>
                <w:tab w:val="right" w:leader="dot" w:pos="10800"/>
              </w:tabs>
              <w:spacing w:after="60"/>
              <w:rPr>
                <w:rFonts w:cs="Arial"/>
              </w:rPr>
            </w:pPr>
            <w:r>
              <w:rPr>
                <w:rFonts w:cs="Arial"/>
              </w:rPr>
              <w:t>CU01</w:t>
            </w:r>
          </w:p>
        </w:tc>
      </w:tr>
      <w:tr w:rsidR="00C968D4" w:rsidRPr="00C968D4" w14:paraId="026756FE" w14:textId="77777777" w:rsidTr="00C968D4">
        <w:tc>
          <w:tcPr>
            <w:tcW w:w="1350" w:type="dxa"/>
          </w:tcPr>
          <w:p w14:paraId="706A54BF" w14:textId="231501FF" w:rsidR="00C968D4" w:rsidRPr="00D90905" w:rsidRDefault="00C968D4" w:rsidP="00BB76BB">
            <w:pPr>
              <w:pStyle w:val="Reponse"/>
              <w:tabs>
                <w:tab w:val="clear" w:pos="9360"/>
                <w:tab w:val="right" w:leader="dot" w:pos="10800"/>
              </w:tabs>
              <w:spacing w:after="60"/>
              <w:rPr>
                <w:rFonts w:cs="Arial"/>
              </w:rPr>
            </w:pPr>
            <w:r>
              <w:rPr>
                <w:rFonts w:cs="Arial"/>
              </w:rPr>
              <w:t>Douanier</w:t>
            </w:r>
          </w:p>
        </w:tc>
        <w:tc>
          <w:tcPr>
            <w:tcW w:w="6620" w:type="dxa"/>
          </w:tcPr>
          <w:p w14:paraId="3A421FB2" w14:textId="7EB0EC4D" w:rsidR="00C968D4" w:rsidRPr="00D90905" w:rsidRDefault="00C968D4" w:rsidP="00BB76BB">
            <w:pPr>
              <w:pStyle w:val="Reponse"/>
              <w:tabs>
                <w:tab w:val="clear" w:pos="9360"/>
                <w:tab w:val="right" w:leader="dot" w:pos="10800"/>
              </w:tabs>
              <w:spacing w:after="60"/>
              <w:rPr>
                <w:rFonts w:cs="Arial"/>
              </w:rPr>
            </w:pPr>
            <w:proofErr w:type="gramStart"/>
            <w:r w:rsidRPr="00D90905">
              <w:rPr>
                <w:rFonts w:cs="Arial"/>
                <w:bCs/>
              </w:rPr>
              <w:t>peuvent</w:t>
            </w:r>
            <w:proofErr w:type="gramEnd"/>
            <w:r w:rsidRPr="00D90905">
              <w:rPr>
                <w:rFonts w:cs="Arial"/>
                <w:bCs/>
              </w:rPr>
              <w:t xml:space="preserve"> identifier la position d’un bagage</w:t>
            </w:r>
          </w:p>
        </w:tc>
        <w:tc>
          <w:tcPr>
            <w:tcW w:w="3126" w:type="dxa"/>
          </w:tcPr>
          <w:p w14:paraId="15C6B055" w14:textId="0B139969" w:rsidR="00C968D4" w:rsidRPr="00D90905" w:rsidRDefault="00C968D4" w:rsidP="00BB76BB">
            <w:pPr>
              <w:pStyle w:val="Reponse"/>
              <w:tabs>
                <w:tab w:val="clear" w:pos="9360"/>
                <w:tab w:val="right" w:leader="dot" w:pos="10800"/>
              </w:tabs>
              <w:spacing w:after="60"/>
              <w:rPr>
                <w:rFonts w:cs="Arial"/>
              </w:rPr>
            </w:pPr>
            <w:r>
              <w:rPr>
                <w:rFonts w:cs="Arial"/>
              </w:rPr>
              <w:t>CU</w:t>
            </w:r>
            <w:proofErr w:type="gramStart"/>
            <w:r>
              <w:rPr>
                <w:rFonts w:cs="Arial"/>
              </w:rPr>
              <w:t>02,C</w:t>
            </w:r>
            <w:proofErr w:type="gramEnd"/>
            <w:r>
              <w:rPr>
                <w:rFonts w:cs="Arial"/>
              </w:rPr>
              <w:t>05</w:t>
            </w:r>
          </w:p>
        </w:tc>
      </w:tr>
      <w:tr w:rsidR="00C968D4" w:rsidRPr="00C968D4" w14:paraId="3647E52A" w14:textId="77777777" w:rsidTr="00C968D4">
        <w:tc>
          <w:tcPr>
            <w:tcW w:w="1350" w:type="dxa"/>
          </w:tcPr>
          <w:p w14:paraId="518104E5" w14:textId="3E1E052C" w:rsidR="00C968D4" w:rsidRPr="00D90905" w:rsidRDefault="00C968D4" w:rsidP="00BB76BB">
            <w:pPr>
              <w:pStyle w:val="Reponse"/>
              <w:tabs>
                <w:tab w:val="clear" w:pos="9360"/>
                <w:tab w:val="right" w:leader="dot" w:pos="10800"/>
              </w:tabs>
              <w:spacing w:after="60"/>
              <w:rPr>
                <w:rFonts w:cs="Arial"/>
              </w:rPr>
            </w:pPr>
            <w:r>
              <w:rPr>
                <w:rFonts w:cs="Arial"/>
              </w:rPr>
              <w:t xml:space="preserve">Personnel </w:t>
            </w:r>
            <w:proofErr w:type="spellStart"/>
            <w:r>
              <w:rPr>
                <w:rFonts w:cs="Arial"/>
              </w:rPr>
              <w:t>aeroport</w:t>
            </w:r>
            <w:proofErr w:type="spellEnd"/>
          </w:p>
        </w:tc>
        <w:tc>
          <w:tcPr>
            <w:tcW w:w="6620" w:type="dxa"/>
          </w:tcPr>
          <w:p w14:paraId="5DA5AEFE" w14:textId="654B1AD5" w:rsidR="00C968D4" w:rsidRPr="00D90905" w:rsidRDefault="00C968D4" w:rsidP="00BB76BB">
            <w:pPr>
              <w:pStyle w:val="Reponse"/>
              <w:tabs>
                <w:tab w:val="clear" w:pos="9360"/>
                <w:tab w:val="right" w:leader="dot" w:pos="10800"/>
              </w:tabs>
              <w:spacing w:after="60"/>
              <w:rPr>
                <w:rFonts w:cs="Arial"/>
              </w:rPr>
            </w:pPr>
            <w:r>
              <w:rPr>
                <w:rFonts w:cs="Arial"/>
              </w:rPr>
              <w:t>Localiser un bagage</w:t>
            </w:r>
          </w:p>
        </w:tc>
        <w:tc>
          <w:tcPr>
            <w:tcW w:w="3126" w:type="dxa"/>
          </w:tcPr>
          <w:p w14:paraId="38372309" w14:textId="1BE028E2" w:rsidR="00C968D4" w:rsidRPr="00D90905" w:rsidRDefault="00C968D4" w:rsidP="00BB76BB">
            <w:pPr>
              <w:pStyle w:val="Reponse"/>
              <w:tabs>
                <w:tab w:val="clear" w:pos="9360"/>
                <w:tab w:val="right" w:leader="dot" w:pos="10800"/>
              </w:tabs>
              <w:spacing w:after="60"/>
              <w:rPr>
                <w:rFonts w:cs="Arial"/>
              </w:rPr>
            </w:pPr>
            <w:r>
              <w:rPr>
                <w:rFonts w:cs="Arial"/>
              </w:rPr>
              <w:t>CU05</w:t>
            </w:r>
          </w:p>
        </w:tc>
      </w:tr>
      <w:tr w:rsidR="00C968D4" w:rsidRPr="00C968D4" w14:paraId="1C470D14" w14:textId="77777777" w:rsidTr="00C968D4">
        <w:tc>
          <w:tcPr>
            <w:tcW w:w="1350" w:type="dxa"/>
          </w:tcPr>
          <w:p w14:paraId="7F2F4E60" w14:textId="31689A5F" w:rsidR="00C968D4" w:rsidRPr="00D90905" w:rsidRDefault="00C968D4" w:rsidP="00C968D4">
            <w:pPr>
              <w:pStyle w:val="Reponse"/>
              <w:tabs>
                <w:tab w:val="clear" w:pos="9360"/>
                <w:tab w:val="right" w:leader="dot" w:pos="10800"/>
              </w:tabs>
              <w:spacing w:after="60"/>
              <w:rPr>
                <w:rFonts w:cs="Arial"/>
              </w:rPr>
            </w:pPr>
            <w:r>
              <w:rPr>
                <w:rFonts w:cs="Arial"/>
              </w:rPr>
              <w:t>Personnel ligne aérienne</w:t>
            </w:r>
          </w:p>
        </w:tc>
        <w:tc>
          <w:tcPr>
            <w:tcW w:w="6620" w:type="dxa"/>
          </w:tcPr>
          <w:p w14:paraId="54DEBC13" w14:textId="3B68D558" w:rsidR="00C968D4" w:rsidRPr="00D90905" w:rsidRDefault="00C968D4" w:rsidP="00C968D4">
            <w:pPr>
              <w:pStyle w:val="Reponse"/>
              <w:tabs>
                <w:tab w:val="clear" w:pos="9360"/>
                <w:tab w:val="right" w:leader="dot" w:pos="10800"/>
              </w:tabs>
              <w:spacing w:after="60"/>
              <w:rPr>
                <w:rFonts w:cs="Arial"/>
              </w:rPr>
            </w:pPr>
            <w:r>
              <w:rPr>
                <w:rFonts w:cs="Arial"/>
              </w:rPr>
              <w:t>Localiser un bagage</w:t>
            </w:r>
            <w:r w:rsidR="00020342">
              <w:rPr>
                <w:rFonts w:cs="Arial"/>
              </w:rPr>
              <w:t>., ajouter une étiquette au bagage et déposer sur le convoyeur</w:t>
            </w:r>
          </w:p>
        </w:tc>
        <w:tc>
          <w:tcPr>
            <w:tcW w:w="3126" w:type="dxa"/>
          </w:tcPr>
          <w:p w14:paraId="7FE200D6" w14:textId="7098EE5D" w:rsidR="00C968D4" w:rsidRPr="00D90905" w:rsidRDefault="00C968D4" w:rsidP="00C968D4">
            <w:pPr>
              <w:pStyle w:val="Reponse"/>
              <w:tabs>
                <w:tab w:val="clear" w:pos="9360"/>
                <w:tab w:val="right" w:leader="dot" w:pos="10800"/>
              </w:tabs>
              <w:spacing w:after="60"/>
              <w:rPr>
                <w:rFonts w:cs="Arial"/>
              </w:rPr>
            </w:pPr>
            <w:r>
              <w:rPr>
                <w:rFonts w:cs="Arial"/>
              </w:rPr>
              <w:t>CU</w:t>
            </w:r>
            <w:proofErr w:type="gramStart"/>
            <w:r>
              <w:rPr>
                <w:rFonts w:cs="Arial"/>
              </w:rPr>
              <w:t>05</w:t>
            </w:r>
            <w:r w:rsidR="00020342">
              <w:rPr>
                <w:rFonts w:cs="Arial"/>
              </w:rPr>
              <w:t>,CU</w:t>
            </w:r>
            <w:proofErr w:type="gramEnd"/>
            <w:r w:rsidR="00020342">
              <w:rPr>
                <w:rFonts w:cs="Arial"/>
              </w:rPr>
              <w:t>07</w:t>
            </w:r>
          </w:p>
        </w:tc>
      </w:tr>
      <w:tr w:rsidR="00C968D4" w:rsidRPr="00C968D4" w14:paraId="0D9A046F" w14:textId="77777777" w:rsidTr="00C968D4">
        <w:tc>
          <w:tcPr>
            <w:tcW w:w="1350" w:type="dxa"/>
          </w:tcPr>
          <w:p w14:paraId="6CCD6B24" w14:textId="02039BEB" w:rsidR="00C968D4" w:rsidRPr="00D90905" w:rsidRDefault="00C968D4" w:rsidP="00C968D4">
            <w:pPr>
              <w:pStyle w:val="Reponse"/>
              <w:tabs>
                <w:tab w:val="clear" w:pos="9360"/>
                <w:tab w:val="right" w:leader="dot" w:pos="10800"/>
              </w:tabs>
              <w:spacing w:after="60"/>
              <w:rPr>
                <w:rFonts w:cs="Arial"/>
              </w:rPr>
            </w:pPr>
            <w:r>
              <w:rPr>
                <w:rFonts w:cs="Arial"/>
              </w:rPr>
              <w:t>Passager</w:t>
            </w:r>
          </w:p>
        </w:tc>
        <w:tc>
          <w:tcPr>
            <w:tcW w:w="6620" w:type="dxa"/>
          </w:tcPr>
          <w:p w14:paraId="1F942ABB" w14:textId="56B1046B" w:rsidR="00C968D4" w:rsidRPr="00D90905" w:rsidRDefault="00C968D4" w:rsidP="00C968D4">
            <w:pPr>
              <w:pStyle w:val="Reponse"/>
              <w:tabs>
                <w:tab w:val="clear" w:pos="9360"/>
                <w:tab w:val="right" w:leader="dot" w:pos="10800"/>
              </w:tabs>
              <w:spacing w:after="60"/>
              <w:rPr>
                <w:rFonts w:cs="Arial"/>
              </w:rPr>
            </w:pPr>
            <w:r>
              <w:rPr>
                <w:rFonts w:cs="Arial"/>
              </w:rPr>
              <w:t>Localiser un bagage</w:t>
            </w:r>
            <w:r w:rsidR="00020342">
              <w:rPr>
                <w:rFonts w:cs="Arial"/>
              </w:rPr>
              <w:t xml:space="preserve">, récupérer bagage sur </w:t>
            </w:r>
            <w:proofErr w:type="spellStart"/>
            <w:r w:rsidR="00020342">
              <w:rPr>
                <w:rFonts w:cs="Arial"/>
              </w:rPr>
              <w:t>caroussel</w:t>
            </w:r>
            <w:proofErr w:type="spellEnd"/>
          </w:p>
        </w:tc>
        <w:tc>
          <w:tcPr>
            <w:tcW w:w="3126" w:type="dxa"/>
          </w:tcPr>
          <w:p w14:paraId="12381C15" w14:textId="39985D9E" w:rsidR="00C968D4" w:rsidRPr="00D90905" w:rsidRDefault="00C968D4" w:rsidP="00C968D4">
            <w:pPr>
              <w:pStyle w:val="Reponse"/>
              <w:tabs>
                <w:tab w:val="clear" w:pos="9360"/>
                <w:tab w:val="right" w:leader="dot" w:pos="10800"/>
              </w:tabs>
              <w:spacing w:after="60"/>
              <w:rPr>
                <w:rFonts w:cs="Arial"/>
              </w:rPr>
            </w:pPr>
            <w:r>
              <w:rPr>
                <w:rFonts w:cs="Arial"/>
              </w:rPr>
              <w:t>CU</w:t>
            </w:r>
            <w:proofErr w:type="gramStart"/>
            <w:r>
              <w:rPr>
                <w:rFonts w:cs="Arial"/>
              </w:rPr>
              <w:t>05</w:t>
            </w:r>
            <w:r w:rsidR="00020342">
              <w:rPr>
                <w:rFonts w:cs="Arial"/>
              </w:rPr>
              <w:t>,CU</w:t>
            </w:r>
            <w:proofErr w:type="gramEnd"/>
            <w:r w:rsidR="00020342">
              <w:rPr>
                <w:rFonts w:cs="Arial"/>
              </w:rPr>
              <w:t>07,CU08</w:t>
            </w:r>
          </w:p>
        </w:tc>
      </w:tr>
      <w:tr w:rsidR="00C968D4" w:rsidRPr="00C968D4" w14:paraId="3058C46C" w14:textId="77777777" w:rsidTr="00C968D4">
        <w:tc>
          <w:tcPr>
            <w:tcW w:w="1350" w:type="dxa"/>
          </w:tcPr>
          <w:p w14:paraId="68A8CFA4" w14:textId="7007C85A" w:rsidR="00C968D4" w:rsidRPr="00D90905" w:rsidRDefault="00020342" w:rsidP="00C968D4">
            <w:pPr>
              <w:pStyle w:val="Reponse"/>
              <w:tabs>
                <w:tab w:val="clear" w:pos="9360"/>
                <w:tab w:val="right" w:leader="dot" w:pos="10800"/>
              </w:tabs>
              <w:spacing w:after="60"/>
              <w:rPr>
                <w:rFonts w:cs="Arial"/>
              </w:rPr>
            </w:pPr>
            <w:r>
              <w:rPr>
                <w:rFonts w:cs="Arial"/>
              </w:rPr>
              <w:t>Préposer au bagage</w:t>
            </w:r>
          </w:p>
        </w:tc>
        <w:tc>
          <w:tcPr>
            <w:tcW w:w="6620" w:type="dxa"/>
          </w:tcPr>
          <w:p w14:paraId="2F32C50F" w14:textId="6F528D10" w:rsidR="00C968D4" w:rsidRPr="00D90905" w:rsidRDefault="00020342" w:rsidP="00C968D4">
            <w:pPr>
              <w:pStyle w:val="Reponse"/>
              <w:tabs>
                <w:tab w:val="clear" w:pos="9360"/>
                <w:tab w:val="right" w:leader="dot" w:pos="10800"/>
              </w:tabs>
              <w:spacing w:after="60"/>
              <w:rPr>
                <w:rFonts w:cs="Arial"/>
              </w:rPr>
            </w:pPr>
            <w:r>
              <w:rPr>
                <w:rFonts w:cs="Arial"/>
              </w:rPr>
              <w:t xml:space="preserve">Scan et charge le bagage dans l’avion. Décharger bagage et dépôt sur chariot téléguidé. </w:t>
            </w:r>
          </w:p>
        </w:tc>
        <w:tc>
          <w:tcPr>
            <w:tcW w:w="3126" w:type="dxa"/>
          </w:tcPr>
          <w:p w14:paraId="49BE9B4D" w14:textId="580720F8" w:rsidR="00C968D4" w:rsidRPr="00D90905" w:rsidRDefault="00020342" w:rsidP="00C968D4">
            <w:pPr>
              <w:pStyle w:val="Reponse"/>
              <w:tabs>
                <w:tab w:val="clear" w:pos="9360"/>
                <w:tab w:val="right" w:leader="dot" w:pos="10800"/>
              </w:tabs>
              <w:spacing w:after="60"/>
              <w:rPr>
                <w:rFonts w:cs="Arial"/>
              </w:rPr>
            </w:pPr>
            <w:r>
              <w:rPr>
                <w:rFonts w:cs="Arial"/>
              </w:rPr>
              <w:t>CU07, CU08</w:t>
            </w:r>
          </w:p>
        </w:tc>
      </w:tr>
      <w:tr w:rsidR="00C968D4" w:rsidRPr="00C968D4" w14:paraId="6AEA8318" w14:textId="77777777" w:rsidTr="00C968D4">
        <w:tc>
          <w:tcPr>
            <w:tcW w:w="1350" w:type="dxa"/>
          </w:tcPr>
          <w:p w14:paraId="120C8A74" w14:textId="45C41F80" w:rsidR="00C968D4" w:rsidRPr="00D90905" w:rsidRDefault="00BF61D4" w:rsidP="00C968D4">
            <w:pPr>
              <w:pStyle w:val="Reponse"/>
              <w:tabs>
                <w:tab w:val="clear" w:pos="9360"/>
                <w:tab w:val="right" w:leader="dot" w:pos="10800"/>
              </w:tabs>
              <w:spacing w:after="60"/>
              <w:rPr>
                <w:rFonts w:cs="Arial"/>
              </w:rPr>
            </w:pPr>
            <w:r>
              <w:rPr>
                <w:rFonts w:cs="Arial"/>
              </w:rPr>
              <w:t>SGD</w:t>
            </w:r>
          </w:p>
        </w:tc>
        <w:tc>
          <w:tcPr>
            <w:tcW w:w="6620" w:type="dxa"/>
          </w:tcPr>
          <w:p w14:paraId="06284CC0" w14:textId="4ABD6656" w:rsidR="00C968D4" w:rsidRPr="00D90905" w:rsidRDefault="00BF61D4" w:rsidP="00C968D4">
            <w:pPr>
              <w:pStyle w:val="Reponse"/>
              <w:tabs>
                <w:tab w:val="clear" w:pos="9360"/>
                <w:tab w:val="right" w:leader="dot" w:pos="10800"/>
              </w:tabs>
              <w:spacing w:after="60"/>
              <w:rPr>
                <w:rFonts w:cs="Arial"/>
              </w:rPr>
            </w:pPr>
            <w:r>
              <w:rPr>
                <w:rFonts w:cs="Arial"/>
              </w:rPr>
              <w:t>Système de Gestion des Douanes</w:t>
            </w:r>
          </w:p>
        </w:tc>
        <w:tc>
          <w:tcPr>
            <w:tcW w:w="3126" w:type="dxa"/>
          </w:tcPr>
          <w:p w14:paraId="6105071D" w14:textId="77777777" w:rsidR="00BF61D4" w:rsidRPr="00F32E86" w:rsidRDefault="00BF61D4" w:rsidP="00BF61D4">
            <w:pPr>
              <w:jc w:val="both"/>
              <w:rPr>
                <w:rFonts w:ascii="Arial" w:hAnsi="Arial" w:cs="Arial"/>
                <w:b/>
                <w:bCs/>
                <w:lang w:val="fr-CA"/>
              </w:rPr>
            </w:pPr>
            <w:r w:rsidRPr="00F32E86">
              <w:rPr>
                <w:rFonts w:ascii="Arial" w:hAnsi="Arial" w:cs="Arial"/>
                <w:b/>
                <w:bCs/>
                <w:lang w:val="fr-CA"/>
              </w:rPr>
              <w:t>AQS2</w:t>
            </w:r>
          </w:p>
          <w:p w14:paraId="53151599" w14:textId="77777777" w:rsidR="00C968D4" w:rsidRPr="00D90905" w:rsidRDefault="00C968D4" w:rsidP="00C968D4">
            <w:pPr>
              <w:pStyle w:val="Reponse"/>
              <w:tabs>
                <w:tab w:val="clear" w:pos="9360"/>
                <w:tab w:val="right" w:leader="dot" w:pos="10800"/>
              </w:tabs>
              <w:spacing w:after="60"/>
              <w:rPr>
                <w:rFonts w:cs="Arial"/>
              </w:rPr>
            </w:pPr>
          </w:p>
        </w:tc>
      </w:tr>
      <w:tr w:rsidR="00C968D4" w:rsidRPr="00C968D4" w14:paraId="316F5604" w14:textId="77777777" w:rsidTr="00C968D4">
        <w:tc>
          <w:tcPr>
            <w:tcW w:w="1350" w:type="dxa"/>
          </w:tcPr>
          <w:p w14:paraId="41B41ADE" w14:textId="7E4C9C0C" w:rsidR="00C968D4" w:rsidRPr="00D90905" w:rsidRDefault="00BF61D4" w:rsidP="00C968D4">
            <w:pPr>
              <w:pStyle w:val="Reponse"/>
              <w:tabs>
                <w:tab w:val="clear" w:pos="9360"/>
                <w:tab w:val="right" w:leader="dot" w:pos="10800"/>
              </w:tabs>
              <w:spacing w:after="60"/>
              <w:rPr>
                <w:rFonts w:cs="Arial"/>
              </w:rPr>
            </w:pPr>
            <w:r>
              <w:rPr>
                <w:rFonts w:cs="Arial"/>
              </w:rPr>
              <w:t>SLA</w:t>
            </w:r>
          </w:p>
        </w:tc>
        <w:tc>
          <w:tcPr>
            <w:tcW w:w="6620" w:type="dxa"/>
          </w:tcPr>
          <w:p w14:paraId="357786E6" w14:textId="5C0B8719" w:rsidR="00C968D4" w:rsidRPr="00D90905" w:rsidRDefault="00BF61D4" w:rsidP="00C968D4">
            <w:pPr>
              <w:pStyle w:val="Reponse"/>
              <w:tabs>
                <w:tab w:val="clear" w:pos="9360"/>
                <w:tab w:val="right" w:leader="dot" w:pos="10800"/>
              </w:tabs>
              <w:spacing w:after="60"/>
              <w:rPr>
                <w:rFonts w:cs="Arial"/>
              </w:rPr>
            </w:pPr>
            <w:proofErr w:type="gramStart"/>
            <w:r w:rsidRPr="00020342">
              <w:rPr>
                <w:rFonts w:cs="Arial"/>
                <w:bCs/>
                <w:highlight w:val="magenta"/>
              </w:rPr>
              <w:t>serveurs</w:t>
            </w:r>
            <w:proofErr w:type="gramEnd"/>
            <w:r w:rsidRPr="00020342">
              <w:rPr>
                <w:rFonts w:cs="Arial"/>
                <w:bCs/>
                <w:highlight w:val="magenta"/>
              </w:rPr>
              <w:t xml:space="preserve"> des lignes aériennes</w:t>
            </w:r>
          </w:p>
        </w:tc>
        <w:tc>
          <w:tcPr>
            <w:tcW w:w="3126" w:type="dxa"/>
          </w:tcPr>
          <w:p w14:paraId="457EEDA3" w14:textId="5D733281" w:rsidR="00C968D4" w:rsidRPr="00D90905" w:rsidRDefault="00BF61D4" w:rsidP="00C968D4">
            <w:pPr>
              <w:pStyle w:val="Reponse"/>
              <w:tabs>
                <w:tab w:val="clear" w:pos="9360"/>
                <w:tab w:val="right" w:leader="dot" w:pos="10800"/>
              </w:tabs>
              <w:spacing w:after="60"/>
              <w:rPr>
                <w:rFonts w:cs="Arial"/>
              </w:rPr>
            </w:pPr>
            <w:r>
              <w:rPr>
                <w:rFonts w:cs="Arial"/>
              </w:rPr>
              <w:t>CU06</w:t>
            </w:r>
          </w:p>
        </w:tc>
      </w:tr>
    </w:tbl>
    <w:p w14:paraId="1C993605" w14:textId="77777777" w:rsidR="00C0747F" w:rsidRPr="00D90905" w:rsidRDefault="00C0747F" w:rsidP="00D4560A">
      <w:pPr>
        <w:widowControl/>
        <w:autoSpaceDE/>
        <w:autoSpaceDN/>
        <w:adjustRightInd/>
        <w:spacing w:after="120"/>
        <w:rPr>
          <w:rFonts w:ascii="Arial" w:hAnsi="Arial" w:cs="Arial"/>
          <w:lang w:val="fr-CA"/>
        </w:rPr>
      </w:pPr>
    </w:p>
    <w:p w14:paraId="704EDBA7" w14:textId="77777777" w:rsidR="001C03FA" w:rsidRPr="00D90905" w:rsidRDefault="00C26084" w:rsidP="00475111">
      <w:pPr>
        <w:pStyle w:val="Titre2"/>
      </w:pPr>
      <w:r w:rsidRPr="00D90905">
        <w:t>Description des différents connecteurs/interfaces</w:t>
      </w:r>
      <w:r w:rsidR="003C1A46" w:rsidRPr="00D90905">
        <w:t>/API</w:t>
      </w:r>
      <w:r w:rsidRPr="00D90905">
        <w:t xml:space="preserve"> (1 point)</w:t>
      </w:r>
    </w:p>
    <w:p w14:paraId="71671748" w14:textId="012011FD" w:rsidR="00C26084" w:rsidRPr="00D90905" w:rsidRDefault="00C26084" w:rsidP="001C03FA">
      <w:pPr>
        <w:rPr>
          <w:rFonts w:ascii="Arial" w:hAnsi="Arial" w:cs="Arial"/>
          <w:lang w:val="fr-CA"/>
        </w:rPr>
      </w:pPr>
      <w:r w:rsidRPr="00D90905">
        <w:rPr>
          <w:rFonts w:ascii="Arial" w:hAnsi="Arial" w:cs="Arial"/>
          <w:lang w:val="fr-CA"/>
        </w:rPr>
        <w:t xml:space="preserve">Nommez chacun des connecteurs/interfaces et fournir une brève description de la nature des informations échangées. </w:t>
      </w:r>
    </w:p>
    <w:tbl>
      <w:tblPr>
        <w:tblStyle w:val="Grilledutableau"/>
        <w:tblW w:w="0" w:type="auto"/>
        <w:tblLook w:val="04A0" w:firstRow="1" w:lastRow="0" w:firstColumn="1" w:lastColumn="0" w:noHBand="0" w:noVBand="1"/>
      </w:tblPr>
      <w:tblGrid>
        <w:gridCol w:w="2098"/>
        <w:gridCol w:w="8998"/>
      </w:tblGrid>
      <w:tr w:rsidR="001B2E24" w:rsidRPr="005C25DE" w14:paraId="26815FC4" w14:textId="77777777" w:rsidTr="000846F7">
        <w:tc>
          <w:tcPr>
            <w:tcW w:w="2098" w:type="dxa"/>
          </w:tcPr>
          <w:p w14:paraId="06ED4C9C" w14:textId="1F4581A1" w:rsidR="001B2E24" w:rsidRPr="00D90905" w:rsidRDefault="001B2E24" w:rsidP="00EA4568">
            <w:pPr>
              <w:pStyle w:val="Reponse"/>
              <w:tabs>
                <w:tab w:val="clear" w:pos="9360"/>
                <w:tab w:val="right" w:leader="dot" w:pos="10800"/>
              </w:tabs>
              <w:rPr>
                <w:rFonts w:cs="Arial"/>
                <w:b/>
              </w:rPr>
            </w:pPr>
            <w:r w:rsidRPr="00D90905">
              <w:rPr>
                <w:rFonts w:cs="Arial"/>
                <w:b/>
              </w:rPr>
              <w:lastRenderedPageBreak/>
              <w:t>Nom</w:t>
            </w:r>
          </w:p>
        </w:tc>
        <w:tc>
          <w:tcPr>
            <w:tcW w:w="8998" w:type="dxa"/>
          </w:tcPr>
          <w:p w14:paraId="58A0A907" w14:textId="22FD858B" w:rsidR="001B2E24" w:rsidRPr="00D90905" w:rsidRDefault="00ED00C5" w:rsidP="00DC79A5">
            <w:pPr>
              <w:pStyle w:val="Reponse"/>
              <w:tabs>
                <w:tab w:val="clear" w:pos="9360"/>
                <w:tab w:val="right" w:leader="dot" w:pos="10800"/>
              </w:tabs>
              <w:rPr>
                <w:rFonts w:cs="Arial"/>
                <w:b/>
              </w:rPr>
            </w:pPr>
            <w:r w:rsidRPr="00D90905">
              <w:rPr>
                <w:rFonts w:cs="Arial"/>
                <w:b/>
              </w:rPr>
              <w:t>Responsabilités</w:t>
            </w:r>
            <w:r w:rsidR="001B2E24" w:rsidRPr="00D90905">
              <w:rPr>
                <w:rFonts w:cs="Arial"/>
                <w:b/>
              </w:rPr>
              <w:t>/</w:t>
            </w:r>
            <w:r w:rsidR="00ED647F" w:rsidRPr="00D90905">
              <w:rPr>
                <w:rFonts w:cs="Arial"/>
                <w:b/>
              </w:rPr>
              <w:t>Ressources</w:t>
            </w:r>
          </w:p>
        </w:tc>
      </w:tr>
      <w:tr w:rsidR="001B2E24" w:rsidRPr="005C25DE" w14:paraId="03A92EFB" w14:textId="77777777" w:rsidTr="000846F7">
        <w:tc>
          <w:tcPr>
            <w:tcW w:w="2098" w:type="dxa"/>
          </w:tcPr>
          <w:p w14:paraId="6D5C1C12" w14:textId="725744D1" w:rsidR="001B2E24" w:rsidRPr="00D90905" w:rsidRDefault="00BF61D4" w:rsidP="00AE2E83">
            <w:pPr>
              <w:pStyle w:val="Reponse"/>
              <w:tabs>
                <w:tab w:val="clear" w:pos="9360"/>
                <w:tab w:val="right" w:leader="dot" w:pos="10800"/>
              </w:tabs>
              <w:spacing w:after="60"/>
              <w:rPr>
                <w:rFonts w:cs="Arial"/>
              </w:rPr>
            </w:pPr>
            <w:proofErr w:type="spellStart"/>
            <w:r>
              <w:rPr>
                <w:rFonts w:cs="Arial"/>
              </w:rPr>
              <w:t>IControleur</w:t>
            </w:r>
            <w:proofErr w:type="spellEnd"/>
          </w:p>
        </w:tc>
        <w:tc>
          <w:tcPr>
            <w:tcW w:w="8998" w:type="dxa"/>
          </w:tcPr>
          <w:p w14:paraId="01ADCD4A" w14:textId="53DA565B" w:rsidR="001B2E24" w:rsidRPr="00D90905" w:rsidRDefault="000846F7" w:rsidP="00AE2E83">
            <w:pPr>
              <w:pStyle w:val="Reponse"/>
              <w:tabs>
                <w:tab w:val="clear" w:pos="9360"/>
                <w:tab w:val="right" w:leader="dot" w:pos="10800"/>
              </w:tabs>
              <w:spacing w:after="60"/>
              <w:rPr>
                <w:rFonts w:cs="Arial"/>
              </w:rPr>
            </w:pPr>
            <w:proofErr w:type="spellStart"/>
            <w:r>
              <w:rPr>
                <w:rFonts w:cs="Arial"/>
              </w:rPr>
              <w:t>Controler</w:t>
            </w:r>
            <w:proofErr w:type="spellEnd"/>
            <w:r>
              <w:rPr>
                <w:rFonts w:cs="Arial"/>
              </w:rPr>
              <w:t xml:space="preserve"> les chariot</w:t>
            </w:r>
          </w:p>
        </w:tc>
      </w:tr>
      <w:tr w:rsidR="001B2E24" w:rsidRPr="00262F43" w14:paraId="36AF0AB0" w14:textId="77777777" w:rsidTr="000846F7">
        <w:tc>
          <w:tcPr>
            <w:tcW w:w="2098" w:type="dxa"/>
          </w:tcPr>
          <w:p w14:paraId="16E1ABA6" w14:textId="1DAAB9D6" w:rsidR="001B2E24" w:rsidRPr="00D90905" w:rsidRDefault="00BF61D4" w:rsidP="00AE2E83">
            <w:pPr>
              <w:pStyle w:val="Reponse"/>
              <w:tabs>
                <w:tab w:val="clear" w:pos="9360"/>
                <w:tab w:val="right" w:leader="dot" w:pos="10800"/>
              </w:tabs>
              <w:spacing w:after="60"/>
              <w:rPr>
                <w:rFonts w:cs="Arial"/>
              </w:rPr>
            </w:pPr>
            <w:proofErr w:type="spellStart"/>
            <w:r>
              <w:rPr>
                <w:rFonts w:cs="Arial"/>
              </w:rPr>
              <w:t>IPréposéAeroport</w:t>
            </w:r>
            <w:proofErr w:type="spellEnd"/>
          </w:p>
        </w:tc>
        <w:tc>
          <w:tcPr>
            <w:tcW w:w="8998" w:type="dxa"/>
          </w:tcPr>
          <w:p w14:paraId="6A82CAE8" w14:textId="0FF19554" w:rsidR="001B2E24" w:rsidRPr="00D90905" w:rsidRDefault="000846F7" w:rsidP="00AE2E83">
            <w:pPr>
              <w:pStyle w:val="Reponse"/>
              <w:tabs>
                <w:tab w:val="clear" w:pos="9360"/>
                <w:tab w:val="right" w:leader="dot" w:pos="10800"/>
              </w:tabs>
              <w:spacing w:after="60"/>
              <w:rPr>
                <w:rFonts w:cs="Arial"/>
              </w:rPr>
            </w:pPr>
            <w:r>
              <w:rPr>
                <w:rFonts w:cs="Arial"/>
              </w:rPr>
              <w:t>Localiser un bagage dans l’</w:t>
            </w:r>
            <w:proofErr w:type="spellStart"/>
            <w:r>
              <w:rPr>
                <w:rFonts w:cs="Arial"/>
              </w:rPr>
              <w:t>aéropprt</w:t>
            </w:r>
            <w:proofErr w:type="spellEnd"/>
          </w:p>
        </w:tc>
      </w:tr>
      <w:tr w:rsidR="001B2E24" w:rsidRPr="00262F43" w14:paraId="7E45A0F1" w14:textId="77777777" w:rsidTr="000846F7">
        <w:tc>
          <w:tcPr>
            <w:tcW w:w="2098" w:type="dxa"/>
          </w:tcPr>
          <w:p w14:paraId="7439C4B2" w14:textId="1F19A4A6" w:rsidR="001B2E24" w:rsidRPr="00D90905" w:rsidRDefault="00BF61D4" w:rsidP="00AE2E83">
            <w:pPr>
              <w:pStyle w:val="Reponse"/>
              <w:tabs>
                <w:tab w:val="clear" w:pos="9360"/>
                <w:tab w:val="right" w:leader="dot" w:pos="10800"/>
              </w:tabs>
              <w:spacing w:after="60"/>
              <w:rPr>
                <w:rFonts w:cs="Arial"/>
              </w:rPr>
            </w:pPr>
            <w:proofErr w:type="spellStart"/>
            <w:r>
              <w:rPr>
                <w:rFonts w:cs="Arial"/>
              </w:rPr>
              <w:t>IPassager</w:t>
            </w:r>
            <w:proofErr w:type="spellEnd"/>
          </w:p>
        </w:tc>
        <w:tc>
          <w:tcPr>
            <w:tcW w:w="8998" w:type="dxa"/>
          </w:tcPr>
          <w:p w14:paraId="673BDACC" w14:textId="7890437C" w:rsidR="001B2E24" w:rsidRPr="00D90905" w:rsidRDefault="000846F7" w:rsidP="00AE2E83">
            <w:pPr>
              <w:pStyle w:val="Reponse"/>
              <w:tabs>
                <w:tab w:val="clear" w:pos="9360"/>
                <w:tab w:val="right" w:leader="dot" w:pos="10800"/>
              </w:tabs>
              <w:spacing w:after="60"/>
              <w:rPr>
                <w:rFonts w:cs="Arial"/>
              </w:rPr>
            </w:pPr>
            <w:r>
              <w:rPr>
                <w:rFonts w:cs="Arial"/>
              </w:rPr>
              <w:t>Déposer, suivre et récupérer son bagage</w:t>
            </w:r>
          </w:p>
        </w:tc>
      </w:tr>
      <w:tr w:rsidR="001B2E24" w:rsidRPr="005C25DE" w14:paraId="482A7133" w14:textId="77777777" w:rsidTr="000846F7">
        <w:tc>
          <w:tcPr>
            <w:tcW w:w="2098" w:type="dxa"/>
          </w:tcPr>
          <w:p w14:paraId="503C3FC7" w14:textId="1FD326C8" w:rsidR="001B2E24" w:rsidRPr="00D90905" w:rsidRDefault="000846F7" w:rsidP="00AE2E83">
            <w:pPr>
              <w:pStyle w:val="Reponse"/>
              <w:tabs>
                <w:tab w:val="clear" w:pos="9360"/>
                <w:tab w:val="right" w:leader="dot" w:pos="10800"/>
              </w:tabs>
              <w:spacing w:after="60"/>
              <w:rPr>
                <w:rFonts w:cs="Arial"/>
              </w:rPr>
            </w:pPr>
            <w:proofErr w:type="spellStart"/>
            <w:r>
              <w:rPr>
                <w:rFonts w:cs="Arial"/>
              </w:rPr>
              <w:t>IpreposeBagage</w:t>
            </w:r>
            <w:proofErr w:type="spellEnd"/>
          </w:p>
        </w:tc>
        <w:tc>
          <w:tcPr>
            <w:tcW w:w="8998" w:type="dxa"/>
          </w:tcPr>
          <w:p w14:paraId="32678372" w14:textId="433CBA10" w:rsidR="001B2E24" w:rsidRPr="00D90905" w:rsidRDefault="000846F7" w:rsidP="00AE2E83">
            <w:pPr>
              <w:pStyle w:val="Reponse"/>
              <w:tabs>
                <w:tab w:val="clear" w:pos="9360"/>
                <w:tab w:val="right" w:leader="dot" w:pos="10800"/>
              </w:tabs>
              <w:spacing w:after="60"/>
              <w:rPr>
                <w:rFonts w:cs="Arial"/>
              </w:rPr>
            </w:pPr>
            <w:r>
              <w:rPr>
                <w:rFonts w:cs="Arial"/>
              </w:rPr>
              <w:t>Charger et décharger l’avion</w:t>
            </w:r>
          </w:p>
        </w:tc>
      </w:tr>
      <w:tr w:rsidR="000846F7" w:rsidRPr="00262F43" w14:paraId="4FB4A7AA" w14:textId="77777777" w:rsidTr="000846F7">
        <w:tc>
          <w:tcPr>
            <w:tcW w:w="2098" w:type="dxa"/>
          </w:tcPr>
          <w:p w14:paraId="19CC639B" w14:textId="6783ED22" w:rsidR="000846F7" w:rsidRDefault="000846F7" w:rsidP="00BB76BB">
            <w:pPr>
              <w:pStyle w:val="Reponse"/>
              <w:tabs>
                <w:tab w:val="clear" w:pos="9360"/>
                <w:tab w:val="right" w:leader="dot" w:pos="10800"/>
              </w:tabs>
              <w:spacing w:after="60"/>
              <w:rPr>
                <w:rFonts w:cs="Arial"/>
              </w:rPr>
            </w:pPr>
            <w:r>
              <w:rPr>
                <w:rFonts w:cs="Arial"/>
              </w:rPr>
              <w:t>ISGB</w:t>
            </w:r>
          </w:p>
        </w:tc>
        <w:tc>
          <w:tcPr>
            <w:tcW w:w="8998" w:type="dxa"/>
          </w:tcPr>
          <w:p w14:paraId="5115E30F" w14:textId="1CFB58E6" w:rsidR="000846F7" w:rsidRDefault="000846F7" w:rsidP="00BB76BB">
            <w:pPr>
              <w:pStyle w:val="Reponse"/>
              <w:tabs>
                <w:tab w:val="clear" w:pos="9360"/>
                <w:tab w:val="right" w:leader="dot" w:pos="10800"/>
              </w:tabs>
              <w:spacing w:after="60"/>
              <w:rPr>
                <w:rFonts w:cs="Arial"/>
              </w:rPr>
            </w:pPr>
            <w:r>
              <w:rPr>
                <w:rFonts w:cs="Arial"/>
              </w:rPr>
              <w:t>Permettre au douanier de récupérer des bagages ou de les localiser dans l’aéroport</w:t>
            </w:r>
          </w:p>
        </w:tc>
      </w:tr>
      <w:tr w:rsidR="000846F7" w:rsidRPr="00262F43" w14:paraId="5F6D9C4F" w14:textId="77777777" w:rsidTr="000846F7">
        <w:tc>
          <w:tcPr>
            <w:tcW w:w="2098" w:type="dxa"/>
          </w:tcPr>
          <w:p w14:paraId="60911034" w14:textId="2E53DEC7" w:rsidR="000846F7" w:rsidRDefault="000846F7" w:rsidP="00BB76BB">
            <w:pPr>
              <w:pStyle w:val="Reponse"/>
              <w:tabs>
                <w:tab w:val="clear" w:pos="9360"/>
                <w:tab w:val="right" w:leader="dot" w:pos="10800"/>
              </w:tabs>
              <w:spacing w:after="60"/>
              <w:rPr>
                <w:rFonts w:cs="Arial"/>
              </w:rPr>
            </w:pPr>
            <w:r>
              <w:rPr>
                <w:rFonts w:cs="Arial"/>
              </w:rPr>
              <w:t>ISLA</w:t>
            </w:r>
          </w:p>
        </w:tc>
        <w:tc>
          <w:tcPr>
            <w:tcW w:w="8998" w:type="dxa"/>
          </w:tcPr>
          <w:p w14:paraId="382786DD" w14:textId="7CBE46C4" w:rsidR="000846F7" w:rsidRDefault="000846F7" w:rsidP="00BB76BB">
            <w:pPr>
              <w:pStyle w:val="Reponse"/>
              <w:tabs>
                <w:tab w:val="clear" w:pos="9360"/>
                <w:tab w:val="right" w:leader="dot" w:pos="10800"/>
              </w:tabs>
              <w:spacing w:after="60"/>
              <w:rPr>
                <w:rFonts w:cs="Arial"/>
              </w:rPr>
            </w:pPr>
            <w:r>
              <w:rPr>
                <w:rFonts w:cs="Arial"/>
              </w:rPr>
              <w:t>Permettre d’enregistrer un bagage et de s’assurer qu’il est dans l’avion</w:t>
            </w:r>
          </w:p>
        </w:tc>
      </w:tr>
      <w:tr w:rsidR="000846F7" w:rsidRPr="00262F43" w14:paraId="19BA0081" w14:textId="77777777" w:rsidTr="000846F7">
        <w:tc>
          <w:tcPr>
            <w:tcW w:w="2098" w:type="dxa"/>
          </w:tcPr>
          <w:p w14:paraId="3CF5916C" w14:textId="77777777" w:rsidR="000846F7" w:rsidRDefault="000846F7" w:rsidP="00AE2E83">
            <w:pPr>
              <w:pStyle w:val="Reponse"/>
              <w:tabs>
                <w:tab w:val="clear" w:pos="9360"/>
                <w:tab w:val="right" w:leader="dot" w:pos="10800"/>
              </w:tabs>
              <w:spacing w:after="60"/>
              <w:rPr>
                <w:rFonts w:cs="Arial"/>
              </w:rPr>
            </w:pPr>
          </w:p>
        </w:tc>
        <w:tc>
          <w:tcPr>
            <w:tcW w:w="8998" w:type="dxa"/>
          </w:tcPr>
          <w:p w14:paraId="33D8A836" w14:textId="77777777" w:rsidR="000846F7" w:rsidRDefault="000846F7" w:rsidP="00AE2E83">
            <w:pPr>
              <w:pStyle w:val="Reponse"/>
              <w:tabs>
                <w:tab w:val="clear" w:pos="9360"/>
                <w:tab w:val="right" w:leader="dot" w:pos="10800"/>
              </w:tabs>
              <w:spacing w:after="60"/>
              <w:rPr>
                <w:rFonts w:cs="Arial"/>
              </w:rPr>
            </w:pPr>
          </w:p>
        </w:tc>
      </w:tr>
    </w:tbl>
    <w:p w14:paraId="0CB399E5" w14:textId="77777777" w:rsidR="001B2E24" w:rsidRPr="00D90905" w:rsidRDefault="001B2E24" w:rsidP="00475111">
      <w:pPr>
        <w:pStyle w:val="Titre1"/>
        <w:numPr>
          <w:ilvl w:val="0"/>
          <w:numId w:val="0"/>
        </w:numPr>
        <w:ind w:left="360"/>
      </w:pPr>
    </w:p>
    <w:p w14:paraId="3556428A" w14:textId="77777777" w:rsidR="001B2E24" w:rsidRPr="00D90905" w:rsidRDefault="001B2E24">
      <w:pPr>
        <w:widowControl/>
        <w:autoSpaceDE/>
        <w:autoSpaceDN/>
        <w:adjustRightInd/>
        <w:rPr>
          <w:rFonts w:ascii="Arial" w:hAnsi="Arial" w:cs="Arial"/>
          <w:b/>
          <w:bCs/>
          <w:sz w:val="28"/>
          <w:szCs w:val="32"/>
          <w:lang w:val="fr-CA"/>
        </w:rPr>
      </w:pPr>
      <w:r w:rsidRPr="00D90905">
        <w:rPr>
          <w:rFonts w:ascii="Arial" w:hAnsi="Arial" w:cs="Arial"/>
          <w:lang w:val="fr-CA"/>
        </w:rPr>
        <w:br w:type="page"/>
      </w:r>
    </w:p>
    <w:p w14:paraId="57DED62A" w14:textId="443FC72D" w:rsidR="001C03FA" w:rsidRPr="00D90905" w:rsidRDefault="001C03FA" w:rsidP="00475111">
      <w:pPr>
        <w:pStyle w:val="Titre1"/>
      </w:pPr>
      <w:bookmarkStart w:id="8" w:name="_Question_2_(4"/>
      <w:bookmarkEnd w:id="8"/>
      <w:r w:rsidRPr="00D90905">
        <w:lastRenderedPageBreak/>
        <w:t>Question (9 points) Identification des pilotes architecturaux</w:t>
      </w:r>
    </w:p>
    <w:p w14:paraId="77FD9F24" w14:textId="12E0330F" w:rsidR="001C03FA" w:rsidRPr="00D90905" w:rsidRDefault="001C03FA" w:rsidP="00475111">
      <w:pPr>
        <w:pStyle w:val="Titre2"/>
      </w:pPr>
      <w:bookmarkStart w:id="9" w:name="_Cas_d’utilisation"/>
      <w:bookmarkEnd w:id="9"/>
      <w:r w:rsidRPr="00D90905">
        <w:t>Cas d’utilisation</w:t>
      </w:r>
      <w:r w:rsidR="00292A3E" w:rsidRPr="00D90905">
        <w:t xml:space="preserve"> (3</w:t>
      </w:r>
      <w:r w:rsidR="0070581A">
        <w:t xml:space="preserve"> points</w:t>
      </w:r>
      <w:r w:rsidR="00292A3E" w:rsidRPr="00D90905">
        <w:t>)</w:t>
      </w:r>
    </w:p>
    <w:p w14:paraId="00D16251" w14:textId="5BFF62EF" w:rsidR="001C03FA" w:rsidRPr="00D90905" w:rsidRDefault="001C03FA" w:rsidP="001C03FA">
      <w:pPr>
        <w:rPr>
          <w:rFonts w:ascii="Arial" w:hAnsi="Arial" w:cs="Arial"/>
          <w:lang w:val="fr-CA"/>
        </w:rPr>
      </w:pPr>
      <w:r w:rsidRPr="00D90905">
        <w:rPr>
          <w:rFonts w:ascii="Arial" w:hAnsi="Arial" w:cs="Arial"/>
          <w:lang w:val="fr-CA"/>
        </w:rPr>
        <w:t xml:space="preserve">Parmi les cas d’utilisation </w:t>
      </w:r>
      <w:hyperlink w:anchor="ECU01" w:history="1">
        <w:r w:rsidRPr="00D90905">
          <w:rPr>
            <w:rStyle w:val="Hyperlien"/>
            <w:rFonts w:ascii="Arial" w:hAnsi="Arial" w:cs="Arial"/>
            <w:lang w:val="fr-CA"/>
          </w:rPr>
          <w:t>CU01 à CU08</w:t>
        </w:r>
      </w:hyperlink>
      <w:r w:rsidRPr="00D90905">
        <w:rPr>
          <w:rFonts w:ascii="Arial" w:hAnsi="Arial" w:cs="Arial"/>
          <w:lang w:val="fr-CA"/>
        </w:rPr>
        <w:t xml:space="preserve"> </w:t>
      </w:r>
      <w:r w:rsidR="001B6EDB" w:rsidRPr="00D90905">
        <w:rPr>
          <w:rFonts w:ascii="Arial" w:hAnsi="Arial" w:cs="Arial"/>
          <w:lang w:val="fr-CA"/>
        </w:rPr>
        <w:t xml:space="preserve">fourni dans la description du système en annexe, </w:t>
      </w:r>
      <w:r w:rsidRPr="00D90905">
        <w:rPr>
          <w:rFonts w:ascii="Arial" w:hAnsi="Arial" w:cs="Arial"/>
          <w:lang w:val="fr-CA"/>
        </w:rPr>
        <w:t xml:space="preserve">identifiez au moins 3 pilotes architecturaux et </w:t>
      </w:r>
      <w:r w:rsidR="001B6EDB" w:rsidRPr="00D90905">
        <w:rPr>
          <w:rFonts w:ascii="Arial" w:hAnsi="Arial" w:cs="Arial"/>
          <w:lang w:val="fr-CA"/>
        </w:rPr>
        <w:t>justifier</w:t>
      </w:r>
      <w:r w:rsidR="00D4560A" w:rsidRPr="00D90905">
        <w:rPr>
          <w:rFonts w:ascii="Arial" w:hAnsi="Arial" w:cs="Arial"/>
          <w:lang w:val="fr-CA"/>
        </w:rPr>
        <w:t xml:space="preserve"> votre décision par rapport aux autres cas d’utilisation</w:t>
      </w:r>
      <w:r w:rsidR="001B6EDB" w:rsidRPr="00D90905">
        <w:rPr>
          <w:rFonts w:ascii="Arial" w:hAnsi="Arial" w:cs="Arial"/>
          <w:lang w:val="fr-CA"/>
        </w:rPr>
        <w:t>.</w:t>
      </w:r>
    </w:p>
    <w:p w14:paraId="7C8F7D2F" w14:textId="41DB74D5" w:rsidR="001C03FA" w:rsidRPr="00D90905" w:rsidRDefault="001C03FA" w:rsidP="001C03FA">
      <w:pPr>
        <w:rPr>
          <w:rFonts w:ascii="Arial" w:hAnsi="Arial" w:cs="Arial"/>
          <w:lang w:val="fr-CA"/>
        </w:rPr>
      </w:pPr>
    </w:p>
    <w:tbl>
      <w:tblPr>
        <w:tblStyle w:val="Grilledutableau"/>
        <w:tblW w:w="5000" w:type="pct"/>
        <w:tblLook w:val="04A0" w:firstRow="1" w:lastRow="0" w:firstColumn="1" w:lastColumn="0" w:noHBand="0" w:noVBand="1"/>
      </w:tblPr>
      <w:tblGrid>
        <w:gridCol w:w="1809"/>
        <w:gridCol w:w="9287"/>
      </w:tblGrid>
      <w:tr w:rsidR="001B6EDB" w:rsidRPr="00D90905" w14:paraId="062F5FCC" w14:textId="77777777" w:rsidTr="001B6EDB">
        <w:tc>
          <w:tcPr>
            <w:tcW w:w="815" w:type="pct"/>
          </w:tcPr>
          <w:p w14:paraId="58F5334E" w14:textId="045F77BA" w:rsidR="001B6EDB" w:rsidRPr="00D90905" w:rsidRDefault="001B6EDB" w:rsidP="001C03FA">
            <w:pPr>
              <w:rPr>
                <w:rFonts w:ascii="Arial" w:hAnsi="Arial" w:cs="Arial"/>
                <w:b/>
                <w:bCs/>
                <w:lang w:val="fr-CA"/>
              </w:rPr>
            </w:pPr>
            <w:r w:rsidRPr="00D90905">
              <w:rPr>
                <w:rFonts w:ascii="Arial" w:hAnsi="Arial" w:cs="Arial"/>
                <w:b/>
                <w:bCs/>
                <w:lang w:val="fr-CA"/>
              </w:rPr>
              <w:t>Cas d’utilisation</w:t>
            </w:r>
          </w:p>
        </w:tc>
        <w:tc>
          <w:tcPr>
            <w:tcW w:w="4185" w:type="pct"/>
          </w:tcPr>
          <w:p w14:paraId="51BE221C" w14:textId="53B219AB" w:rsidR="001B6EDB" w:rsidRPr="00D90905" w:rsidRDefault="001B6EDB" w:rsidP="001C03FA">
            <w:pPr>
              <w:rPr>
                <w:rFonts w:ascii="Arial" w:hAnsi="Arial" w:cs="Arial"/>
                <w:lang w:val="fr-CA"/>
              </w:rPr>
            </w:pPr>
            <w:r w:rsidRPr="00D90905">
              <w:rPr>
                <w:rFonts w:ascii="Arial" w:hAnsi="Arial" w:cs="Arial"/>
                <w:b/>
                <w:bCs/>
                <w:lang w:val="fr-CA"/>
              </w:rPr>
              <w:t>Justification</w:t>
            </w:r>
          </w:p>
        </w:tc>
      </w:tr>
      <w:tr w:rsidR="001B6EDB" w:rsidRPr="00D90905" w14:paraId="0FB90EC9" w14:textId="77777777" w:rsidTr="001B6EDB">
        <w:tc>
          <w:tcPr>
            <w:tcW w:w="815" w:type="pct"/>
          </w:tcPr>
          <w:p w14:paraId="5DE16121" w14:textId="6F71115F" w:rsidR="001B6EDB" w:rsidRPr="00D90905" w:rsidRDefault="001B6EDB" w:rsidP="001C03FA">
            <w:pPr>
              <w:rPr>
                <w:rFonts w:ascii="Arial" w:hAnsi="Arial" w:cs="Arial"/>
                <w:lang w:val="fr-CA"/>
              </w:rPr>
            </w:pPr>
            <w:r w:rsidRPr="00D90905">
              <w:rPr>
                <w:rFonts w:ascii="Arial" w:hAnsi="Arial" w:cs="Arial"/>
                <w:lang w:val="fr-CA"/>
              </w:rPr>
              <w:t>CU___</w:t>
            </w:r>
          </w:p>
        </w:tc>
        <w:tc>
          <w:tcPr>
            <w:tcW w:w="4185" w:type="pct"/>
          </w:tcPr>
          <w:p w14:paraId="2A58120C" w14:textId="77777777" w:rsidR="001B6EDB" w:rsidRPr="00D90905" w:rsidRDefault="001B6EDB" w:rsidP="001C03FA">
            <w:pPr>
              <w:rPr>
                <w:rFonts w:ascii="Arial" w:hAnsi="Arial" w:cs="Arial"/>
                <w:lang w:val="fr-CA"/>
              </w:rPr>
            </w:pPr>
          </w:p>
        </w:tc>
      </w:tr>
      <w:tr w:rsidR="001B6EDB" w:rsidRPr="00D90905" w14:paraId="31884A2A" w14:textId="77777777" w:rsidTr="001B6EDB">
        <w:tc>
          <w:tcPr>
            <w:tcW w:w="815" w:type="pct"/>
          </w:tcPr>
          <w:p w14:paraId="4978DFE1" w14:textId="3B4B5B95" w:rsidR="001B6EDB" w:rsidRPr="00D90905" w:rsidRDefault="001B6EDB" w:rsidP="001C03FA">
            <w:pPr>
              <w:rPr>
                <w:rFonts w:ascii="Arial" w:hAnsi="Arial" w:cs="Arial"/>
                <w:lang w:val="fr-CA"/>
              </w:rPr>
            </w:pPr>
            <w:r w:rsidRPr="00D90905">
              <w:rPr>
                <w:rFonts w:ascii="Arial" w:hAnsi="Arial" w:cs="Arial"/>
                <w:lang w:val="fr-CA"/>
              </w:rPr>
              <w:t>CU___</w:t>
            </w:r>
          </w:p>
        </w:tc>
        <w:tc>
          <w:tcPr>
            <w:tcW w:w="4185" w:type="pct"/>
          </w:tcPr>
          <w:p w14:paraId="3D3190AE" w14:textId="77777777" w:rsidR="001B6EDB" w:rsidRPr="00D90905" w:rsidRDefault="001B6EDB" w:rsidP="001C03FA">
            <w:pPr>
              <w:rPr>
                <w:rFonts w:ascii="Arial" w:hAnsi="Arial" w:cs="Arial"/>
                <w:lang w:val="fr-CA"/>
              </w:rPr>
            </w:pPr>
          </w:p>
        </w:tc>
      </w:tr>
      <w:tr w:rsidR="001B6EDB" w:rsidRPr="00D90905" w14:paraId="6C6A6856" w14:textId="77777777" w:rsidTr="001B6EDB">
        <w:tc>
          <w:tcPr>
            <w:tcW w:w="815" w:type="pct"/>
          </w:tcPr>
          <w:p w14:paraId="5491F6C3" w14:textId="550542D0" w:rsidR="001B6EDB" w:rsidRPr="00D90905" w:rsidRDefault="001B6EDB" w:rsidP="001C03FA">
            <w:pPr>
              <w:rPr>
                <w:rFonts w:ascii="Arial" w:hAnsi="Arial" w:cs="Arial"/>
                <w:lang w:val="fr-CA"/>
              </w:rPr>
            </w:pPr>
            <w:r w:rsidRPr="00D90905">
              <w:rPr>
                <w:rFonts w:ascii="Arial" w:hAnsi="Arial" w:cs="Arial"/>
                <w:lang w:val="fr-CA"/>
              </w:rPr>
              <w:t>CU___</w:t>
            </w:r>
          </w:p>
        </w:tc>
        <w:tc>
          <w:tcPr>
            <w:tcW w:w="4185" w:type="pct"/>
          </w:tcPr>
          <w:p w14:paraId="7EB477F2" w14:textId="77777777" w:rsidR="001B6EDB" w:rsidRPr="00D90905" w:rsidRDefault="001B6EDB" w:rsidP="001C03FA">
            <w:pPr>
              <w:rPr>
                <w:rFonts w:ascii="Arial" w:hAnsi="Arial" w:cs="Arial"/>
                <w:lang w:val="fr-CA"/>
              </w:rPr>
            </w:pPr>
          </w:p>
        </w:tc>
      </w:tr>
    </w:tbl>
    <w:p w14:paraId="66AC3F4D" w14:textId="77777777" w:rsidR="001C03FA" w:rsidRPr="00D90905" w:rsidRDefault="001C03FA" w:rsidP="001C03FA">
      <w:pPr>
        <w:rPr>
          <w:rFonts w:ascii="Arial" w:hAnsi="Arial" w:cs="Arial"/>
          <w:lang w:val="fr-CA"/>
        </w:rPr>
      </w:pPr>
    </w:p>
    <w:p w14:paraId="0C6D6A40" w14:textId="1C397998" w:rsidR="000046A3" w:rsidRPr="00D90905" w:rsidRDefault="001C03FA" w:rsidP="00475111">
      <w:pPr>
        <w:pStyle w:val="Titre2"/>
      </w:pPr>
      <w:bookmarkStart w:id="10" w:name="_Attribut_de_qualité"/>
      <w:bookmarkEnd w:id="10"/>
      <w:r w:rsidRPr="00D90905">
        <w:t>Attribut de qualité et t</w:t>
      </w:r>
      <w:r w:rsidR="0025763D" w:rsidRPr="00D90905">
        <w:t xml:space="preserve">actiques </w:t>
      </w:r>
      <w:proofErr w:type="gramStart"/>
      <w:r w:rsidR="0025763D" w:rsidRPr="00D90905">
        <w:t>architec</w:t>
      </w:r>
      <w:r w:rsidR="00725574" w:rsidRPr="00D90905">
        <w:t>t</w:t>
      </w:r>
      <w:r w:rsidR="0025763D" w:rsidRPr="00D90905">
        <w:t>urales</w:t>
      </w:r>
      <w:r w:rsidR="00292A3E" w:rsidRPr="00D90905">
        <w:t>(</w:t>
      </w:r>
      <w:proofErr w:type="gramEnd"/>
      <w:r w:rsidR="00292A3E" w:rsidRPr="00D90905">
        <w:t>6</w:t>
      </w:r>
      <w:r w:rsidR="0070581A">
        <w:t xml:space="preserve"> points</w:t>
      </w:r>
      <w:r w:rsidR="00292A3E" w:rsidRPr="00D90905">
        <w:t>)</w:t>
      </w:r>
      <w:r w:rsidR="000046A3" w:rsidRPr="00D90905">
        <w:t xml:space="preserve"> </w:t>
      </w:r>
    </w:p>
    <w:p w14:paraId="5C91DDBC" w14:textId="72F8EA6D" w:rsidR="000046A3" w:rsidRPr="00D90905" w:rsidRDefault="001B6EDB" w:rsidP="006C6D29">
      <w:pPr>
        <w:jc w:val="both"/>
        <w:rPr>
          <w:rFonts w:ascii="Arial" w:hAnsi="Arial" w:cs="Arial"/>
          <w:lang w:val="fr-CA"/>
        </w:rPr>
      </w:pPr>
      <w:r w:rsidRPr="00D90905">
        <w:rPr>
          <w:rFonts w:ascii="Arial" w:hAnsi="Arial" w:cs="Arial"/>
          <w:lang w:val="fr-CA"/>
        </w:rPr>
        <w:t xml:space="preserve">Parmi les scénarios de qualité </w:t>
      </w:r>
      <w:hyperlink w:anchor="aqs1" w:history="1">
        <w:r w:rsidRPr="00D90905">
          <w:rPr>
            <w:rStyle w:val="Hyperlien"/>
            <w:rFonts w:ascii="Arial" w:hAnsi="Arial" w:cs="Arial"/>
            <w:lang w:val="fr-CA"/>
          </w:rPr>
          <w:t>AQS1 à AQS7</w:t>
        </w:r>
      </w:hyperlink>
      <w:r w:rsidRPr="00D90905">
        <w:rPr>
          <w:rFonts w:ascii="Arial" w:hAnsi="Arial" w:cs="Arial"/>
          <w:lang w:val="fr-CA"/>
        </w:rPr>
        <w:t xml:space="preserve"> fourni dans la description du système en annexe, identifier au moins 3 pilotes architecturaux.  Pour chaque </w:t>
      </w:r>
      <w:proofErr w:type="gramStart"/>
      <w:r w:rsidR="00D4560A" w:rsidRPr="00D90905">
        <w:rPr>
          <w:rFonts w:ascii="Arial" w:hAnsi="Arial" w:cs="Arial"/>
          <w:lang w:val="fr-CA"/>
        </w:rPr>
        <w:t>pilote</w:t>
      </w:r>
      <w:r w:rsidR="00292A3E" w:rsidRPr="00D90905">
        <w:rPr>
          <w:rFonts w:ascii="Arial" w:hAnsi="Arial" w:cs="Arial"/>
          <w:lang w:val="fr-CA"/>
        </w:rPr>
        <w:t xml:space="preserve"> architecturaux</w:t>
      </w:r>
      <w:proofErr w:type="gramEnd"/>
      <w:r w:rsidRPr="00D90905">
        <w:rPr>
          <w:rFonts w:ascii="Arial" w:hAnsi="Arial" w:cs="Arial"/>
          <w:lang w:val="fr-CA"/>
        </w:rPr>
        <w:t xml:space="preserve">, </w:t>
      </w:r>
      <w:r w:rsidR="00725574" w:rsidRPr="00D90905">
        <w:rPr>
          <w:rFonts w:ascii="Arial" w:hAnsi="Arial" w:cs="Arial"/>
          <w:b/>
          <w:lang w:val="fr-CA"/>
        </w:rPr>
        <w:t>identifiez</w:t>
      </w:r>
      <w:r w:rsidR="00725574" w:rsidRPr="00D90905">
        <w:rPr>
          <w:rFonts w:ascii="Arial" w:hAnsi="Arial" w:cs="Arial"/>
          <w:lang w:val="fr-CA"/>
        </w:rPr>
        <w:t xml:space="preserve"> </w:t>
      </w:r>
      <w:r w:rsidR="003C1A46" w:rsidRPr="00D90905">
        <w:rPr>
          <w:rFonts w:ascii="Arial" w:hAnsi="Arial" w:cs="Arial"/>
          <w:lang w:val="fr-CA"/>
        </w:rPr>
        <w:t xml:space="preserve">au moins </w:t>
      </w:r>
      <w:r w:rsidR="003C1A46" w:rsidRPr="00D90905">
        <w:rPr>
          <w:rFonts w:ascii="Arial" w:hAnsi="Arial" w:cs="Arial"/>
          <w:b/>
          <w:lang w:val="fr-CA"/>
        </w:rPr>
        <w:t xml:space="preserve">2 </w:t>
      </w:r>
      <w:r w:rsidR="00725574" w:rsidRPr="00D90905">
        <w:rPr>
          <w:rFonts w:ascii="Arial" w:hAnsi="Arial" w:cs="Arial"/>
          <w:b/>
          <w:lang w:val="fr-CA"/>
        </w:rPr>
        <w:t>tactiques</w:t>
      </w:r>
      <w:r w:rsidR="003A2DB8" w:rsidRPr="00D90905">
        <w:rPr>
          <w:rFonts w:ascii="Arial" w:hAnsi="Arial" w:cs="Arial"/>
          <w:lang w:val="fr-CA"/>
        </w:rPr>
        <w:t xml:space="preserve"> architecturales</w:t>
      </w:r>
      <w:r w:rsidR="00725574" w:rsidRPr="00D90905">
        <w:rPr>
          <w:rFonts w:ascii="Arial" w:hAnsi="Arial" w:cs="Arial"/>
          <w:lang w:val="fr-CA"/>
        </w:rPr>
        <w:t xml:space="preserve"> que vous considérez </w:t>
      </w:r>
      <w:r w:rsidR="00292A3E" w:rsidRPr="00D90905">
        <w:rPr>
          <w:rFonts w:ascii="Arial" w:hAnsi="Arial" w:cs="Arial"/>
          <w:lang w:val="fr-CA"/>
        </w:rPr>
        <w:t>essentiels</w:t>
      </w:r>
      <w:r w:rsidRPr="00D90905">
        <w:rPr>
          <w:rFonts w:ascii="Arial" w:hAnsi="Arial" w:cs="Arial"/>
          <w:lang w:val="fr-CA"/>
        </w:rPr>
        <w:t xml:space="preserve">. </w:t>
      </w:r>
      <w:r w:rsidR="003A2DB8" w:rsidRPr="00D90905">
        <w:rPr>
          <w:rFonts w:ascii="Arial" w:hAnsi="Arial" w:cs="Arial"/>
          <w:b/>
          <w:lang w:val="fr-CA"/>
        </w:rPr>
        <w:t>Expliquez</w:t>
      </w:r>
      <w:r w:rsidR="00EC497C" w:rsidRPr="00D90905">
        <w:rPr>
          <w:rFonts w:ascii="Arial" w:hAnsi="Arial" w:cs="Arial"/>
          <w:b/>
          <w:lang w:val="fr-CA"/>
        </w:rPr>
        <w:t xml:space="preserve"> brièvement</w:t>
      </w:r>
      <w:r w:rsidR="003A2DB8" w:rsidRPr="00D90905">
        <w:rPr>
          <w:rFonts w:ascii="Arial" w:hAnsi="Arial" w:cs="Arial"/>
          <w:lang w:val="fr-CA"/>
        </w:rPr>
        <w:t xml:space="preserve"> pourquoi vous avez choisi </w:t>
      </w:r>
      <w:r w:rsidR="00D4560A" w:rsidRPr="00D90905">
        <w:rPr>
          <w:rFonts w:ascii="Arial" w:hAnsi="Arial" w:cs="Arial"/>
          <w:lang w:val="fr-CA"/>
        </w:rPr>
        <w:t xml:space="preserve">ces scénarios de qualité et </w:t>
      </w:r>
      <w:r w:rsidR="003A2DB8" w:rsidRPr="00D90905">
        <w:rPr>
          <w:rFonts w:ascii="Arial" w:hAnsi="Arial" w:cs="Arial"/>
          <w:lang w:val="fr-CA"/>
        </w:rPr>
        <w:t>ces tactiques.</w:t>
      </w:r>
    </w:p>
    <w:p w14:paraId="6497E191" w14:textId="77777777" w:rsidR="000577A1" w:rsidRPr="00D90905" w:rsidRDefault="000577A1" w:rsidP="000046A3">
      <w:pPr>
        <w:rPr>
          <w:rFonts w:ascii="Arial" w:hAnsi="Arial" w:cs="Arial"/>
          <w:lang w:val="fr-CA"/>
        </w:rPr>
      </w:pPr>
    </w:p>
    <w:p w14:paraId="14E66588" w14:textId="2D7AC817" w:rsidR="00D4560A" w:rsidRPr="00D90905" w:rsidRDefault="00D4560A" w:rsidP="00AE2E83">
      <w:pPr>
        <w:pStyle w:val="Reponse"/>
        <w:tabs>
          <w:tab w:val="clear" w:pos="9360"/>
          <w:tab w:val="right" w:leader="dot" w:pos="10800"/>
        </w:tabs>
        <w:spacing w:after="60"/>
        <w:rPr>
          <w:rFonts w:cs="Arial"/>
          <w:b/>
          <w:bCs/>
        </w:rPr>
      </w:pPr>
      <w:r w:rsidRPr="00D90905">
        <w:rPr>
          <w:rFonts w:cs="Arial"/>
          <w:b/>
          <w:bCs/>
        </w:rPr>
        <w:t>ASQ</w:t>
      </w:r>
      <w:r w:rsidR="00292A3E" w:rsidRPr="00D90905">
        <w:rPr>
          <w:rFonts w:cs="Arial"/>
          <w:b/>
          <w:bCs/>
        </w:rPr>
        <w:t>__</w:t>
      </w:r>
    </w:p>
    <w:p w14:paraId="149807E9" w14:textId="63A7EBE4" w:rsidR="00C0747F" w:rsidRPr="00D90905" w:rsidRDefault="00D4560A" w:rsidP="00AE2E83">
      <w:pPr>
        <w:pStyle w:val="Reponse"/>
        <w:tabs>
          <w:tab w:val="clear" w:pos="9360"/>
          <w:tab w:val="right" w:leader="dot" w:pos="10800"/>
        </w:tabs>
        <w:spacing w:after="60"/>
        <w:rPr>
          <w:rFonts w:cs="Arial"/>
          <w:b/>
          <w:bCs/>
        </w:rPr>
      </w:pPr>
      <w:r w:rsidRPr="00D90905">
        <w:rPr>
          <w:rFonts w:cs="Arial"/>
          <w:b/>
          <w:bCs/>
        </w:rPr>
        <w:t xml:space="preserve">Justification : </w:t>
      </w:r>
      <w:r w:rsidR="004938F7" w:rsidRPr="00D90905">
        <w:rPr>
          <w:rFonts w:cs="Arial"/>
          <w:b/>
          <w:bCs/>
        </w:rPr>
        <w:t xml:space="preserve"> </w:t>
      </w:r>
    </w:p>
    <w:tbl>
      <w:tblPr>
        <w:tblStyle w:val="Grilledutableau"/>
        <w:tblW w:w="0" w:type="auto"/>
        <w:tblLook w:val="04A0" w:firstRow="1" w:lastRow="0" w:firstColumn="1" w:lastColumn="0" w:noHBand="0" w:noVBand="1"/>
      </w:tblPr>
      <w:tblGrid>
        <w:gridCol w:w="2146"/>
        <w:gridCol w:w="8877"/>
      </w:tblGrid>
      <w:tr w:rsidR="004B2186" w:rsidRPr="00D90905" w14:paraId="73B762D4" w14:textId="77777777" w:rsidTr="004B2186">
        <w:tc>
          <w:tcPr>
            <w:tcW w:w="2146" w:type="dxa"/>
          </w:tcPr>
          <w:p w14:paraId="4D8F9D71" w14:textId="2EFB2AC6" w:rsidR="004B2186" w:rsidRPr="00D90905" w:rsidRDefault="004B2186" w:rsidP="00AE2E83">
            <w:pPr>
              <w:pStyle w:val="Reponse"/>
              <w:tabs>
                <w:tab w:val="clear" w:pos="9360"/>
                <w:tab w:val="right" w:leader="dot" w:pos="10800"/>
              </w:tabs>
              <w:spacing w:after="60"/>
              <w:rPr>
                <w:rFonts w:cs="Arial"/>
                <w:b/>
                <w:bCs/>
              </w:rPr>
            </w:pPr>
            <w:r w:rsidRPr="00D90905">
              <w:rPr>
                <w:rFonts w:cs="Arial"/>
                <w:b/>
                <w:bCs/>
              </w:rPr>
              <w:t>Tactique</w:t>
            </w:r>
          </w:p>
        </w:tc>
        <w:tc>
          <w:tcPr>
            <w:tcW w:w="8877" w:type="dxa"/>
          </w:tcPr>
          <w:p w14:paraId="1997E84C" w14:textId="74A4C8E4" w:rsidR="004B2186" w:rsidRPr="00D90905" w:rsidRDefault="004B2186" w:rsidP="00AE2E83">
            <w:pPr>
              <w:pStyle w:val="Reponse"/>
              <w:tabs>
                <w:tab w:val="clear" w:pos="9360"/>
                <w:tab w:val="right" w:leader="dot" w:pos="10800"/>
              </w:tabs>
              <w:spacing w:after="60"/>
              <w:rPr>
                <w:rFonts w:cs="Arial"/>
                <w:b/>
                <w:bCs/>
              </w:rPr>
            </w:pPr>
            <w:r w:rsidRPr="00D90905">
              <w:rPr>
                <w:rFonts w:cs="Arial"/>
                <w:b/>
                <w:bCs/>
              </w:rPr>
              <w:t>Explications</w:t>
            </w:r>
          </w:p>
        </w:tc>
      </w:tr>
      <w:tr w:rsidR="004B2186" w:rsidRPr="00D90905" w14:paraId="6714F12B" w14:textId="77777777" w:rsidTr="004B2186">
        <w:tc>
          <w:tcPr>
            <w:tcW w:w="2146" w:type="dxa"/>
          </w:tcPr>
          <w:p w14:paraId="5D575A32" w14:textId="323A8353" w:rsidR="004B2186" w:rsidRPr="00D90905" w:rsidRDefault="00292A3E" w:rsidP="00AE2E83">
            <w:pPr>
              <w:pStyle w:val="Reponse"/>
              <w:tabs>
                <w:tab w:val="clear" w:pos="9360"/>
                <w:tab w:val="right" w:leader="dot" w:pos="10800"/>
              </w:tabs>
              <w:spacing w:after="60"/>
              <w:rPr>
                <w:rFonts w:cs="Arial"/>
              </w:rPr>
            </w:pPr>
            <w:r w:rsidRPr="00D90905">
              <w:rPr>
                <w:rFonts w:cs="Arial"/>
              </w:rPr>
              <w:t>ASQ_-</w:t>
            </w:r>
            <w:r w:rsidR="006E5516" w:rsidRPr="00D90905">
              <w:rPr>
                <w:rFonts w:cs="Arial"/>
              </w:rPr>
              <w:t>T1 :</w:t>
            </w:r>
          </w:p>
        </w:tc>
        <w:tc>
          <w:tcPr>
            <w:tcW w:w="8877" w:type="dxa"/>
          </w:tcPr>
          <w:p w14:paraId="7B2C21AD" w14:textId="77777777" w:rsidR="004B2186" w:rsidRPr="00D90905" w:rsidRDefault="004B2186" w:rsidP="00AE2E83">
            <w:pPr>
              <w:pStyle w:val="Reponse"/>
              <w:tabs>
                <w:tab w:val="clear" w:pos="9360"/>
                <w:tab w:val="right" w:leader="dot" w:pos="10800"/>
              </w:tabs>
              <w:spacing w:after="60"/>
              <w:rPr>
                <w:rFonts w:cs="Arial"/>
              </w:rPr>
            </w:pPr>
          </w:p>
        </w:tc>
      </w:tr>
      <w:tr w:rsidR="004B2186" w:rsidRPr="00D90905" w14:paraId="4B058CE6" w14:textId="77777777" w:rsidTr="004B2186">
        <w:tc>
          <w:tcPr>
            <w:tcW w:w="2146" w:type="dxa"/>
          </w:tcPr>
          <w:p w14:paraId="2974DA43" w14:textId="66E287B4" w:rsidR="004B2186" w:rsidRPr="00D90905" w:rsidRDefault="00292A3E" w:rsidP="00AE2E83">
            <w:pPr>
              <w:pStyle w:val="Reponse"/>
              <w:tabs>
                <w:tab w:val="clear" w:pos="9360"/>
                <w:tab w:val="right" w:leader="dot" w:pos="10800"/>
              </w:tabs>
              <w:spacing w:after="60"/>
              <w:rPr>
                <w:rFonts w:cs="Arial"/>
              </w:rPr>
            </w:pPr>
            <w:r w:rsidRPr="00D90905">
              <w:rPr>
                <w:rFonts w:cs="Arial"/>
              </w:rPr>
              <w:t>ASQ_-</w:t>
            </w:r>
            <w:r w:rsidR="006E5516" w:rsidRPr="00D90905">
              <w:rPr>
                <w:rFonts w:cs="Arial"/>
              </w:rPr>
              <w:t>T2 :</w:t>
            </w:r>
          </w:p>
        </w:tc>
        <w:tc>
          <w:tcPr>
            <w:tcW w:w="8877" w:type="dxa"/>
          </w:tcPr>
          <w:p w14:paraId="02E5F570" w14:textId="77777777" w:rsidR="004B2186" w:rsidRPr="00D90905" w:rsidRDefault="004B2186" w:rsidP="00AE2E83">
            <w:pPr>
              <w:pStyle w:val="Reponse"/>
              <w:tabs>
                <w:tab w:val="clear" w:pos="9360"/>
                <w:tab w:val="right" w:leader="dot" w:pos="10800"/>
              </w:tabs>
              <w:spacing w:after="60"/>
              <w:rPr>
                <w:rFonts w:cs="Arial"/>
              </w:rPr>
            </w:pPr>
          </w:p>
        </w:tc>
      </w:tr>
    </w:tbl>
    <w:p w14:paraId="282639C8" w14:textId="77777777" w:rsidR="003C1A46" w:rsidRPr="00D90905" w:rsidRDefault="003C1A46" w:rsidP="00AE2E83">
      <w:pPr>
        <w:pStyle w:val="Reponse"/>
        <w:tabs>
          <w:tab w:val="clear" w:pos="9360"/>
          <w:tab w:val="right" w:leader="dot" w:pos="10800"/>
        </w:tabs>
        <w:spacing w:after="60"/>
        <w:rPr>
          <w:rFonts w:cs="Arial"/>
        </w:rPr>
      </w:pPr>
    </w:p>
    <w:p w14:paraId="6E480FBA" w14:textId="20339533" w:rsidR="00D4560A" w:rsidRPr="00D90905" w:rsidRDefault="00D4560A" w:rsidP="00474E9A">
      <w:pPr>
        <w:pStyle w:val="Reponse"/>
        <w:tabs>
          <w:tab w:val="clear" w:pos="9360"/>
          <w:tab w:val="right" w:leader="dot" w:pos="10800"/>
        </w:tabs>
        <w:spacing w:after="60"/>
        <w:rPr>
          <w:rFonts w:cs="Arial"/>
          <w:b/>
          <w:bCs/>
        </w:rPr>
      </w:pPr>
      <w:r w:rsidRPr="00D90905">
        <w:rPr>
          <w:rFonts w:cs="Arial"/>
          <w:b/>
          <w:bCs/>
        </w:rPr>
        <w:t>ASQ</w:t>
      </w:r>
      <w:r w:rsidR="00292A3E" w:rsidRPr="00D90905">
        <w:rPr>
          <w:rFonts w:cs="Arial"/>
          <w:b/>
          <w:bCs/>
        </w:rPr>
        <w:t>__</w:t>
      </w:r>
    </w:p>
    <w:p w14:paraId="5D903E77" w14:textId="77777777" w:rsidR="00D4560A" w:rsidRPr="00D90905" w:rsidRDefault="00D4560A" w:rsidP="00D4560A">
      <w:pPr>
        <w:pStyle w:val="Reponse"/>
        <w:tabs>
          <w:tab w:val="clear" w:pos="9360"/>
          <w:tab w:val="right" w:leader="dot" w:pos="10800"/>
        </w:tabs>
        <w:spacing w:after="60"/>
        <w:rPr>
          <w:rFonts w:cs="Arial"/>
          <w:b/>
          <w:bCs/>
        </w:rPr>
      </w:pPr>
      <w:r w:rsidRPr="00D90905">
        <w:rPr>
          <w:rFonts w:cs="Arial"/>
          <w:b/>
          <w:bCs/>
        </w:rPr>
        <w:t xml:space="preserve">Justification :  </w:t>
      </w:r>
    </w:p>
    <w:tbl>
      <w:tblPr>
        <w:tblStyle w:val="Grilledutableau"/>
        <w:tblW w:w="0" w:type="auto"/>
        <w:tblLook w:val="04A0" w:firstRow="1" w:lastRow="0" w:firstColumn="1" w:lastColumn="0" w:noHBand="0" w:noVBand="1"/>
      </w:tblPr>
      <w:tblGrid>
        <w:gridCol w:w="2146"/>
        <w:gridCol w:w="8877"/>
      </w:tblGrid>
      <w:tr w:rsidR="004B2186" w:rsidRPr="00D90905" w14:paraId="75D7EAC4" w14:textId="77777777" w:rsidTr="009C0FE2">
        <w:tc>
          <w:tcPr>
            <w:tcW w:w="2146" w:type="dxa"/>
          </w:tcPr>
          <w:p w14:paraId="67C53A64"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Tactique</w:t>
            </w:r>
          </w:p>
        </w:tc>
        <w:tc>
          <w:tcPr>
            <w:tcW w:w="8877" w:type="dxa"/>
          </w:tcPr>
          <w:p w14:paraId="145E044E"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Explications</w:t>
            </w:r>
          </w:p>
        </w:tc>
      </w:tr>
      <w:tr w:rsidR="004B2186" w:rsidRPr="00D90905" w14:paraId="26DD15E9" w14:textId="77777777" w:rsidTr="009C0FE2">
        <w:tc>
          <w:tcPr>
            <w:tcW w:w="2146" w:type="dxa"/>
          </w:tcPr>
          <w:p w14:paraId="77565783" w14:textId="2EBE9688"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T1 :</w:t>
            </w:r>
          </w:p>
        </w:tc>
        <w:tc>
          <w:tcPr>
            <w:tcW w:w="8877" w:type="dxa"/>
          </w:tcPr>
          <w:p w14:paraId="46683599" w14:textId="77777777" w:rsidR="004B2186" w:rsidRPr="00D90905" w:rsidRDefault="004B2186" w:rsidP="009C0FE2">
            <w:pPr>
              <w:pStyle w:val="Reponse"/>
              <w:tabs>
                <w:tab w:val="clear" w:pos="9360"/>
                <w:tab w:val="right" w:leader="dot" w:pos="10800"/>
              </w:tabs>
              <w:spacing w:after="60"/>
              <w:rPr>
                <w:rFonts w:cs="Arial"/>
              </w:rPr>
            </w:pPr>
          </w:p>
        </w:tc>
      </w:tr>
      <w:tr w:rsidR="004B2186" w:rsidRPr="00D90905" w14:paraId="19BF2A36" w14:textId="77777777" w:rsidTr="009C0FE2">
        <w:tc>
          <w:tcPr>
            <w:tcW w:w="2146" w:type="dxa"/>
          </w:tcPr>
          <w:p w14:paraId="0A9E51A2" w14:textId="469F6CB8"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T2 :</w:t>
            </w:r>
          </w:p>
        </w:tc>
        <w:tc>
          <w:tcPr>
            <w:tcW w:w="8877" w:type="dxa"/>
          </w:tcPr>
          <w:p w14:paraId="76AE59FD" w14:textId="77777777" w:rsidR="004B2186" w:rsidRPr="00D90905" w:rsidRDefault="004B2186" w:rsidP="009C0FE2">
            <w:pPr>
              <w:pStyle w:val="Reponse"/>
              <w:tabs>
                <w:tab w:val="clear" w:pos="9360"/>
                <w:tab w:val="right" w:leader="dot" w:pos="10800"/>
              </w:tabs>
              <w:spacing w:after="60"/>
              <w:rPr>
                <w:rFonts w:cs="Arial"/>
              </w:rPr>
            </w:pPr>
          </w:p>
        </w:tc>
      </w:tr>
    </w:tbl>
    <w:p w14:paraId="5D83633A" w14:textId="77777777" w:rsidR="003C1A46" w:rsidRPr="00D90905" w:rsidRDefault="003C1A46" w:rsidP="00AE2E83">
      <w:pPr>
        <w:pStyle w:val="Reponse"/>
        <w:tabs>
          <w:tab w:val="clear" w:pos="9360"/>
          <w:tab w:val="right" w:leader="dot" w:pos="10800"/>
        </w:tabs>
        <w:spacing w:after="60"/>
        <w:rPr>
          <w:rFonts w:cs="Arial"/>
          <w:b/>
        </w:rPr>
      </w:pPr>
    </w:p>
    <w:p w14:paraId="3C719FF7" w14:textId="1AB98F89" w:rsidR="00D4560A" w:rsidRPr="00D90905" w:rsidRDefault="00D4560A" w:rsidP="00474E9A">
      <w:pPr>
        <w:pStyle w:val="Reponse"/>
        <w:tabs>
          <w:tab w:val="clear" w:pos="9360"/>
          <w:tab w:val="right" w:leader="dot" w:pos="10800"/>
        </w:tabs>
        <w:spacing w:after="60"/>
        <w:rPr>
          <w:rFonts w:cs="Arial"/>
          <w:b/>
          <w:bCs/>
        </w:rPr>
      </w:pPr>
      <w:r w:rsidRPr="00D90905">
        <w:rPr>
          <w:rFonts w:cs="Arial"/>
          <w:b/>
          <w:bCs/>
        </w:rPr>
        <w:t>ASQ</w:t>
      </w:r>
      <w:r w:rsidR="00292A3E" w:rsidRPr="00D90905">
        <w:rPr>
          <w:rFonts w:cs="Arial"/>
          <w:b/>
          <w:bCs/>
        </w:rPr>
        <w:t>__</w:t>
      </w:r>
      <w:r w:rsidRPr="00D90905">
        <w:rPr>
          <w:rFonts w:cs="Arial"/>
          <w:b/>
          <w:bCs/>
        </w:rPr>
        <w:t xml:space="preserve"> </w:t>
      </w:r>
    </w:p>
    <w:p w14:paraId="6E12A284" w14:textId="77777777" w:rsidR="00D4560A" w:rsidRPr="00D90905" w:rsidRDefault="00D4560A" w:rsidP="00D4560A">
      <w:pPr>
        <w:pStyle w:val="Reponse"/>
        <w:tabs>
          <w:tab w:val="clear" w:pos="9360"/>
          <w:tab w:val="right" w:leader="dot" w:pos="10800"/>
        </w:tabs>
        <w:spacing w:after="60"/>
        <w:rPr>
          <w:rFonts w:cs="Arial"/>
          <w:b/>
          <w:bCs/>
        </w:rPr>
      </w:pPr>
      <w:r w:rsidRPr="00D90905">
        <w:rPr>
          <w:rFonts w:cs="Arial"/>
          <w:b/>
          <w:bCs/>
        </w:rPr>
        <w:t xml:space="preserve">Justification :  </w:t>
      </w:r>
    </w:p>
    <w:tbl>
      <w:tblPr>
        <w:tblStyle w:val="Grilledutableau"/>
        <w:tblW w:w="0" w:type="auto"/>
        <w:tblLook w:val="04A0" w:firstRow="1" w:lastRow="0" w:firstColumn="1" w:lastColumn="0" w:noHBand="0" w:noVBand="1"/>
      </w:tblPr>
      <w:tblGrid>
        <w:gridCol w:w="2146"/>
        <w:gridCol w:w="8877"/>
      </w:tblGrid>
      <w:tr w:rsidR="004B2186" w:rsidRPr="00D90905" w14:paraId="08F3B699" w14:textId="77777777" w:rsidTr="009C0FE2">
        <w:tc>
          <w:tcPr>
            <w:tcW w:w="2146" w:type="dxa"/>
          </w:tcPr>
          <w:p w14:paraId="55C3114A"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Tactique</w:t>
            </w:r>
          </w:p>
        </w:tc>
        <w:tc>
          <w:tcPr>
            <w:tcW w:w="8877" w:type="dxa"/>
          </w:tcPr>
          <w:p w14:paraId="377B1C26"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Explications</w:t>
            </w:r>
          </w:p>
        </w:tc>
      </w:tr>
      <w:tr w:rsidR="004B2186" w:rsidRPr="00D90905" w14:paraId="553B56FC" w14:textId="77777777" w:rsidTr="009C0FE2">
        <w:tc>
          <w:tcPr>
            <w:tcW w:w="2146" w:type="dxa"/>
          </w:tcPr>
          <w:p w14:paraId="08B0C86D" w14:textId="66466FB3"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T1 :</w:t>
            </w:r>
          </w:p>
        </w:tc>
        <w:tc>
          <w:tcPr>
            <w:tcW w:w="8877" w:type="dxa"/>
          </w:tcPr>
          <w:p w14:paraId="0105C3F6" w14:textId="77777777" w:rsidR="004B2186" w:rsidRPr="00D90905" w:rsidRDefault="004B2186" w:rsidP="009C0FE2">
            <w:pPr>
              <w:pStyle w:val="Reponse"/>
              <w:tabs>
                <w:tab w:val="clear" w:pos="9360"/>
                <w:tab w:val="right" w:leader="dot" w:pos="10800"/>
              </w:tabs>
              <w:spacing w:after="60"/>
              <w:rPr>
                <w:rFonts w:cs="Arial"/>
              </w:rPr>
            </w:pPr>
          </w:p>
        </w:tc>
      </w:tr>
      <w:tr w:rsidR="004B2186" w:rsidRPr="00D90905" w14:paraId="3C245169" w14:textId="77777777" w:rsidTr="009C0FE2">
        <w:tc>
          <w:tcPr>
            <w:tcW w:w="2146" w:type="dxa"/>
          </w:tcPr>
          <w:p w14:paraId="6084D83D" w14:textId="61EA7DB9"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T2 :</w:t>
            </w:r>
          </w:p>
        </w:tc>
        <w:tc>
          <w:tcPr>
            <w:tcW w:w="8877" w:type="dxa"/>
          </w:tcPr>
          <w:p w14:paraId="63688788" w14:textId="77777777" w:rsidR="004B2186" w:rsidRPr="00D90905" w:rsidRDefault="004B2186" w:rsidP="009C0FE2">
            <w:pPr>
              <w:pStyle w:val="Reponse"/>
              <w:tabs>
                <w:tab w:val="clear" w:pos="9360"/>
                <w:tab w:val="right" w:leader="dot" w:pos="10800"/>
              </w:tabs>
              <w:spacing w:after="60"/>
              <w:rPr>
                <w:rFonts w:cs="Arial"/>
              </w:rPr>
            </w:pPr>
          </w:p>
        </w:tc>
      </w:tr>
    </w:tbl>
    <w:p w14:paraId="1482A368" w14:textId="77777777" w:rsidR="003C1A46" w:rsidRPr="00D90905" w:rsidRDefault="003C1A46" w:rsidP="00AE2E83">
      <w:pPr>
        <w:pStyle w:val="Reponse"/>
        <w:tabs>
          <w:tab w:val="clear" w:pos="9360"/>
          <w:tab w:val="right" w:leader="dot" w:pos="10800"/>
        </w:tabs>
        <w:spacing w:after="60"/>
        <w:rPr>
          <w:rFonts w:cs="Arial"/>
        </w:rPr>
      </w:pPr>
    </w:p>
    <w:p w14:paraId="35338592" w14:textId="77777777" w:rsidR="00C0747F" w:rsidRPr="00D90905" w:rsidRDefault="00C0747F">
      <w:pPr>
        <w:widowControl/>
        <w:autoSpaceDE/>
        <w:autoSpaceDN/>
        <w:adjustRightInd/>
        <w:rPr>
          <w:rFonts w:ascii="Arial" w:hAnsi="Arial" w:cs="Arial"/>
          <w:b/>
          <w:bCs/>
          <w:sz w:val="28"/>
          <w:szCs w:val="32"/>
          <w:lang w:val="fr-CA"/>
        </w:rPr>
      </w:pPr>
      <w:r w:rsidRPr="00D90905">
        <w:rPr>
          <w:rFonts w:ascii="Arial" w:hAnsi="Arial" w:cs="Arial"/>
          <w:lang w:val="fr-CA"/>
        </w:rPr>
        <w:br w:type="page"/>
      </w:r>
    </w:p>
    <w:p w14:paraId="0F35AFAD" w14:textId="7B8CAB60" w:rsidR="004A4DF0" w:rsidRPr="00D90905" w:rsidRDefault="004A4DF0" w:rsidP="00475111">
      <w:pPr>
        <w:pStyle w:val="Titre1"/>
      </w:pPr>
      <w:bookmarkStart w:id="11" w:name="_Question_3_(30"/>
      <w:bookmarkEnd w:id="11"/>
      <w:r w:rsidRPr="00D90905">
        <w:lastRenderedPageBreak/>
        <w:t xml:space="preserve">Question </w:t>
      </w:r>
      <w:r w:rsidR="0052597A" w:rsidRPr="00D90905">
        <w:t>3</w:t>
      </w:r>
      <w:r w:rsidR="00EA4568" w:rsidRPr="00D90905">
        <w:t xml:space="preserve"> </w:t>
      </w:r>
      <w:r w:rsidRPr="00D90905">
        <w:t>(</w:t>
      </w:r>
      <w:r w:rsidR="00BB6794" w:rsidRPr="00D90905">
        <w:t>30</w:t>
      </w:r>
      <w:r w:rsidRPr="00D90905">
        <w:t xml:space="preserve"> points) – Vue architecturale </w:t>
      </w:r>
    </w:p>
    <w:p w14:paraId="5728F161" w14:textId="386500CC" w:rsidR="00651B88" w:rsidRPr="00D90905" w:rsidRDefault="004A4DF0" w:rsidP="00412C2E">
      <w:pPr>
        <w:spacing w:after="120"/>
        <w:rPr>
          <w:rFonts w:ascii="Arial" w:hAnsi="Arial" w:cs="Arial"/>
          <w:lang w:val="fr-CA"/>
        </w:rPr>
      </w:pPr>
      <w:r w:rsidRPr="00D90905">
        <w:rPr>
          <w:rFonts w:ascii="Arial" w:hAnsi="Arial" w:cs="Arial"/>
          <w:b/>
          <w:lang w:val="fr-CA" w:eastAsia="en-US"/>
        </w:rPr>
        <w:t>Décrivez</w:t>
      </w:r>
      <w:r w:rsidRPr="00D90905">
        <w:rPr>
          <w:rFonts w:ascii="Arial" w:hAnsi="Arial" w:cs="Arial"/>
          <w:lang w:val="fr-CA"/>
        </w:rPr>
        <w:t xml:space="preserve"> </w:t>
      </w:r>
      <w:r w:rsidR="00651B88" w:rsidRPr="00D90905">
        <w:rPr>
          <w:rFonts w:ascii="Arial" w:hAnsi="Arial" w:cs="Arial"/>
          <w:lang w:val="fr-CA"/>
        </w:rPr>
        <w:t>les</w:t>
      </w:r>
      <w:r w:rsidRPr="00D90905">
        <w:rPr>
          <w:rFonts w:ascii="Arial" w:hAnsi="Arial" w:cs="Arial"/>
          <w:lang w:val="fr-CA"/>
        </w:rPr>
        <w:t xml:space="preserve"> vue</w:t>
      </w:r>
      <w:r w:rsidR="00292A3E" w:rsidRPr="00D90905">
        <w:rPr>
          <w:rFonts w:ascii="Arial" w:hAnsi="Arial" w:cs="Arial"/>
          <w:lang w:val="fr-CA"/>
        </w:rPr>
        <w:t>s</w:t>
      </w:r>
      <w:r w:rsidRPr="00D90905">
        <w:rPr>
          <w:rFonts w:ascii="Arial" w:hAnsi="Arial" w:cs="Arial"/>
          <w:lang w:val="fr-CA"/>
        </w:rPr>
        <w:t xml:space="preserve"> architecturale</w:t>
      </w:r>
      <w:r w:rsidR="00651B88" w:rsidRPr="00D90905">
        <w:rPr>
          <w:rFonts w:ascii="Arial" w:hAnsi="Arial" w:cs="Arial"/>
          <w:lang w:val="fr-CA"/>
        </w:rPr>
        <w:t xml:space="preserve">s nécessaires pour illustrer votre première version de </w:t>
      </w:r>
      <w:r w:rsidR="00292A3E" w:rsidRPr="00D90905">
        <w:rPr>
          <w:rFonts w:ascii="Arial" w:hAnsi="Arial" w:cs="Arial"/>
          <w:lang w:val="fr-CA"/>
        </w:rPr>
        <w:t>l’</w:t>
      </w:r>
      <w:r w:rsidR="00651B88" w:rsidRPr="00D90905">
        <w:rPr>
          <w:rFonts w:ascii="Arial" w:hAnsi="Arial" w:cs="Arial"/>
          <w:lang w:val="fr-CA"/>
        </w:rPr>
        <w:t>architecture</w:t>
      </w:r>
      <w:r w:rsidRPr="00D90905">
        <w:rPr>
          <w:rFonts w:ascii="Arial" w:hAnsi="Arial" w:cs="Arial"/>
          <w:lang w:val="fr-CA"/>
        </w:rPr>
        <w:t xml:space="preserve"> </w:t>
      </w:r>
      <w:r w:rsidR="00651B88" w:rsidRPr="00D90905">
        <w:rPr>
          <w:rFonts w:ascii="Arial" w:hAnsi="Arial" w:cs="Arial"/>
          <w:lang w:val="fr-CA"/>
        </w:rPr>
        <w:t xml:space="preserve">de votre système qui tient compte des </w:t>
      </w:r>
      <w:r w:rsidR="00292A3E" w:rsidRPr="00D90905">
        <w:rPr>
          <w:rFonts w:ascii="Arial" w:hAnsi="Arial" w:cs="Arial"/>
          <w:lang w:val="fr-CA"/>
        </w:rPr>
        <w:t>6 pilotes architecturaux identifiés dans la question précédente.</w:t>
      </w:r>
      <w:r w:rsidR="00651B88" w:rsidRPr="00D90905">
        <w:rPr>
          <w:rFonts w:ascii="Arial" w:hAnsi="Arial" w:cs="Arial"/>
          <w:lang w:val="fr-CA"/>
        </w:rPr>
        <w:t xml:space="preserve"> </w:t>
      </w:r>
    </w:p>
    <w:p w14:paraId="15F9432F" w14:textId="24D82614" w:rsidR="00651B88" w:rsidRPr="00D90905" w:rsidRDefault="00292A3E" w:rsidP="00475111">
      <w:pPr>
        <w:spacing w:after="120"/>
        <w:rPr>
          <w:rFonts w:ascii="Arial" w:hAnsi="Arial" w:cs="Arial"/>
          <w:lang w:val="fr-CA"/>
        </w:rPr>
      </w:pPr>
      <w:r w:rsidRPr="00D90905">
        <w:rPr>
          <w:rFonts w:ascii="Arial" w:hAnsi="Arial" w:cs="Arial"/>
          <w:lang w:val="fr-CA"/>
        </w:rPr>
        <w:t>Vos vues doivent être réalisées s</w:t>
      </w:r>
      <w:r w:rsidR="004A4DF0" w:rsidRPr="00D90905">
        <w:rPr>
          <w:rFonts w:ascii="Arial" w:hAnsi="Arial" w:cs="Arial"/>
          <w:lang w:val="fr-CA"/>
        </w:rPr>
        <w:t>elon l'approche</w:t>
      </w:r>
      <w:r w:rsidR="005C25DE">
        <w:rPr>
          <w:rFonts w:ascii="Arial" w:hAnsi="Arial" w:cs="Arial"/>
          <w:lang w:val="fr-CA"/>
        </w:rPr>
        <w:t xml:space="preserve"> C4 ou</w:t>
      </w:r>
      <w:r w:rsidR="004A4DF0" w:rsidRPr="00D90905">
        <w:rPr>
          <w:rFonts w:ascii="Arial" w:hAnsi="Arial" w:cs="Arial"/>
          <w:lang w:val="fr-CA"/>
        </w:rPr>
        <w:t xml:space="preserve"> "</w:t>
      </w:r>
      <w:proofErr w:type="spellStart"/>
      <w:r w:rsidR="004A4DF0" w:rsidRPr="00D90905">
        <w:rPr>
          <w:rFonts w:ascii="Arial" w:hAnsi="Arial" w:cs="Arial"/>
          <w:lang w:val="fr-CA"/>
        </w:rPr>
        <w:t>Views</w:t>
      </w:r>
      <w:proofErr w:type="spellEnd"/>
      <w:r w:rsidR="004A4DF0" w:rsidRPr="00D90905">
        <w:rPr>
          <w:rFonts w:ascii="Arial" w:hAnsi="Arial" w:cs="Arial"/>
          <w:lang w:val="fr-CA"/>
        </w:rPr>
        <w:t xml:space="preserve"> and Beyond" du SEI en </w:t>
      </w:r>
      <w:r w:rsidR="004A4DF0" w:rsidRPr="00D90905">
        <w:rPr>
          <w:rFonts w:ascii="Arial" w:hAnsi="Arial" w:cs="Arial"/>
          <w:b/>
          <w:lang w:val="fr-CA"/>
        </w:rPr>
        <w:t xml:space="preserve">utilisant la </w:t>
      </w:r>
      <w:r w:rsidR="009726F1" w:rsidRPr="00D90905">
        <w:rPr>
          <w:rFonts w:ascii="Arial" w:hAnsi="Arial" w:cs="Arial"/>
          <w:b/>
          <w:lang w:val="fr-CA"/>
        </w:rPr>
        <w:t>N</w:t>
      </w:r>
      <w:r w:rsidR="004A4DF0" w:rsidRPr="00D90905">
        <w:rPr>
          <w:rFonts w:ascii="Arial" w:hAnsi="Arial" w:cs="Arial"/>
          <w:b/>
          <w:lang w:val="fr-CA"/>
        </w:rPr>
        <w:t>otation UML</w:t>
      </w:r>
      <w:r w:rsidR="004A4DF0" w:rsidRPr="00D90905">
        <w:rPr>
          <w:rFonts w:ascii="Arial" w:hAnsi="Arial" w:cs="Arial"/>
          <w:lang w:val="fr-CA"/>
        </w:rPr>
        <w:t xml:space="preserve">.  </w:t>
      </w:r>
    </w:p>
    <w:p w14:paraId="5768F244" w14:textId="56F33B5F" w:rsidR="004A4DF0" w:rsidRPr="00D90905" w:rsidRDefault="004A4DF0" w:rsidP="00295347">
      <w:pPr>
        <w:spacing w:after="120"/>
        <w:jc w:val="both"/>
        <w:rPr>
          <w:rFonts w:ascii="Arial" w:hAnsi="Arial" w:cs="Arial"/>
          <w:lang w:val="fr-CA"/>
        </w:rPr>
      </w:pPr>
      <w:r w:rsidRPr="00D90905">
        <w:rPr>
          <w:rFonts w:ascii="Arial" w:hAnsi="Arial" w:cs="Arial"/>
          <w:lang w:val="fr-CA"/>
        </w:rPr>
        <w:t>Vous devez explicitement fournir les informations suivantes</w:t>
      </w:r>
      <w:r w:rsidR="00493A97" w:rsidRPr="00D90905">
        <w:rPr>
          <w:rFonts w:ascii="Arial" w:hAnsi="Arial" w:cs="Arial"/>
          <w:lang w:val="fr-CA"/>
        </w:rPr>
        <w:t> :</w:t>
      </w:r>
    </w:p>
    <w:p w14:paraId="366EACCB" w14:textId="77777777" w:rsidR="00292A3E" w:rsidRPr="00D90905" w:rsidRDefault="005277CB" w:rsidP="00475111">
      <w:pPr>
        <w:pStyle w:val="Titre2"/>
      </w:pPr>
      <w:r w:rsidRPr="00D90905">
        <w:t>Diagramme(s) et légende(s) (</w:t>
      </w:r>
      <w:r w:rsidR="00412C2E" w:rsidRPr="00D90905">
        <w:t>6</w:t>
      </w:r>
      <w:r w:rsidRPr="00D90905">
        <w:t xml:space="preserve"> points) </w:t>
      </w:r>
    </w:p>
    <w:p w14:paraId="011B69AD" w14:textId="77777777" w:rsidR="00412C2E" w:rsidRPr="00D90905" w:rsidRDefault="005277CB" w:rsidP="00412C2E">
      <w:pPr>
        <w:pStyle w:val="Paragraphedeliste"/>
        <w:numPr>
          <w:ilvl w:val="0"/>
          <w:numId w:val="17"/>
        </w:numPr>
        <w:spacing w:after="120"/>
        <w:rPr>
          <w:rFonts w:ascii="Arial" w:hAnsi="Arial" w:cs="Arial"/>
          <w:lang w:val="fr-CA"/>
        </w:rPr>
      </w:pPr>
      <w:r w:rsidRPr="00D90905">
        <w:rPr>
          <w:rFonts w:ascii="Arial" w:hAnsi="Arial" w:cs="Arial"/>
          <w:lang w:val="fr-CA"/>
        </w:rPr>
        <w:t xml:space="preserve">Prenez note que votre vue doit être plus qu'une simple traduction du texte de la donnée en diagramme; </w:t>
      </w:r>
      <w:r w:rsidRPr="00D90905">
        <w:rPr>
          <w:rFonts w:ascii="Arial" w:hAnsi="Arial" w:cs="Arial"/>
          <w:b/>
          <w:bCs/>
          <w:lang w:val="fr-CA"/>
        </w:rPr>
        <w:t>vous devez démontrer un</w:t>
      </w:r>
      <w:r w:rsidRPr="00D90905">
        <w:rPr>
          <w:rFonts w:ascii="Arial" w:hAnsi="Arial" w:cs="Arial"/>
          <w:lang w:val="fr-CA"/>
        </w:rPr>
        <w:t xml:space="preserve"> </w:t>
      </w:r>
      <w:r w:rsidRPr="00D90905">
        <w:rPr>
          <w:rFonts w:ascii="Arial" w:hAnsi="Arial" w:cs="Arial"/>
          <w:b/>
          <w:lang w:val="fr-CA"/>
        </w:rPr>
        <w:t>effort de conception</w:t>
      </w:r>
      <w:r w:rsidRPr="00D90905">
        <w:rPr>
          <w:rFonts w:ascii="Arial" w:hAnsi="Arial" w:cs="Arial"/>
          <w:lang w:val="fr-CA"/>
        </w:rPr>
        <w:t xml:space="preserve">.  </w:t>
      </w:r>
    </w:p>
    <w:p w14:paraId="0BB7C805" w14:textId="13B1BECF" w:rsidR="005277CB" w:rsidRPr="00D90905" w:rsidRDefault="005277CB" w:rsidP="00412C2E">
      <w:pPr>
        <w:pStyle w:val="Paragraphedeliste"/>
        <w:numPr>
          <w:ilvl w:val="0"/>
          <w:numId w:val="17"/>
        </w:numPr>
        <w:spacing w:after="120"/>
        <w:rPr>
          <w:rFonts w:ascii="Arial" w:hAnsi="Arial" w:cs="Arial"/>
          <w:lang w:val="fr-CA"/>
        </w:rPr>
      </w:pPr>
      <w:r w:rsidRPr="00D90905">
        <w:rPr>
          <w:rFonts w:ascii="Arial" w:hAnsi="Arial" w:cs="Arial"/>
          <w:lang w:val="fr-CA"/>
        </w:rPr>
        <w:t>De plus, si vous choisissez le style multi-niveaux (</w:t>
      </w:r>
      <w:r w:rsidRPr="00D90905">
        <w:rPr>
          <w:rFonts w:ascii="Arial" w:hAnsi="Arial" w:cs="Arial"/>
          <w:i/>
          <w:lang w:val="fr-CA"/>
        </w:rPr>
        <w:t>multi-</w:t>
      </w:r>
      <w:proofErr w:type="spellStart"/>
      <w:r w:rsidRPr="00D90905">
        <w:rPr>
          <w:rFonts w:ascii="Arial" w:hAnsi="Arial" w:cs="Arial"/>
          <w:i/>
          <w:lang w:val="fr-CA"/>
        </w:rPr>
        <w:t>tier</w:t>
      </w:r>
      <w:proofErr w:type="spellEnd"/>
      <w:r w:rsidRPr="00D90905">
        <w:rPr>
          <w:rFonts w:ascii="Arial" w:hAnsi="Arial" w:cs="Arial"/>
          <w:lang w:val="fr-CA"/>
        </w:rPr>
        <w:t>), vous devez aussi montrer la décomposition, en termes de composants, de chaque niveau (</w:t>
      </w:r>
      <w:proofErr w:type="spellStart"/>
      <w:r w:rsidRPr="00D90905">
        <w:rPr>
          <w:rFonts w:ascii="Arial" w:hAnsi="Arial" w:cs="Arial"/>
          <w:i/>
          <w:lang w:val="fr-CA"/>
        </w:rPr>
        <w:t>tier</w:t>
      </w:r>
      <w:proofErr w:type="spellEnd"/>
      <w:r w:rsidRPr="00D90905">
        <w:rPr>
          <w:rFonts w:ascii="Arial" w:hAnsi="Arial" w:cs="Arial"/>
          <w:lang w:val="fr-CA"/>
        </w:rPr>
        <w:t>).</w:t>
      </w:r>
    </w:p>
    <w:p w14:paraId="00AD81A6" w14:textId="77777777" w:rsidR="00C0747F" w:rsidRPr="00D90905" w:rsidRDefault="00C0747F" w:rsidP="00C0747F">
      <w:pPr>
        <w:widowControl/>
        <w:autoSpaceDE/>
        <w:autoSpaceDN/>
        <w:adjustRightInd/>
        <w:spacing w:after="120"/>
        <w:ind w:left="360"/>
        <w:jc w:val="both"/>
        <w:rPr>
          <w:rFonts w:ascii="Arial" w:hAnsi="Arial" w:cs="Arial"/>
          <w:color w:val="FF0000"/>
          <w:lang w:val="fr-CA"/>
        </w:rPr>
      </w:pPr>
      <w:r w:rsidRPr="00D90905">
        <w:rPr>
          <w:rFonts w:ascii="Arial" w:hAnsi="Arial" w:cs="Arial"/>
          <w:color w:val="FF0000"/>
          <w:lang w:val="fr-CA"/>
        </w:rPr>
        <w:t>Insérer votre diagramme ici</w:t>
      </w:r>
    </w:p>
    <w:p w14:paraId="5CE3AC79" w14:textId="77777777" w:rsidR="00292A3E" w:rsidRPr="00D90905" w:rsidRDefault="004A4DF0" w:rsidP="00475111">
      <w:pPr>
        <w:pStyle w:val="Titre2"/>
      </w:pPr>
      <w:r w:rsidRPr="00D90905">
        <w:t>Description textuelle de votre vue</w:t>
      </w:r>
      <w:r w:rsidR="00F82353" w:rsidRPr="00D90905">
        <w:t xml:space="preserve"> (</w:t>
      </w:r>
      <w:r w:rsidR="005E16DF" w:rsidRPr="00D90905">
        <w:t>1</w:t>
      </w:r>
      <w:r w:rsidR="00F82353" w:rsidRPr="00D90905">
        <w:t xml:space="preserve"> point</w:t>
      </w:r>
      <w:r w:rsidR="00E458E9" w:rsidRPr="00D90905">
        <w:t>s</w:t>
      </w:r>
      <w:r w:rsidR="00F82353" w:rsidRPr="00D90905">
        <w:t>)</w:t>
      </w:r>
    </w:p>
    <w:p w14:paraId="7022EE05" w14:textId="255C93E5" w:rsidR="004A4DF0" w:rsidRPr="00D90905" w:rsidRDefault="004A4DF0" w:rsidP="00292A3E">
      <w:pPr>
        <w:rPr>
          <w:lang w:val="fr-CA"/>
        </w:rPr>
      </w:pPr>
      <w:r w:rsidRPr="00D90905">
        <w:rPr>
          <w:lang w:val="fr-CA"/>
        </w:rPr>
        <w:t xml:space="preserve">La description doit fournir toute information que vous jugez utile pour comprendre votre vue (aujourd'hui, dans un an, </w:t>
      </w:r>
      <w:r w:rsidR="00E44ACA" w:rsidRPr="00D90905">
        <w:rPr>
          <w:lang w:val="fr-CA"/>
        </w:rPr>
        <w:t>par vous, par quelqu'un d'autre</w:t>
      </w:r>
      <w:r w:rsidRPr="00D90905">
        <w:rPr>
          <w:lang w:val="fr-CA"/>
        </w:rPr>
        <w:t>…).</w:t>
      </w:r>
    </w:p>
    <w:p w14:paraId="32D92550" w14:textId="77777777" w:rsidR="00C0747F" w:rsidRPr="00D90905" w:rsidRDefault="00C0747F" w:rsidP="00C0747F">
      <w:pPr>
        <w:widowControl/>
        <w:autoSpaceDE/>
        <w:autoSpaceDN/>
        <w:adjustRightInd/>
        <w:spacing w:after="120"/>
        <w:rPr>
          <w:rFonts w:ascii="Arial" w:hAnsi="Arial" w:cs="Arial"/>
          <w:lang w:val="fr-CA"/>
        </w:rPr>
      </w:pPr>
      <w:r w:rsidRPr="00D90905">
        <w:rPr>
          <w:rFonts w:ascii="Arial" w:hAnsi="Arial" w:cs="Arial"/>
          <w:color w:val="FF0000"/>
          <w:lang w:val="fr-CA"/>
        </w:rPr>
        <w:t>Insérer votre description ici</w:t>
      </w:r>
    </w:p>
    <w:p w14:paraId="6E62D136" w14:textId="77777777" w:rsidR="00DA5DDF" w:rsidRPr="00D90905" w:rsidRDefault="002644C5" w:rsidP="00DA5DDF">
      <w:pPr>
        <w:pStyle w:val="Titre2"/>
      </w:pPr>
      <w:r w:rsidRPr="00D90905">
        <w:t xml:space="preserve">Description textuelle des différents </w:t>
      </w:r>
      <w:r w:rsidR="00917A55" w:rsidRPr="00D90905">
        <w:t>éléments</w:t>
      </w:r>
      <w:r w:rsidRPr="00D90905">
        <w:t xml:space="preserve"> (</w:t>
      </w:r>
      <w:r w:rsidR="00412C2E" w:rsidRPr="00D90905">
        <w:t>4</w:t>
      </w:r>
      <w:r w:rsidRPr="00D90905">
        <w:t xml:space="preserve"> points) </w:t>
      </w:r>
    </w:p>
    <w:p w14:paraId="3939D646" w14:textId="616DDB28" w:rsidR="002644C5" w:rsidRPr="00D90905" w:rsidRDefault="002644C5" w:rsidP="00DA5DDF">
      <w:pPr>
        <w:rPr>
          <w:ins w:id="12" w:author="Yvan Ross" w:date="2019-11-20T08:11:00Z"/>
          <w:lang w:val="fr-CA"/>
        </w:rPr>
      </w:pPr>
      <w:r w:rsidRPr="00D90905">
        <w:rPr>
          <w:lang w:val="fr-CA"/>
        </w:rPr>
        <w:t>Description textuel</w:t>
      </w:r>
      <w:r w:rsidR="00D90905">
        <w:rPr>
          <w:lang w:val="fr-CA"/>
        </w:rPr>
        <w:t>le</w:t>
      </w:r>
      <w:r w:rsidRPr="00D90905">
        <w:rPr>
          <w:lang w:val="fr-CA"/>
        </w:rPr>
        <w:t xml:space="preserve"> du rôle et des responsabilités principales des </w:t>
      </w:r>
      <w:r w:rsidR="00917A55" w:rsidRPr="00D90905">
        <w:rPr>
          <w:b/>
          <w:u w:val="single"/>
          <w:lang w:val="fr-CA"/>
        </w:rPr>
        <w:t>éléments</w:t>
      </w:r>
      <w:r w:rsidRPr="00D90905">
        <w:rPr>
          <w:b/>
          <w:lang w:val="fr-CA"/>
        </w:rPr>
        <w:t xml:space="preserve"> </w:t>
      </w:r>
      <w:r w:rsidRPr="00D90905">
        <w:rPr>
          <w:lang w:val="fr-CA"/>
        </w:rPr>
        <w:t>de la vue.</w:t>
      </w:r>
    </w:p>
    <w:tbl>
      <w:tblPr>
        <w:tblStyle w:val="Grilledutableau"/>
        <w:tblW w:w="0" w:type="auto"/>
        <w:tblLook w:val="04A0" w:firstRow="1" w:lastRow="0" w:firstColumn="1" w:lastColumn="0" w:noHBand="0" w:noVBand="1"/>
      </w:tblPr>
      <w:tblGrid>
        <w:gridCol w:w="1871"/>
        <w:gridCol w:w="9090"/>
      </w:tblGrid>
      <w:tr w:rsidR="00DA5DDF" w:rsidRPr="00D90905" w14:paraId="0C1F74EE" w14:textId="77777777" w:rsidTr="00DA5DDF">
        <w:trPr>
          <w:trHeight w:val="283"/>
        </w:trPr>
        <w:tc>
          <w:tcPr>
            <w:tcW w:w="1871" w:type="dxa"/>
          </w:tcPr>
          <w:p w14:paraId="3F1B8A7B" w14:textId="6BB4976D" w:rsidR="00DA5DDF" w:rsidRPr="00D90905" w:rsidRDefault="00DA5DDF" w:rsidP="001A0927">
            <w:pPr>
              <w:pStyle w:val="Reponse"/>
              <w:tabs>
                <w:tab w:val="clear" w:pos="9360"/>
                <w:tab w:val="right" w:leader="dot" w:pos="10800"/>
              </w:tabs>
              <w:spacing w:after="0"/>
              <w:rPr>
                <w:rFonts w:cs="Arial"/>
                <w:b/>
              </w:rPr>
            </w:pPr>
            <w:r w:rsidRPr="00D90905">
              <w:rPr>
                <w:rFonts w:cs="Arial"/>
                <w:b/>
              </w:rPr>
              <w:t>Éléments</w:t>
            </w:r>
          </w:p>
        </w:tc>
        <w:tc>
          <w:tcPr>
            <w:tcW w:w="9090" w:type="dxa"/>
          </w:tcPr>
          <w:p w14:paraId="1E9C5E89" w14:textId="34EC3908" w:rsidR="00DA5DDF" w:rsidRPr="00D90905" w:rsidRDefault="00DA5DDF" w:rsidP="001A0927">
            <w:pPr>
              <w:pStyle w:val="Reponse"/>
              <w:tabs>
                <w:tab w:val="clear" w:pos="9360"/>
                <w:tab w:val="right" w:leader="dot" w:pos="10800"/>
              </w:tabs>
              <w:spacing w:after="0"/>
              <w:rPr>
                <w:rFonts w:cs="Arial"/>
                <w:b/>
              </w:rPr>
            </w:pPr>
            <w:r w:rsidRPr="00D90905">
              <w:rPr>
                <w:rFonts w:cs="Arial"/>
                <w:b/>
              </w:rPr>
              <w:t>Rôle/responsabilités</w:t>
            </w:r>
          </w:p>
        </w:tc>
      </w:tr>
      <w:tr w:rsidR="00DA5DDF" w:rsidRPr="00D90905" w14:paraId="7BC7CDB5" w14:textId="77777777" w:rsidTr="00DA5DDF">
        <w:trPr>
          <w:trHeight w:val="337"/>
        </w:trPr>
        <w:tc>
          <w:tcPr>
            <w:tcW w:w="1871" w:type="dxa"/>
          </w:tcPr>
          <w:p w14:paraId="467DCC65"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631728F0" w14:textId="77777777" w:rsidR="00DA5DDF" w:rsidRPr="00D90905" w:rsidRDefault="00DA5DDF" w:rsidP="00AE2E83">
            <w:pPr>
              <w:pStyle w:val="Reponse"/>
              <w:tabs>
                <w:tab w:val="clear" w:pos="9360"/>
                <w:tab w:val="right" w:leader="dot" w:pos="10800"/>
              </w:tabs>
              <w:spacing w:after="60"/>
              <w:rPr>
                <w:rFonts w:cs="Arial"/>
              </w:rPr>
            </w:pPr>
          </w:p>
        </w:tc>
      </w:tr>
      <w:tr w:rsidR="00DA5DDF" w:rsidRPr="00D90905" w14:paraId="5FB7BC23" w14:textId="77777777" w:rsidTr="00DA5DDF">
        <w:trPr>
          <w:trHeight w:val="344"/>
        </w:trPr>
        <w:tc>
          <w:tcPr>
            <w:tcW w:w="1871" w:type="dxa"/>
          </w:tcPr>
          <w:p w14:paraId="2DD593EC"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759886D1" w14:textId="77777777" w:rsidR="00DA5DDF" w:rsidRPr="00D90905" w:rsidRDefault="00DA5DDF" w:rsidP="00AE2E83">
            <w:pPr>
              <w:pStyle w:val="Reponse"/>
              <w:tabs>
                <w:tab w:val="clear" w:pos="9360"/>
                <w:tab w:val="right" w:leader="dot" w:pos="10800"/>
              </w:tabs>
              <w:spacing w:after="60"/>
              <w:rPr>
                <w:rFonts w:cs="Arial"/>
              </w:rPr>
            </w:pPr>
          </w:p>
        </w:tc>
      </w:tr>
      <w:tr w:rsidR="00DA5DDF" w:rsidRPr="00D90905" w14:paraId="3600D365" w14:textId="77777777" w:rsidTr="00DA5DDF">
        <w:trPr>
          <w:trHeight w:val="344"/>
        </w:trPr>
        <w:tc>
          <w:tcPr>
            <w:tcW w:w="1871" w:type="dxa"/>
          </w:tcPr>
          <w:p w14:paraId="26B98393"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35F977B8" w14:textId="77777777" w:rsidR="00DA5DDF" w:rsidRPr="00D90905" w:rsidRDefault="00DA5DDF" w:rsidP="00AE2E83">
            <w:pPr>
              <w:pStyle w:val="Reponse"/>
              <w:tabs>
                <w:tab w:val="clear" w:pos="9360"/>
                <w:tab w:val="right" w:leader="dot" w:pos="10800"/>
              </w:tabs>
              <w:spacing w:after="60"/>
              <w:rPr>
                <w:rFonts w:cs="Arial"/>
              </w:rPr>
            </w:pPr>
          </w:p>
        </w:tc>
      </w:tr>
      <w:tr w:rsidR="00DA5DDF" w:rsidRPr="00D90905" w14:paraId="02676AD6" w14:textId="77777777" w:rsidTr="00DA5DDF">
        <w:trPr>
          <w:trHeight w:val="344"/>
        </w:trPr>
        <w:tc>
          <w:tcPr>
            <w:tcW w:w="1871" w:type="dxa"/>
          </w:tcPr>
          <w:p w14:paraId="58BA87BB"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06F5FA10" w14:textId="77777777" w:rsidR="00DA5DDF" w:rsidRPr="00D90905" w:rsidRDefault="00DA5DDF" w:rsidP="00AE2E83">
            <w:pPr>
              <w:pStyle w:val="Reponse"/>
              <w:tabs>
                <w:tab w:val="clear" w:pos="9360"/>
                <w:tab w:val="right" w:leader="dot" w:pos="10800"/>
              </w:tabs>
              <w:spacing w:after="60"/>
              <w:rPr>
                <w:rFonts w:cs="Arial"/>
              </w:rPr>
            </w:pPr>
          </w:p>
        </w:tc>
      </w:tr>
    </w:tbl>
    <w:p w14:paraId="3B2B92AA" w14:textId="77777777" w:rsidR="001B2E24" w:rsidRPr="00D90905" w:rsidRDefault="001B2E24" w:rsidP="004A4DF0">
      <w:pPr>
        <w:pStyle w:val="Reponse"/>
        <w:tabs>
          <w:tab w:val="clear" w:pos="9360"/>
          <w:tab w:val="right" w:leader="dot" w:pos="10800"/>
        </w:tabs>
        <w:rPr>
          <w:rFonts w:cs="Arial"/>
        </w:rPr>
      </w:pPr>
    </w:p>
    <w:p w14:paraId="07480E29" w14:textId="77777777" w:rsidR="00475111" w:rsidRPr="00D90905" w:rsidRDefault="002644C5" w:rsidP="00475111">
      <w:pPr>
        <w:pStyle w:val="Titre2"/>
      </w:pPr>
      <w:r w:rsidRPr="00D90905">
        <w:t>Description des différents connecteurs/interfaces</w:t>
      </w:r>
      <w:r w:rsidR="002A20F8" w:rsidRPr="00D90905">
        <w:t>/API</w:t>
      </w:r>
      <w:r w:rsidRPr="00D90905">
        <w:t xml:space="preserve"> (</w:t>
      </w:r>
      <w:r w:rsidR="00412C2E" w:rsidRPr="00D90905">
        <w:t>4</w:t>
      </w:r>
      <w:r w:rsidRPr="00D90905">
        <w:t xml:space="preserve"> points)</w:t>
      </w:r>
    </w:p>
    <w:p w14:paraId="7AB3FC62" w14:textId="58481AC5" w:rsidR="002644C5" w:rsidRPr="00D90905" w:rsidRDefault="002644C5" w:rsidP="00475111">
      <w:pPr>
        <w:widowControl/>
        <w:autoSpaceDE/>
        <w:autoSpaceDN/>
        <w:adjustRightInd/>
        <w:spacing w:after="120"/>
        <w:rPr>
          <w:rFonts w:ascii="Arial" w:hAnsi="Arial" w:cs="Arial"/>
          <w:lang w:val="fr-CA"/>
        </w:rPr>
      </w:pPr>
      <w:r w:rsidRPr="00D90905">
        <w:rPr>
          <w:rFonts w:ascii="Arial" w:hAnsi="Arial" w:cs="Arial"/>
          <w:lang w:val="fr-CA"/>
        </w:rPr>
        <w:t>Nommez chacun des connecteurs/interfaces</w:t>
      </w:r>
      <w:r w:rsidR="00917A55" w:rsidRPr="00D90905">
        <w:rPr>
          <w:rFonts w:ascii="Arial" w:hAnsi="Arial" w:cs="Arial"/>
          <w:lang w:val="fr-CA"/>
        </w:rPr>
        <w:t>/API</w:t>
      </w:r>
      <w:r w:rsidRPr="00D90905">
        <w:rPr>
          <w:rFonts w:ascii="Arial" w:hAnsi="Arial" w:cs="Arial"/>
          <w:lang w:val="fr-CA"/>
        </w:rPr>
        <w:t xml:space="preserve"> et fournir une brève description de la nature des informations échangées</w:t>
      </w:r>
      <w:r w:rsidR="005C25DE">
        <w:rPr>
          <w:rFonts w:ascii="Arial" w:hAnsi="Arial" w:cs="Arial"/>
          <w:lang w:val="fr-CA"/>
        </w:rPr>
        <w:t xml:space="preserve"> (ressources, paramètres, retour d’information)</w:t>
      </w:r>
      <w:r w:rsidRPr="00D90905">
        <w:rPr>
          <w:rFonts w:ascii="Arial" w:hAnsi="Arial" w:cs="Arial"/>
          <w:lang w:val="fr-CA"/>
        </w:rPr>
        <w:t xml:space="preserve">. </w:t>
      </w:r>
    </w:p>
    <w:tbl>
      <w:tblPr>
        <w:tblStyle w:val="Grilledutableau"/>
        <w:tblW w:w="0" w:type="auto"/>
        <w:tblLook w:val="04A0" w:firstRow="1" w:lastRow="0" w:firstColumn="1" w:lastColumn="0" w:noHBand="0" w:noVBand="1"/>
      </w:tblPr>
      <w:tblGrid>
        <w:gridCol w:w="1721"/>
        <w:gridCol w:w="9302"/>
      </w:tblGrid>
      <w:tr w:rsidR="001B2E24" w:rsidRPr="00D90905" w14:paraId="3CE2A10D" w14:textId="77777777" w:rsidTr="001B2E24">
        <w:tc>
          <w:tcPr>
            <w:tcW w:w="1721" w:type="dxa"/>
          </w:tcPr>
          <w:p w14:paraId="7053A830" w14:textId="77777777" w:rsidR="001B2E24" w:rsidRPr="00D90905" w:rsidRDefault="001B2E24" w:rsidP="001A0927">
            <w:pPr>
              <w:pStyle w:val="Reponse"/>
              <w:tabs>
                <w:tab w:val="clear" w:pos="9360"/>
                <w:tab w:val="right" w:leader="dot" w:pos="10800"/>
              </w:tabs>
              <w:spacing w:after="0"/>
              <w:rPr>
                <w:rFonts w:cs="Arial"/>
                <w:b/>
              </w:rPr>
            </w:pPr>
            <w:r w:rsidRPr="00D90905">
              <w:rPr>
                <w:rFonts w:cs="Arial"/>
                <w:b/>
              </w:rPr>
              <w:t>Nom</w:t>
            </w:r>
          </w:p>
        </w:tc>
        <w:tc>
          <w:tcPr>
            <w:tcW w:w="9302" w:type="dxa"/>
          </w:tcPr>
          <w:p w14:paraId="546835BE" w14:textId="4BC6C3F3" w:rsidR="001B2E24" w:rsidRPr="00D90905" w:rsidRDefault="001B2E24" w:rsidP="001A0927">
            <w:pPr>
              <w:pStyle w:val="Reponse"/>
              <w:tabs>
                <w:tab w:val="clear" w:pos="9360"/>
                <w:tab w:val="right" w:leader="dot" w:pos="10800"/>
              </w:tabs>
              <w:spacing w:after="0"/>
              <w:rPr>
                <w:rFonts w:cs="Arial"/>
                <w:b/>
              </w:rPr>
            </w:pPr>
            <w:r w:rsidRPr="00D90905">
              <w:rPr>
                <w:rFonts w:cs="Arial"/>
                <w:b/>
              </w:rPr>
              <w:t>Responsabilité/</w:t>
            </w:r>
            <w:r w:rsidR="00ED647F" w:rsidRPr="00D90905">
              <w:rPr>
                <w:rFonts w:cs="Arial"/>
                <w:b/>
              </w:rPr>
              <w:t>Ressources</w:t>
            </w:r>
          </w:p>
        </w:tc>
      </w:tr>
      <w:tr w:rsidR="001B2E24" w:rsidRPr="00D90905" w14:paraId="422C2403" w14:textId="77777777" w:rsidTr="001B2E24">
        <w:tc>
          <w:tcPr>
            <w:tcW w:w="1721" w:type="dxa"/>
          </w:tcPr>
          <w:p w14:paraId="2F810211"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03392424" w14:textId="77777777" w:rsidR="001B2E24" w:rsidRPr="00D90905" w:rsidRDefault="001B2E24" w:rsidP="00AE2E83">
            <w:pPr>
              <w:pStyle w:val="Reponse"/>
              <w:tabs>
                <w:tab w:val="clear" w:pos="9360"/>
                <w:tab w:val="right" w:leader="dot" w:pos="10800"/>
              </w:tabs>
              <w:spacing w:after="60"/>
              <w:rPr>
                <w:rFonts w:cs="Arial"/>
              </w:rPr>
            </w:pPr>
          </w:p>
        </w:tc>
      </w:tr>
      <w:tr w:rsidR="00EB2F45" w:rsidRPr="00D90905" w14:paraId="66EE0310" w14:textId="77777777" w:rsidTr="00EB2F45">
        <w:tc>
          <w:tcPr>
            <w:tcW w:w="1721" w:type="dxa"/>
          </w:tcPr>
          <w:p w14:paraId="50067C98"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23E6C3B0"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2266B262" w14:textId="77777777" w:rsidTr="00EB2F45">
        <w:tc>
          <w:tcPr>
            <w:tcW w:w="1721" w:type="dxa"/>
          </w:tcPr>
          <w:p w14:paraId="53F86BA1"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7C45F220"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6488694D" w14:textId="77777777" w:rsidTr="00EB2F45">
        <w:tc>
          <w:tcPr>
            <w:tcW w:w="1721" w:type="dxa"/>
          </w:tcPr>
          <w:p w14:paraId="58D61DB6"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293EAD3B"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0D66C5C1" w14:textId="77777777" w:rsidTr="00EB2F45">
        <w:tc>
          <w:tcPr>
            <w:tcW w:w="1721" w:type="dxa"/>
          </w:tcPr>
          <w:p w14:paraId="603CAA01"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1252CBF2"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00352520" w14:textId="77777777" w:rsidTr="00EB2F45">
        <w:tc>
          <w:tcPr>
            <w:tcW w:w="1721" w:type="dxa"/>
          </w:tcPr>
          <w:p w14:paraId="3ABD317D"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072060FB"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709E060A" w14:textId="77777777" w:rsidTr="00EB2F45">
        <w:tc>
          <w:tcPr>
            <w:tcW w:w="1721" w:type="dxa"/>
          </w:tcPr>
          <w:p w14:paraId="11DDE8FC"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093FD369" w14:textId="77777777" w:rsidR="00EB2F45" w:rsidRPr="00D90905" w:rsidRDefault="00EB2F45" w:rsidP="00EB2F45">
            <w:pPr>
              <w:pStyle w:val="Reponse"/>
              <w:tabs>
                <w:tab w:val="clear" w:pos="9360"/>
                <w:tab w:val="right" w:leader="dot" w:pos="10800"/>
              </w:tabs>
              <w:spacing w:after="60"/>
              <w:rPr>
                <w:rFonts w:cs="Arial"/>
              </w:rPr>
            </w:pPr>
          </w:p>
        </w:tc>
      </w:tr>
      <w:tr w:rsidR="001B2E24" w:rsidRPr="00D90905" w14:paraId="1059CB8F" w14:textId="77777777" w:rsidTr="001B2E24">
        <w:tc>
          <w:tcPr>
            <w:tcW w:w="1721" w:type="dxa"/>
          </w:tcPr>
          <w:p w14:paraId="326E6401"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4FFF4DD5" w14:textId="77777777" w:rsidR="001B2E24" w:rsidRPr="00D90905" w:rsidRDefault="001B2E24" w:rsidP="00AE2E83">
            <w:pPr>
              <w:pStyle w:val="Reponse"/>
              <w:tabs>
                <w:tab w:val="clear" w:pos="9360"/>
                <w:tab w:val="right" w:leader="dot" w:pos="10800"/>
              </w:tabs>
              <w:spacing w:after="60"/>
              <w:rPr>
                <w:rFonts w:cs="Arial"/>
              </w:rPr>
            </w:pPr>
          </w:p>
        </w:tc>
      </w:tr>
      <w:tr w:rsidR="001B2E24" w:rsidRPr="00D90905" w14:paraId="77C176C9" w14:textId="77777777" w:rsidTr="001B2E24">
        <w:tc>
          <w:tcPr>
            <w:tcW w:w="1721" w:type="dxa"/>
          </w:tcPr>
          <w:p w14:paraId="5FE2E4FE"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1E77DF62" w14:textId="77777777" w:rsidR="001B2E24" w:rsidRPr="00D90905" w:rsidRDefault="001B2E24" w:rsidP="00AE2E83">
            <w:pPr>
              <w:pStyle w:val="Reponse"/>
              <w:tabs>
                <w:tab w:val="clear" w:pos="9360"/>
                <w:tab w:val="right" w:leader="dot" w:pos="10800"/>
              </w:tabs>
              <w:spacing w:after="60"/>
              <w:rPr>
                <w:rFonts w:cs="Arial"/>
              </w:rPr>
            </w:pPr>
          </w:p>
        </w:tc>
      </w:tr>
      <w:tr w:rsidR="001B2E24" w:rsidRPr="00D90905" w14:paraId="36AC9714" w14:textId="77777777" w:rsidTr="001B2E24">
        <w:tc>
          <w:tcPr>
            <w:tcW w:w="1721" w:type="dxa"/>
          </w:tcPr>
          <w:p w14:paraId="53F6E219"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414CB445" w14:textId="77777777" w:rsidR="001B2E24" w:rsidRPr="00D90905" w:rsidRDefault="001B2E24" w:rsidP="00AE2E83">
            <w:pPr>
              <w:pStyle w:val="Reponse"/>
              <w:tabs>
                <w:tab w:val="clear" w:pos="9360"/>
                <w:tab w:val="right" w:leader="dot" w:pos="10800"/>
              </w:tabs>
              <w:spacing w:after="60"/>
              <w:rPr>
                <w:rFonts w:cs="Arial"/>
              </w:rPr>
            </w:pPr>
          </w:p>
        </w:tc>
      </w:tr>
      <w:tr w:rsidR="001B2E24" w:rsidRPr="00D90905" w14:paraId="36BE7A03" w14:textId="77777777" w:rsidTr="001B2E24">
        <w:tc>
          <w:tcPr>
            <w:tcW w:w="1721" w:type="dxa"/>
          </w:tcPr>
          <w:p w14:paraId="162CB635"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4C56BDDC" w14:textId="77777777" w:rsidR="001B2E24" w:rsidRPr="00D90905" w:rsidRDefault="001B2E24" w:rsidP="00AE2E83">
            <w:pPr>
              <w:pStyle w:val="Reponse"/>
              <w:tabs>
                <w:tab w:val="clear" w:pos="9360"/>
                <w:tab w:val="right" w:leader="dot" w:pos="10800"/>
              </w:tabs>
              <w:spacing w:after="60"/>
              <w:rPr>
                <w:rFonts w:cs="Arial"/>
              </w:rPr>
            </w:pPr>
          </w:p>
        </w:tc>
      </w:tr>
    </w:tbl>
    <w:p w14:paraId="445B9DCE" w14:textId="77777777" w:rsidR="001B2E24" w:rsidRPr="00D90905" w:rsidRDefault="001B2E24" w:rsidP="001B2E24">
      <w:pPr>
        <w:widowControl/>
        <w:autoSpaceDE/>
        <w:autoSpaceDN/>
        <w:adjustRightInd/>
        <w:spacing w:after="120"/>
        <w:rPr>
          <w:rFonts w:ascii="Arial" w:hAnsi="Arial" w:cs="Arial"/>
          <w:lang w:val="fr-CA"/>
        </w:rPr>
      </w:pPr>
    </w:p>
    <w:p w14:paraId="4F3DEDD0" w14:textId="0EA67AEA" w:rsidR="00475111" w:rsidRPr="00D90905" w:rsidRDefault="00DA5DDF" w:rsidP="00475111">
      <w:pPr>
        <w:pStyle w:val="Titre2"/>
      </w:pPr>
      <w:r w:rsidRPr="00D90905">
        <w:lastRenderedPageBreak/>
        <w:t>Pilotes architecturaux (</w:t>
      </w:r>
      <w:r w:rsidRPr="00D90905">
        <w:rPr>
          <w:color w:val="FF0000"/>
        </w:rPr>
        <w:t>1</w:t>
      </w:r>
      <w:r w:rsidR="00D90905" w:rsidRPr="00D90905">
        <w:rPr>
          <w:color w:val="FF0000"/>
        </w:rPr>
        <w:t>5</w:t>
      </w:r>
      <w:r w:rsidR="005E16DF" w:rsidRPr="00D90905">
        <w:rPr>
          <w:color w:val="FF0000"/>
        </w:rPr>
        <w:t xml:space="preserve"> points</w:t>
      </w:r>
      <w:r w:rsidR="005E16DF" w:rsidRPr="00D90905">
        <w:t>)</w:t>
      </w:r>
    </w:p>
    <w:p w14:paraId="3DCF9FF7" w14:textId="071B1DC3" w:rsidR="002644C5" w:rsidRPr="00D90905" w:rsidRDefault="009726F1" w:rsidP="00DA5DDF">
      <w:pPr>
        <w:widowControl/>
        <w:autoSpaceDE/>
        <w:autoSpaceDN/>
        <w:adjustRightInd/>
        <w:spacing w:after="120"/>
        <w:rPr>
          <w:rFonts w:ascii="Arial" w:hAnsi="Arial" w:cs="Arial"/>
          <w:lang w:val="fr-CA"/>
        </w:rPr>
      </w:pPr>
      <w:r w:rsidRPr="00D90905">
        <w:rPr>
          <w:rFonts w:ascii="Arial" w:hAnsi="Arial" w:cs="Arial"/>
          <w:b/>
          <w:lang w:val="fr-CA"/>
        </w:rPr>
        <w:t>Identifiez</w:t>
      </w:r>
      <w:r w:rsidRPr="00D90905">
        <w:rPr>
          <w:rFonts w:ascii="Arial" w:hAnsi="Arial" w:cs="Arial"/>
          <w:lang w:val="fr-CA"/>
        </w:rPr>
        <w:t xml:space="preserve"> les </w:t>
      </w:r>
      <w:r w:rsidR="00917A55" w:rsidRPr="00D90905">
        <w:rPr>
          <w:rFonts w:ascii="Arial" w:hAnsi="Arial" w:cs="Arial"/>
          <w:lang w:val="fr-CA"/>
        </w:rPr>
        <w:t>éléments</w:t>
      </w:r>
      <w:r w:rsidRPr="00D90905">
        <w:rPr>
          <w:rFonts w:ascii="Arial" w:hAnsi="Arial" w:cs="Arial"/>
          <w:lang w:val="fr-CA"/>
        </w:rPr>
        <w:t xml:space="preserve"> de </w:t>
      </w:r>
      <w:r w:rsidR="00986079" w:rsidRPr="00D90905">
        <w:rPr>
          <w:rFonts w:ascii="Arial" w:hAnsi="Arial" w:cs="Arial"/>
          <w:lang w:val="fr-CA"/>
        </w:rPr>
        <w:t>vos</w:t>
      </w:r>
      <w:r w:rsidRPr="00D90905">
        <w:rPr>
          <w:rFonts w:ascii="Arial" w:hAnsi="Arial" w:cs="Arial"/>
          <w:lang w:val="fr-CA"/>
        </w:rPr>
        <w:t xml:space="preserve"> vue</w:t>
      </w:r>
      <w:r w:rsidR="00986079" w:rsidRPr="00D90905">
        <w:rPr>
          <w:rFonts w:ascii="Arial" w:hAnsi="Arial" w:cs="Arial"/>
          <w:lang w:val="fr-CA"/>
        </w:rPr>
        <w:t>s</w:t>
      </w:r>
      <w:r w:rsidRPr="00D90905">
        <w:rPr>
          <w:rFonts w:ascii="Arial" w:hAnsi="Arial" w:cs="Arial"/>
          <w:lang w:val="fr-CA"/>
        </w:rPr>
        <w:t xml:space="preserve"> </w:t>
      </w:r>
      <w:r w:rsidR="00917A55" w:rsidRPr="00D90905">
        <w:rPr>
          <w:rFonts w:ascii="Arial" w:hAnsi="Arial" w:cs="Arial"/>
          <w:lang w:val="fr-CA"/>
        </w:rPr>
        <w:t>architecturale</w:t>
      </w:r>
      <w:r w:rsidR="00986079" w:rsidRPr="00D90905">
        <w:rPr>
          <w:rFonts w:ascii="Arial" w:hAnsi="Arial" w:cs="Arial"/>
          <w:lang w:val="fr-CA"/>
        </w:rPr>
        <w:t>s</w:t>
      </w:r>
      <w:r w:rsidRPr="00D90905">
        <w:rPr>
          <w:rFonts w:ascii="Arial" w:hAnsi="Arial" w:cs="Arial"/>
          <w:lang w:val="fr-CA"/>
        </w:rPr>
        <w:t xml:space="preserve"> qui sont impliqués dans la réalisation des </w:t>
      </w:r>
      <w:r w:rsidR="00DA5DDF" w:rsidRPr="00D90905">
        <w:rPr>
          <w:rFonts w:ascii="Arial" w:hAnsi="Arial" w:cs="Arial"/>
          <w:lang w:val="fr-CA"/>
        </w:rPr>
        <w:t>pilotes architecturaux</w:t>
      </w:r>
      <w:r w:rsidRPr="00D90905">
        <w:rPr>
          <w:rFonts w:ascii="Arial" w:hAnsi="Arial" w:cs="Arial"/>
          <w:lang w:val="fr-CA"/>
        </w:rPr>
        <w:t xml:space="preserve"> (identifiées à la </w:t>
      </w:r>
      <w:r w:rsidRPr="00FD6CE4">
        <w:rPr>
          <w:rFonts w:ascii="Arial" w:hAnsi="Arial" w:cs="Arial"/>
          <w:lang w:val="fr-CA"/>
        </w:rPr>
        <w:t>question 2</w:t>
      </w:r>
      <w:r w:rsidRPr="00D90905">
        <w:rPr>
          <w:rFonts w:ascii="Arial" w:hAnsi="Arial" w:cs="Arial"/>
          <w:lang w:val="fr-CA"/>
        </w:rPr>
        <w:t xml:space="preserve">) et </w:t>
      </w:r>
      <w:r w:rsidRPr="00D90905">
        <w:rPr>
          <w:rFonts w:ascii="Arial" w:hAnsi="Arial" w:cs="Arial"/>
          <w:bCs/>
          <w:color w:val="FF0000"/>
          <w:lang w:val="fr-CA"/>
        </w:rPr>
        <w:t xml:space="preserve">expliquez </w:t>
      </w:r>
      <w:r w:rsidR="00986079" w:rsidRPr="00D90905">
        <w:rPr>
          <w:rFonts w:ascii="Arial" w:hAnsi="Arial" w:cs="Arial"/>
          <w:bCs/>
          <w:color w:val="FF0000"/>
          <w:lang w:val="fr-CA"/>
        </w:rPr>
        <w:t xml:space="preserve">de </w:t>
      </w:r>
      <w:r w:rsidR="00F32E86" w:rsidRPr="00D90905">
        <w:rPr>
          <w:rFonts w:ascii="Arial" w:hAnsi="Arial" w:cs="Arial"/>
          <w:bCs/>
          <w:color w:val="FF0000"/>
          <w:lang w:val="fr-CA"/>
        </w:rPr>
        <w:t>façon détaillée</w:t>
      </w:r>
      <w:r w:rsidR="00986079" w:rsidRPr="00D90905">
        <w:rPr>
          <w:rFonts w:ascii="Arial" w:hAnsi="Arial" w:cs="Arial"/>
          <w:lang w:val="fr-CA"/>
        </w:rPr>
        <w:t xml:space="preserve">, </w:t>
      </w:r>
      <w:r w:rsidRPr="00D90905">
        <w:rPr>
          <w:rFonts w:ascii="Arial" w:hAnsi="Arial" w:cs="Arial"/>
          <w:lang w:val="fr-CA"/>
        </w:rPr>
        <w:t xml:space="preserve">leur rôle par rapport à </w:t>
      </w:r>
      <w:r w:rsidR="00DA5DDF" w:rsidRPr="00D90905">
        <w:rPr>
          <w:rFonts w:ascii="Arial" w:hAnsi="Arial" w:cs="Arial"/>
          <w:lang w:val="fr-CA"/>
        </w:rPr>
        <w:t xml:space="preserve">ces pilotes architecturaux. </w:t>
      </w:r>
    </w:p>
    <w:p w14:paraId="6929DB89" w14:textId="6685A79C" w:rsidR="00EB2F45" w:rsidRPr="00D90905" w:rsidRDefault="00EB2F45" w:rsidP="00DA5DDF">
      <w:pPr>
        <w:pStyle w:val="Reponse"/>
        <w:tabs>
          <w:tab w:val="clear" w:pos="9360"/>
          <w:tab w:val="right" w:leader="dot" w:pos="10800"/>
        </w:tabs>
        <w:spacing w:after="60"/>
        <w:rPr>
          <w:rFonts w:cs="Arial"/>
        </w:rPr>
      </w:pPr>
    </w:p>
    <w:tbl>
      <w:tblPr>
        <w:tblStyle w:val="Grilledutableau"/>
        <w:tblW w:w="0" w:type="auto"/>
        <w:tblLook w:val="04A0" w:firstRow="1" w:lastRow="0" w:firstColumn="1" w:lastColumn="0" w:noHBand="0" w:noVBand="1"/>
      </w:tblPr>
      <w:tblGrid>
        <w:gridCol w:w="1384"/>
        <w:gridCol w:w="2186"/>
        <w:gridCol w:w="7526"/>
      </w:tblGrid>
      <w:tr w:rsidR="004B2186" w:rsidRPr="00D90905" w14:paraId="39F3A30A" w14:textId="77777777" w:rsidTr="00DA5DDF">
        <w:tc>
          <w:tcPr>
            <w:tcW w:w="1384" w:type="dxa"/>
          </w:tcPr>
          <w:p w14:paraId="7C738922" w14:textId="5FDBF107" w:rsidR="004B2186" w:rsidRPr="00D90905" w:rsidRDefault="00DA5DDF" w:rsidP="009726F1">
            <w:pPr>
              <w:widowControl/>
              <w:autoSpaceDE/>
              <w:autoSpaceDN/>
              <w:adjustRightInd/>
              <w:rPr>
                <w:rFonts w:ascii="Arial" w:hAnsi="Arial" w:cs="Arial"/>
                <w:b/>
                <w:color w:val="000000" w:themeColor="text1"/>
                <w:lang w:val="fr-CA"/>
              </w:rPr>
            </w:pPr>
            <w:r w:rsidRPr="00D90905">
              <w:rPr>
                <w:rFonts w:ascii="Arial" w:hAnsi="Arial" w:cs="Arial"/>
                <w:b/>
                <w:color w:val="000000" w:themeColor="text1"/>
                <w:lang w:val="fr-CA"/>
              </w:rPr>
              <w:t xml:space="preserve">Pilotes </w:t>
            </w:r>
          </w:p>
        </w:tc>
        <w:tc>
          <w:tcPr>
            <w:tcW w:w="2186" w:type="dxa"/>
          </w:tcPr>
          <w:p w14:paraId="0B72A54A" w14:textId="75BE9EB4" w:rsidR="004B2186" w:rsidRPr="00D90905" w:rsidRDefault="00917A55" w:rsidP="009726F1">
            <w:pPr>
              <w:widowControl/>
              <w:autoSpaceDE/>
              <w:autoSpaceDN/>
              <w:adjustRightInd/>
              <w:rPr>
                <w:rFonts w:ascii="Arial" w:hAnsi="Arial" w:cs="Arial"/>
                <w:b/>
                <w:color w:val="000000" w:themeColor="text1"/>
                <w:lang w:val="fr-CA"/>
              </w:rPr>
            </w:pPr>
            <w:r w:rsidRPr="00D90905">
              <w:rPr>
                <w:rFonts w:ascii="Arial" w:hAnsi="Arial" w:cs="Arial"/>
                <w:b/>
                <w:color w:val="000000" w:themeColor="text1"/>
                <w:lang w:val="fr-CA"/>
              </w:rPr>
              <w:t>Éléments</w:t>
            </w:r>
          </w:p>
        </w:tc>
        <w:tc>
          <w:tcPr>
            <w:tcW w:w="7526" w:type="dxa"/>
          </w:tcPr>
          <w:p w14:paraId="483BD1FD" w14:textId="284B0B96" w:rsidR="004B2186" w:rsidRPr="00D90905" w:rsidRDefault="00FD6CE4" w:rsidP="009726F1">
            <w:pPr>
              <w:widowControl/>
              <w:autoSpaceDE/>
              <w:autoSpaceDN/>
              <w:adjustRightInd/>
              <w:rPr>
                <w:rFonts w:ascii="Arial" w:hAnsi="Arial" w:cs="Arial"/>
                <w:b/>
                <w:color w:val="000000" w:themeColor="text1"/>
                <w:lang w:val="fr-CA"/>
              </w:rPr>
            </w:pPr>
            <w:r>
              <w:rPr>
                <w:rFonts w:ascii="Arial" w:hAnsi="Arial" w:cs="Arial"/>
                <w:b/>
                <w:color w:val="000000" w:themeColor="text1"/>
                <w:lang w:val="fr-CA"/>
              </w:rPr>
              <w:t>Explication/</w:t>
            </w:r>
            <w:r w:rsidR="004B2186" w:rsidRPr="00D90905">
              <w:rPr>
                <w:rFonts w:ascii="Arial" w:hAnsi="Arial" w:cs="Arial"/>
                <w:b/>
                <w:color w:val="000000" w:themeColor="text1"/>
                <w:lang w:val="fr-CA"/>
              </w:rPr>
              <w:t>Rôles/responsabilité</w:t>
            </w:r>
          </w:p>
        </w:tc>
      </w:tr>
      <w:tr w:rsidR="004B2186" w:rsidRPr="00D90905" w14:paraId="2CB85A3F" w14:textId="77777777" w:rsidTr="00DA5DDF">
        <w:tc>
          <w:tcPr>
            <w:tcW w:w="1384" w:type="dxa"/>
          </w:tcPr>
          <w:p w14:paraId="5A1D8289"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52C27F16" w14:textId="400264BE" w:rsidR="004B2186" w:rsidRPr="00D90905" w:rsidRDefault="004B2186" w:rsidP="009726F1">
            <w:pPr>
              <w:widowControl/>
              <w:autoSpaceDE/>
              <w:autoSpaceDN/>
              <w:adjustRightInd/>
              <w:spacing w:after="60"/>
              <w:rPr>
                <w:rFonts w:ascii="Arial" w:hAnsi="Arial" w:cs="Arial"/>
                <w:lang w:val="fr-CA"/>
              </w:rPr>
            </w:pPr>
          </w:p>
        </w:tc>
        <w:tc>
          <w:tcPr>
            <w:tcW w:w="7526" w:type="dxa"/>
          </w:tcPr>
          <w:p w14:paraId="0A9261A3" w14:textId="36DF963B" w:rsidR="004B2186" w:rsidRPr="00D90905" w:rsidRDefault="004B2186" w:rsidP="009726F1">
            <w:pPr>
              <w:widowControl/>
              <w:autoSpaceDE/>
              <w:autoSpaceDN/>
              <w:adjustRightInd/>
              <w:spacing w:after="60"/>
              <w:rPr>
                <w:rFonts w:ascii="Arial" w:hAnsi="Arial" w:cs="Arial"/>
                <w:lang w:val="fr-CA"/>
              </w:rPr>
            </w:pPr>
          </w:p>
        </w:tc>
      </w:tr>
      <w:tr w:rsidR="00986079" w:rsidRPr="00D90905" w14:paraId="3A61B0A1" w14:textId="77777777" w:rsidTr="00474E9A">
        <w:tc>
          <w:tcPr>
            <w:tcW w:w="1384" w:type="dxa"/>
          </w:tcPr>
          <w:p w14:paraId="426A40D8"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0146842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9486BF1"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7C6D728A" w14:textId="77777777" w:rsidTr="00474E9A">
        <w:tc>
          <w:tcPr>
            <w:tcW w:w="1384" w:type="dxa"/>
          </w:tcPr>
          <w:p w14:paraId="50C1D8AE"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7A2789B"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EF9B3A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59916920" w14:textId="77777777" w:rsidTr="00474E9A">
        <w:tc>
          <w:tcPr>
            <w:tcW w:w="1384" w:type="dxa"/>
          </w:tcPr>
          <w:p w14:paraId="0DD021EE"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04B25C70"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990F846"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76FECC6" w14:textId="77777777" w:rsidTr="00474E9A">
        <w:tc>
          <w:tcPr>
            <w:tcW w:w="1384" w:type="dxa"/>
          </w:tcPr>
          <w:p w14:paraId="3A7AC658"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1317F005"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85F9F5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49F5B8C" w14:textId="77777777" w:rsidTr="00474E9A">
        <w:tc>
          <w:tcPr>
            <w:tcW w:w="1384" w:type="dxa"/>
          </w:tcPr>
          <w:p w14:paraId="0BDB358F"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3A26951"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8AF355F"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DFEF1D7" w14:textId="77777777" w:rsidTr="00474E9A">
        <w:tc>
          <w:tcPr>
            <w:tcW w:w="1384" w:type="dxa"/>
          </w:tcPr>
          <w:p w14:paraId="6087E220"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57FABE6A"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967CBB6"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090E8B5" w14:textId="77777777" w:rsidTr="00474E9A">
        <w:tc>
          <w:tcPr>
            <w:tcW w:w="1384" w:type="dxa"/>
          </w:tcPr>
          <w:p w14:paraId="28908E16"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4CA7B8A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5964F17B"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112E990" w14:textId="77777777" w:rsidTr="00474E9A">
        <w:tc>
          <w:tcPr>
            <w:tcW w:w="1384" w:type="dxa"/>
          </w:tcPr>
          <w:p w14:paraId="223C263F"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894051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1944B2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5FC5E9F1" w14:textId="77777777" w:rsidTr="00474E9A">
        <w:tc>
          <w:tcPr>
            <w:tcW w:w="1384" w:type="dxa"/>
          </w:tcPr>
          <w:p w14:paraId="1D96F21C"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42D2E9D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062F7B7"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6ABCE584" w14:textId="77777777" w:rsidTr="00474E9A">
        <w:tc>
          <w:tcPr>
            <w:tcW w:w="1384" w:type="dxa"/>
          </w:tcPr>
          <w:p w14:paraId="46ACA0CF"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7A2125E"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FA792F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6CFB9804" w14:textId="77777777" w:rsidTr="00474E9A">
        <w:tc>
          <w:tcPr>
            <w:tcW w:w="1384" w:type="dxa"/>
          </w:tcPr>
          <w:p w14:paraId="6BBDDB1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D8B990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F7BD734"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07E231CD" w14:textId="77777777" w:rsidTr="00474E9A">
        <w:tc>
          <w:tcPr>
            <w:tcW w:w="1384" w:type="dxa"/>
          </w:tcPr>
          <w:p w14:paraId="0B03BF27"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29C8EBA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C0506CA"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ED3602E" w14:textId="77777777" w:rsidTr="00474E9A">
        <w:tc>
          <w:tcPr>
            <w:tcW w:w="1384" w:type="dxa"/>
          </w:tcPr>
          <w:p w14:paraId="0B9D44B7"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2B61DFA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4CD9B8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F85E344" w14:textId="77777777" w:rsidTr="00474E9A">
        <w:tc>
          <w:tcPr>
            <w:tcW w:w="1384" w:type="dxa"/>
          </w:tcPr>
          <w:p w14:paraId="4E1DA704"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29D2A4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26BE03A"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63B7066E" w14:textId="77777777" w:rsidTr="00474E9A">
        <w:tc>
          <w:tcPr>
            <w:tcW w:w="1384" w:type="dxa"/>
          </w:tcPr>
          <w:p w14:paraId="0E6C8B83"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530D1F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CF3E577"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D094844" w14:textId="77777777" w:rsidTr="00474E9A">
        <w:tc>
          <w:tcPr>
            <w:tcW w:w="1384" w:type="dxa"/>
          </w:tcPr>
          <w:p w14:paraId="7F7EA211"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81C6CE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58A7DCF"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B06AAF9" w14:textId="77777777" w:rsidTr="00474E9A">
        <w:tc>
          <w:tcPr>
            <w:tcW w:w="1384" w:type="dxa"/>
          </w:tcPr>
          <w:p w14:paraId="082618EC"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896BC6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9C66468"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03A341C" w14:textId="77777777" w:rsidTr="00474E9A">
        <w:tc>
          <w:tcPr>
            <w:tcW w:w="1384" w:type="dxa"/>
          </w:tcPr>
          <w:p w14:paraId="69D9C6F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2B371A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91D330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63DA003" w14:textId="77777777" w:rsidTr="00474E9A">
        <w:tc>
          <w:tcPr>
            <w:tcW w:w="1384" w:type="dxa"/>
          </w:tcPr>
          <w:p w14:paraId="23EDD6FD"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65D5FF4"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77370EBF"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517F55E8" w14:textId="77777777" w:rsidTr="00474E9A">
        <w:tc>
          <w:tcPr>
            <w:tcW w:w="1384" w:type="dxa"/>
          </w:tcPr>
          <w:p w14:paraId="553058D9"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ACD5ACB"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7320EF0A"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91D879D" w14:textId="77777777" w:rsidTr="00474E9A">
        <w:tc>
          <w:tcPr>
            <w:tcW w:w="1384" w:type="dxa"/>
          </w:tcPr>
          <w:p w14:paraId="1D0F881D"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7E58A69"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BFBE218"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0EA1217" w14:textId="77777777" w:rsidTr="00474E9A">
        <w:tc>
          <w:tcPr>
            <w:tcW w:w="1384" w:type="dxa"/>
          </w:tcPr>
          <w:p w14:paraId="0CE86429"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4A572F5E"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DC10504"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EFF7392" w14:textId="77777777" w:rsidTr="00474E9A">
        <w:tc>
          <w:tcPr>
            <w:tcW w:w="1384" w:type="dxa"/>
          </w:tcPr>
          <w:p w14:paraId="6EC4D990"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10DB6805"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C324149"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356D607" w14:textId="77777777" w:rsidTr="00474E9A">
        <w:tc>
          <w:tcPr>
            <w:tcW w:w="1384" w:type="dxa"/>
          </w:tcPr>
          <w:p w14:paraId="69019103"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C250C48"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455317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8A66D92" w14:textId="77777777" w:rsidTr="00474E9A">
        <w:tc>
          <w:tcPr>
            <w:tcW w:w="1384" w:type="dxa"/>
          </w:tcPr>
          <w:p w14:paraId="755DAEC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2607A34D"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E1076B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D420EAA" w14:textId="77777777" w:rsidTr="00474E9A">
        <w:tc>
          <w:tcPr>
            <w:tcW w:w="1384" w:type="dxa"/>
          </w:tcPr>
          <w:p w14:paraId="13C64AE4"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933BFEE"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156E2A8"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77442ED4" w14:textId="77777777" w:rsidTr="00474E9A">
        <w:tc>
          <w:tcPr>
            <w:tcW w:w="1384" w:type="dxa"/>
          </w:tcPr>
          <w:p w14:paraId="7A395C1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058F7B89"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C82F6D5"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462080F" w14:textId="77777777" w:rsidTr="00474E9A">
        <w:tc>
          <w:tcPr>
            <w:tcW w:w="1384" w:type="dxa"/>
          </w:tcPr>
          <w:p w14:paraId="0DC57920"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BC468B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8F1EEC6" w14:textId="77777777" w:rsidR="00986079" w:rsidRPr="00D90905" w:rsidRDefault="00986079" w:rsidP="00474E9A">
            <w:pPr>
              <w:widowControl/>
              <w:autoSpaceDE/>
              <w:autoSpaceDN/>
              <w:adjustRightInd/>
              <w:spacing w:after="60"/>
              <w:rPr>
                <w:rFonts w:ascii="Arial" w:hAnsi="Arial" w:cs="Arial"/>
                <w:lang w:val="fr-CA"/>
              </w:rPr>
            </w:pPr>
          </w:p>
        </w:tc>
      </w:tr>
      <w:tr w:rsidR="004B2186" w:rsidRPr="00D90905" w14:paraId="2C25EEBB" w14:textId="77777777" w:rsidTr="00DA5DDF">
        <w:tc>
          <w:tcPr>
            <w:tcW w:w="1384" w:type="dxa"/>
          </w:tcPr>
          <w:p w14:paraId="7575E2D2"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376AE6EC" w14:textId="3925AD4B" w:rsidR="004B2186" w:rsidRPr="00D90905" w:rsidRDefault="004B2186" w:rsidP="009726F1">
            <w:pPr>
              <w:widowControl/>
              <w:autoSpaceDE/>
              <w:autoSpaceDN/>
              <w:adjustRightInd/>
              <w:spacing w:after="60"/>
              <w:rPr>
                <w:rFonts w:ascii="Arial" w:hAnsi="Arial" w:cs="Arial"/>
                <w:lang w:val="fr-CA"/>
              </w:rPr>
            </w:pPr>
          </w:p>
        </w:tc>
        <w:tc>
          <w:tcPr>
            <w:tcW w:w="7526" w:type="dxa"/>
          </w:tcPr>
          <w:p w14:paraId="1B29C2E1" w14:textId="77777777" w:rsidR="004B2186" w:rsidRPr="00D90905" w:rsidRDefault="004B2186" w:rsidP="009726F1">
            <w:pPr>
              <w:widowControl/>
              <w:autoSpaceDE/>
              <w:autoSpaceDN/>
              <w:adjustRightInd/>
              <w:spacing w:after="60"/>
              <w:rPr>
                <w:rFonts w:ascii="Arial" w:hAnsi="Arial" w:cs="Arial"/>
                <w:lang w:val="fr-CA"/>
              </w:rPr>
            </w:pPr>
          </w:p>
        </w:tc>
      </w:tr>
      <w:tr w:rsidR="004B2186" w:rsidRPr="00D90905" w14:paraId="712E776C" w14:textId="77777777" w:rsidTr="00DA5DDF">
        <w:tc>
          <w:tcPr>
            <w:tcW w:w="1384" w:type="dxa"/>
          </w:tcPr>
          <w:p w14:paraId="71691592"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4644503A" w14:textId="468B848E" w:rsidR="004B2186" w:rsidRPr="00D90905" w:rsidRDefault="004B2186" w:rsidP="009726F1">
            <w:pPr>
              <w:widowControl/>
              <w:autoSpaceDE/>
              <w:autoSpaceDN/>
              <w:adjustRightInd/>
              <w:spacing w:after="60"/>
              <w:rPr>
                <w:rFonts w:ascii="Arial" w:hAnsi="Arial" w:cs="Arial"/>
                <w:lang w:val="fr-CA"/>
              </w:rPr>
            </w:pPr>
          </w:p>
        </w:tc>
        <w:tc>
          <w:tcPr>
            <w:tcW w:w="7526" w:type="dxa"/>
          </w:tcPr>
          <w:p w14:paraId="45C6A82C" w14:textId="77777777" w:rsidR="004B2186" w:rsidRPr="00D90905" w:rsidRDefault="004B2186" w:rsidP="009726F1">
            <w:pPr>
              <w:widowControl/>
              <w:autoSpaceDE/>
              <w:autoSpaceDN/>
              <w:adjustRightInd/>
              <w:spacing w:after="60"/>
              <w:rPr>
                <w:rFonts w:ascii="Arial" w:hAnsi="Arial" w:cs="Arial"/>
                <w:lang w:val="fr-CA"/>
              </w:rPr>
            </w:pPr>
          </w:p>
        </w:tc>
      </w:tr>
      <w:tr w:rsidR="004B2186" w:rsidRPr="00D90905" w14:paraId="3EA72DF9" w14:textId="77777777" w:rsidTr="00DA5DDF">
        <w:tc>
          <w:tcPr>
            <w:tcW w:w="1384" w:type="dxa"/>
          </w:tcPr>
          <w:p w14:paraId="7007AC3C"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1EA86977" w14:textId="676D8802" w:rsidR="004B2186" w:rsidRPr="00D90905" w:rsidRDefault="004B2186" w:rsidP="009726F1">
            <w:pPr>
              <w:widowControl/>
              <w:autoSpaceDE/>
              <w:autoSpaceDN/>
              <w:adjustRightInd/>
              <w:spacing w:after="60"/>
              <w:rPr>
                <w:rFonts w:ascii="Arial" w:hAnsi="Arial" w:cs="Arial"/>
                <w:lang w:val="fr-CA"/>
              </w:rPr>
            </w:pPr>
          </w:p>
        </w:tc>
        <w:tc>
          <w:tcPr>
            <w:tcW w:w="7526" w:type="dxa"/>
          </w:tcPr>
          <w:p w14:paraId="3DE2BE31" w14:textId="77777777" w:rsidR="004B2186" w:rsidRPr="00D90905" w:rsidRDefault="004B2186" w:rsidP="009726F1">
            <w:pPr>
              <w:widowControl/>
              <w:autoSpaceDE/>
              <w:autoSpaceDN/>
              <w:adjustRightInd/>
              <w:spacing w:after="60"/>
              <w:rPr>
                <w:rFonts w:ascii="Arial" w:hAnsi="Arial" w:cs="Arial"/>
                <w:lang w:val="fr-CA"/>
              </w:rPr>
            </w:pPr>
          </w:p>
        </w:tc>
      </w:tr>
      <w:tr w:rsidR="004B2186" w:rsidRPr="00D90905" w14:paraId="15A107A6" w14:textId="77777777" w:rsidTr="00DA5DDF">
        <w:tc>
          <w:tcPr>
            <w:tcW w:w="1384" w:type="dxa"/>
          </w:tcPr>
          <w:p w14:paraId="281F5693"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2E9B90EF" w14:textId="71676F22" w:rsidR="004B2186" w:rsidRPr="00D90905" w:rsidRDefault="004B2186" w:rsidP="009726F1">
            <w:pPr>
              <w:widowControl/>
              <w:autoSpaceDE/>
              <w:autoSpaceDN/>
              <w:adjustRightInd/>
              <w:spacing w:after="60"/>
              <w:rPr>
                <w:rFonts w:ascii="Arial" w:hAnsi="Arial" w:cs="Arial"/>
                <w:lang w:val="fr-CA"/>
              </w:rPr>
            </w:pPr>
          </w:p>
        </w:tc>
        <w:tc>
          <w:tcPr>
            <w:tcW w:w="7526" w:type="dxa"/>
          </w:tcPr>
          <w:p w14:paraId="2113F4BF" w14:textId="77777777" w:rsidR="004B2186" w:rsidRPr="00D90905" w:rsidRDefault="004B2186" w:rsidP="009726F1">
            <w:pPr>
              <w:widowControl/>
              <w:autoSpaceDE/>
              <w:autoSpaceDN/>
              <w:adjustRightInd/>
              <w:spacing w:after="60"/>
              <w:rPr>
                <w:rFonts w:ascii="Arial" w:hAnsi="Arial" w:cs="Arial"/>
                <w:lang w:val="fr-CA"/>
              </w:rPr>
            </w:pPr>
          </w:p>
        </w:tc>
      </w:tr>
    </w:tbl>
    <w:p w14:paraId="6AEDF6E8" w14:textId="6406C7F8" w:rsidR="00DA5DDF" w:rsidRPr="00D90905" w:rsidRDefault="00DA5DDF" w:rsidP="002A20F8">
      <w:pPr>
        <w:widowControl/>
        <w:autoSpaceDE/>
        <w:autoSpaceDN/>
        <w:adjustRightInd/>
        <w:rPr>
          <w:rFonts w:ascii="Arial" w:hAnsi="Arial" w:cs="Arial"/>
          <w:b/>
          <w:bCs/>
          <w:sz w:val="28"/>
          <w:szCs w:val="32"/>
          <w:lang w:val="fr-CA"/>
        </w:rPr>
      </w:pPr>
    </w:p>
    <w:p w14:paraId="73326782" w14:textId="77777777" w:rsidR="00DA5DDF" w:rsidRPr="00D90905" w:rsidRDefault="00DA5DDF">
      <w:pPr>
        <w:widowControl/>
        <w:autoSpaceDE/>
        <w:autoSpaceDN/>
        <w:adjustRightInd/>
        <w:rPr>
          <w:rFonts w:ascii="Arial" w:hAnsi="Arial" w:cs="Arial"/>
          <w:b/>
          <w:bCs/>
          <w:sz w:val="28"/>
          <w:szCs w:val="32"/>
          <w:lang w:val="fr-CA"/>
        </w:rPr>
      </w:pPr>
      <w:r w:rsidRPr="00D90905">
        <w:rPr>
          <w:rFonts w:ascii="Arial" w:hAnsi="Arial" w:cs="Arial"/>
          <w:b/>
          <w:bCs/>
          <w:sz w:val="28"/>
          <w:szCs w:val="32"/>
          <w:lang w:val="fr-CA"/>
        </w:rPr>
        <w:br w:type="page"/>
      </w:r>
    </w:p>
    <w:p w14:paraId="1E5CAA87" w14:textId="77777777" w:rsidR="00BB1258" w:rsidRPr="00D90905" w:rsidRDefault="00BB1258" w:rsidP="002A20F8">
      <w:pPr>
        <w:widowControl/>
        <w:autoSpaceDE/>
        <w:autoSpaceDN/>
        <w:adjustRightInd/>
        <w:rPr>
          <w:rFonts w:ascii="Arial" w:hAnsi="Arial" w:cs="Arial"/>
          <w:b/>
          <w:bCs/>
          <w:sz w:val="28"/>
          <w:szCs w:val="32"/>
          <w:lang w:val="fr-CA"/>
        </w:rPr>
      </w:pPr>
    </w:p>
    <w:p w14:paraId="6295426C" w14:textId="6022DFDE" w:rsidR="00996384" w:rsidRPr="00D90905" w:rsidRDefault="00996384" w:rsidP="00F32E86">
      <w:pPr>
        <w:pStyle w:val="Titre1"/>
      </w:pPr>
      <w:bookmarkStart w:id="13" w:name="_Annexe_-_Description"/>
      <w:bookmarkEnd w:id="13"/>
      <w:r w:rsidRPr="00D90905">
        <w:t>Annexe - Description du problème</w:t>
      </w:r>
    </w:p>
    <w:p w14:paraId="13220819" w14:textId="77777777" w:rsidR="00996384" w:rsidRPr="00D90905" w:rsidRDefault="00996384" w:rsidP="00996384">
      <w:pPr>
        <w:spacing w:line="276" w:lineRule="auto"/>
        <w:rPr>
          <w:rFonts w:ascii="Arial" w:hAnsi="Arial" w:cs="Arial"/>
          <w:lang w:val="fr-CA"/>
        </w:rPr>
      </w:pPr>
    </w:p>
    <w:p w14:paraId="2A0C68FC" w14:textId="77777777" w:rsidR="00004E26" w:rsidRPr="00D90905" w:rsidRDefault="00004E26" w:rsidP="00004E26">
      <w:pPr>
        <w:rPr>
          <w:rFonts w:ascii="Arial" w:hAnsi="Arial" w:cs="Arial"/>
          <w:bCs/>
          <w:lang w:val="fr-CA"/>
        </w:rPr>
      </w:pPr>
      <w:r w:rsidRPr="00D90905">
        <w:rPr>
          <w:rFonts w:ascii="Arial" w:hAnsi="Arial" w:cs="Arial"/>
          <w:bCs/>
          <w:lang w:val="fr-CA"/>
        </w:rPr>
        <w:t xml:space="preserve">Vous êtes l’architecte en chef responsable du développement d’un </w:t>
      </w:r>
      <w:r w:rsidRPr="00C968D4">
        <w:rPr>
          <w:rFonts w:ascii="Arial" w:hAnsi="Arial" w:cs="Arial"/>
          <w:bCs/>
          <w:highlight w:val="cyan"/>
          <w:lang w:val="fr-CA"/>
        </w:rPr>
        <w:t>système automatisé de contrôle des bagages</w:t>
      </w:r>
      <w:r w:rsidRPr="00D90905">
        <w:rPr>
          <w:rFonts w:ascii="Arial" w:hAnsi="Arial" w:cs="Arial"/>
          <w:bCs/>
          <w:lang w:val="fr-CA"/>
        </w:rPr>
        <w:t xml:space="preserve"> souterrain pour un </w:t>
      </w:r>
      <w:r w:rsidRPr="00C968D4">
        <w:rPr>
          <w:rFonts w:ascii="Arial" w:hAnsi="Arial" w:cs="Arial"/>
          <w:bCs/>
          <w:highlight w:val="cyan"/>
          <w:lang w:val="fr-CA"/>
        </w:rPr>
        <w:t>aéroport</w:t>
      </w:r>
      <w:r w:rsidRPr="00D90905">
        <w:rPr>
          <w:rFonts w:ascii="Arial" w:hAnsi="Arial" w:cs="Arial"/>
          <w:bCs/>
          <w:lang w:val="fr-CA"/>
        </w:rPr>
        <w:t xml:space="preserve"> international, lequel est composé de cinq </w:t>
      </w:r>
      <w:r w:rsidRPr="00C968D4">
        <w:rPr>
          <w:rFonts w:ascii="Arial" w:hAnsi="Arial" w:cs="Arial"/>
          <w:bCs/>
          <w:highlight w:val="cyan"/>
          <w:lang w:val="fr-CA"/>
        </w:rPr>
        <w:t>terminaux (édifices</w:t>
      </w:r>
      <w:r w:rsidRPr="00D90905">
        <w:rPr>
          <w:rFonts w:ascii="Arial" w:hAnsi="Arial" w:cs="Arial"/>
          <w:bCs/>
          <w:lang w:val="fr-CA"/>
        </w:rPr>
        <w:t>) différents répartis comme suit.</w:t>
      </w:r>
    </w:p>
    <w:p w14:paraId="3924531B" w14:textId="77777777" w:rsidR="00004E26" w:rsidRPr="00D90905" w:rsidRDefault="00004E26" w:rsidP="00004E26">
      <w:pPr>
        <w:rPr>
          <w:rFonts w:ascii="Arial" w:hAnsi="Arial" w:cs="Arial"/>
          <w:bCs/>
          <w:lang w:val="fr-CA"/>
        </w:rPr>
      </w:pPr>
      <w:r w:rsidRPr="00D90905">
        <w:rPr>
          <w:rFonts w:ascii="Arial" w:hAnsi="Arial" w:cs="Arial"/>
          <w:noProof/>
          <w:lang w:val="fr-CA" w:eastAsia="en-US"/>
        </w:rPr>
        <w:drawing>
          <wp:inline distT="0" distB="0" distL="0" distR="0" wp14:anchorId="3C0B46DA" wp14:editId="17A9E28E">
            <wp:extent cx="5712460" cy="3277235"/>
            <wp:effectExtent l="0" t="0" r="0" b="0"/>
            <wp:docPr id="13" name="Picture 4" descr="which-terminal-do-i-fly-from-arrive-at-heathrow-airport-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terminal-do-i-fly-from-arrive-at-heathrow-airport-gu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2460" cy="3277235"/>
                    </a:xfrm>
                    <a:prstGeom prst="rect">
                      <a:avLst/>
                    </a:prstGeom>
                    <a:noFill/>
                    <a:ln>
                      <a:noFill/>
                    </a:ln>
                  </pic:spPr>
                </pic:pic>
              </a:graphicData>
            </a:graphic>
          </wp:inline>
        </w:drawing>
      </w:r>
    </w:p>
    <w:p w14:paraId="4194F831" w14:textId="77777777" w:rsidR="00004E26" w:rsidRPr="00D90905" w:rsidRDefault="00004E26" w:rsidP="00F32E86">
      <w:pPr>
        <w:pStyle w:val="Titre2"/>
      </w:pPr>
      <w:r w:rsidRPr="00D90905">
        <w:t xml:space="preserve">Les </w:t>
      </w:r>
      <w:bookmarkStart w:id="14" w:name="CUS"/>
      <w:r w:rsidRPr="00D90905">
        <w:t xml:space="preserve">principales fonctionnalités </w:t>
      </w:r>
      <w:bookmarkEnd w:id="14"/>
      <w:r w:rsidRPr="00D90905">
        <w:t>sont :</w:t>
      </w:r>
    </w:p>
    <w:p w14:paraId="0B025149" w14:textId="3AB1AD41" w:rsidR="00004E26" w:rsidRPr="00D90905" w:rsidRDefault="007845BE" w:rsidP="00004E26">
      <w:pPr>
        <w:pStyle w:val="Paragraphedeliste"/>
        <w:widowControl/>
        <w:numPr>
          <w:ilvl w:val="0"/>
          <w:numId w:val="45"/>
        </w:numPr>
        <w:autoSpaceDE/>
        <w:autoSpaceDN/>
        <w:adjustRightInd/>
        <w:spacing w:after="240"/>
        <w:jc w:val="both"/>
        <w:rPr>
          <w:rFonts w:ascii="Arial" w:hAnsi="Arial" w:cs="Arial"/>
          <w:bCs/>
          <w:lang w:val="fr-CA"/>
        </w:rPr>
      </w:pPr>
      <w:bookmarkStart w:id="15" w:name="CU01"/>
      <w:bookmarkStart w:id="16" w:name="ECU01"/>
      <w:r w:rsidRPr="00B94343">
        <w:rPr>
          <w:rFonts w:ascii="Arial" w:hAnsi="Arial" w:cs="Arial"/>
          <w:b/>
          <w:lang w:val="fr-CA"/>
        </w:rPr>
        <w:t>CU01</w:t>
      </w:r>
      <w:bookmarkEnd w:id="15"/>
      <w:r w:rsidR="0067706B" w:rsidRPr="00D90905">
        <w:rPr>
          <w:rFonts w:ascii="Arial" w:hAnsi="Arial" w:cs="Arial"/>
          <w:bCs/>
          <w:lang w:val="fr-CA"/>
        </w:rPr>
        <w:t>-</w:t>
      </w:r>
      <w:bookmarkStart w:id="17" w:name="E01"/>
      <w:bookmarkEnd w:id="16"/>
      <w:r w:rsidR="0067706B" w:rsidRPr="00D90905">
        <w:rPr>
          <w:rFonts w:ascii="Arial" w:hAnsi="Arial" w:cs="Arial"/>
          <w:bCs/>
          <w:lang w:val="fr-CA"/>
        </w:rPr>
        <w:t xml:space="preserve">Un </w:t>
      </w:r>
      <w:r w:rsidR="0067706B" w:rsidRPr="00C968D4">
        <w:rPr>
          <w:rFonts w:ascii="Arial" w:hAnsi="Arial" w:cs="Arial"/>
          <w:bCs/>
          <w:highlight w:val="green"/>
          <w:lang w:val="fr-CA"/>
        </w:rPr>
        <w:t>contrôleur</w:t>
      </w:r>
      <w:r w:rsidR="0067706B" w:rsidRPr="00D90905">
        <w:rPr>
          <w:rFonts w:ascii="Arial" w:hAnsi="Arial" w:cs="Arial"/>
          <w:bCs/>
          <w:lang w:val="fr-CA"/>
        </w:rPr>
        <w:t xml:space="preserve"> </w:t>
      </w:r>
      <w:bookmarkEnd w:id="17"/>
      <w:r w:rsidR="0067706B" w:rsidRPr="00D90905">
        <w:rPr>
          <w:rFonts w:ascii="Arial" w:hAnsi="Arial" w:cs="Arial"/>
          <w:bCs/>
          <w:lang w:val="fr-CA"/>
        </w:rPr>
        <w:t>fait le suivie</w:t>
      </w:r>
      <w:r w:rsidR="00004E26" w:rsidRPr="00D90905">
        <w:rPr>
          <w:rFonts w:ascii="Arial" w:hAnsi="Arial" w:cs="Arial"/>
          <w:bCs/>
          <w:lang w:val="fr-CA"/>
        </w:rPr>
        <w:t xml:space="preserve"> d’environ 1 000 </w:t>
      </w:r>
      <w:r w:rsidR="00004E26" w:rsidRPr="00C968D4">
        <w:rPr>
          <w:rFonts w:ascii="Arial" w:hAnsi="Arial" w:cs="Arial"/>
          <w:bCs/>
          <w:highlight w:val="magenta"/>
          <w:lang w:val="fr-CA"/>
        </w:rPr>
        <w:t>chariots téléguidés</w:t>
      </w:r>
      <w:r w:rsidR="00004E26" w:rsidRPr="00D90905">
        <w:rPr>
          <w:rFonts w:ascii="Arial" w:hAnsi="Arial" w:cs="Arial"/>
          <w:bCs/>
          <w:lang w:val="fr-CA"/>
        </w:rPr>
        <w:t xml:space="preserve"> acheminant les </w:t>
      </w:r>
      <w:r w:rsidR="00004E26" w:rsidRPr="00262F43">
        <w:rPr>
          <w:rFonts w:ascii="Arial" w:hAnsi="Arial" w:cs="Arial"/>
          <w:bCs/>
          <w:highlight w:val="magenta"/>
          <w:lang w:val="fr-CA"/>
        </w:rPr>
        <w:t>bagages</w:t>
      </w:r>
      <w:r w:rsidR="00004E26" w:rsidRPr="00D90905">
        <w:rPr>
          <w:rFonts w:ascii="Arial" w:hAnsi="Arial" w:cs="Arial"/>
          <w:bCs/>
          <w:lang w:val="fr-CA"/>
        </w:rPr>
        <w:t xml:space="preserve"> entre les divers points (</w:t>
      </w:r>
      <w:r w:rsidR="00004E26" w:rsidRPr="00C968D4">
        <w:rPr>
          <w:rFonts w:ascii="Arial" w:hAnsi="Arial" w:cs="Arial"/>
          <w:bCs/>
          <w:highlight w:val="magenta"/>
          <w:lang w:val="fr-CA"/>
        </w:rPr>
        <w:t>avions, terminaux, carrousels</w:t>
      </w:r>
      <w:r w:rsidR="00004E26" w:rsidRPr="00D90905">
        <w:rPr>
          <w:rFonts w:ascii="Arial" w:hAnsi="Arial" w:cs="Arial"/>
          <w:bCs/>
          <w:lang w:val="fr-CA"/>
        </w:rPr>
        <w:t>);</w:t>
      </w:r>
    </w:p>
    <w:p w14:paraId="72F51D0E" w14:textId="22DCD978" w:rsidR="00004E26" w:rsidRPr="00D90905" w:rsidRDefault="0067706B" w:rsidP="00004E26">
      <w:pPr>
        <w:pStyle w:val="Paragraphedeliste"/>
        <w:widowControl/>
        <w:numPr>
          <w:ilvl w:val="0"/>
          <w:numId w:val="45"/>
        </w:numPr>
        <w:autoSpaceDE/>
        <w:autoSpaceDN/>
        <w:adjustRightInd/>
        <w:spacing w:after="240"/>
        <w:jc w:val="both"/>
        <w:rPr>
          <w:rFonts w:ascii="Arial" w:hAnsi="Arial" w:cs="Arial"/>
          <w:bCs/>
          <w:lang w:val="fr-CA"/>
        </w:rPr>
      </w:pPr>
      <w:bookmarkStart w:id="18" w:name="ECU02"/>
      <w:r w:rsidRPr="00B94343">
        <w:rPr>
          <w:rFonts w:ascii="Arial" w:hAnsi="Arial" w:cs="Arial"/>
          <w:b/>
          <w:lang w:val="fr-CA"/>
        </w:rPr>
        <w:t>CU02</w:t>
      </w:r>
      <w:r w:rsidRPr="00D90905">
        <w:rPr>
          <w:rFonts w:ascii="Arial" w:hAnsi="Arial" w:cs="Arial"/>
          <w:bCs/>
          <w:lang w:val="fr-CA"/>
        </w:rPr>
        <w:t>-</w:t>
      </w:r>
      <w:bookmarkEnd w:id="18"/>
      <w:r w:rsidR="00004E26" w:rsidRPr="00D90905">
        <w:rPr>
          <w:rFonts w:ascii="Arial" w:hAnsi="Arial" w:cs="Arial"/>
          <w:bCs/>
          <w:lang w:val="fr-CA"/>
        </w:rPr>
        <w:t>en tout temps le</w:t>
      </w:r>
      <w:r w:rsidRPr="00D90905">
        <w:rPr>
          <w:rFonts w:ascii="Arial" w:hAnsi="Arial" w:cs="Arial"/>
          <w:bCs/>
          <w:lang w:val="fr-CA"/>
        </w:rPr>
        <w:t xml:space="preserve">s </w:t>
      </w:r>
      <w:r w:rsidRPr="00020342">
        <w:rPr>
          <w:rFonts w:ascii="Arial" w:hAnsi="Arial" w:cs="Arial"/>
          <w:bCs/>
          <w:highlight w:val="green"/>
          <w:lang w:val="fr-CA"/>
        </w:rPr>
        <w:t>douaniers</w:t>
      </w:r>
      <w:r w:rsidR="00004E26" w:rsidRPr="00D90905">
        <w:rPr>
          <w:rFonts w:ascii="Arial" w:hAnsi="Arial" w:cs="Arial"/>
          <w:bCs/>
          <w:lang w:val="fr-CA"/>
        </w:rPr>
        <w:t xml:space="preserve"> </w:t>
      </w:r>
      <w:r w:rsidR="00EC734D" w:rsidRPr="00D90905">
        <w:rPr>
          <w:rFonts w:ascii="Arial" w:hAnsi="Arial" w:cs="Arial"/>
          <w:bCs/>
          <w:lang w:val="fr-CA"/>
        </w:rPr>
        <w:t>peuvent</w:t>
      </w:r>
      <w:r w:rsidR="00004E26" w:rsidRPr="00D90905">
        <w:rPr>
          <w:rFonts w:ascii="Arial" w:hAnsi="Arial" w:cs="Arial"/>
          <w:bCs/>
          <w:lang w:val="fr-CA"/>
        </w:rPr>
        <w:t xml:space="preserve"> identifier la </w:t>
      </w:r>
      <w:r w:rsidR="00004E26" w:rsidRPr="00262F43">
        <w:rPr>
          <w:rFonts w:ascii="Arial" w:hAnsi="Arial" w:cs="Arial"/>
          <w:bCs/>
          <w:highlight w:val="magenta"/>
          <w:lang w:val="fr-CA"/>
        </w:rPr>
        <w:t>position</w:t>
      </w:r>
      <w:r w:rsidR="00004E26" w:rsidRPr="00D90905">
        <w:rPr>
          <w:rFonts w:ascii="Arial" w:hAnsi="Arial" w:cs="Arial"/>
          <w:bCs/>
          <w:lang w:val="fr-CA"/>
        </w:rPr>
        <w:t xml:space="preserve"> d’un </w:t>
      </w:r>
      <w:r w:rsidR="00004E26" w:rsidRPr="00020342">
        <w:rPr>
          <w:rFonts w:ascii="Arial" w:hAnsi="Arial" w:cs="Arial"/>
          <w:bCs/>
          <w:highlight w:val="magenta"/>
          <w:lang w:val="fr-CA"/>
        </w:rPr>
        <w:t>bagage</w:t>
      </w:r>
      <w:r w:rsidR="00004E26" w:rsidRPr="00D90905">
        <w:rPr>
          <w:rFonts w:ascii="Arial" w:hAnsi="Arial" w:cs="Arial"/>
          <w:bCs/>
          <w:lang w:val="fr-CA"/>
        </w:rPr>
        <w:t xml:space="preserve"> par rapport aux </w:t>
      </w:r>
      <w:r w:rsidR="00004E26" w:rsidRPr="00986431">
        <w:rPr>
          <w:rFonts w:ascii="Arial" w:hAnsi="Arial" w:cs="Arial"/>
          <w:bCs/>
          <w:highlight w:val="cyan"/>
          <w:lang w:val="fr-CA"/>
        </w:rPr>
        <w:t>avions, chariots téléguidés</w:t>
      </w:r>
      <w:r w:rsidR="00004E26" w:rsidRPr="00D90905">
        <w:rPr>
          <w:rFonts w:ascii="Arial" w:hAnsi="Arial" w:cs="Arial"/>
          <w:bCs/>
          <w:lang w:val="fr-CA"/>
        </w:rPr>
        <w:t xml:space="preserve">, </w:t>
      </w:r>
      <w:r w:rsidR="00004E26" w:rsidRPr="00986431">
        <w:rPr>
          <w:rFonts w:ascii="Arial" w:hAnsi="Arial" w:cs="Arial"/>
          <w:bCs/>
          <w:highlight w:val="cyan"/>
          <w:lang w:val="fr-CA"/>
        </w:rPr>
        <w:t>convoyeurs</w:t>
      </w:r>
      <w:r w:rsidR="00004E26" w:rsidRPr="00D90905">
        <w:rPr>
          <w:rFonts w:ascii="Arial" w:hAnsi="Arial" w:cs="Arial"/>
          <w:bCs/>
          <w:lang w:val="fr-CA"/>
        </w:rPr>
        <w:t xml:space="preserve"> et </w:t>
      </w:r>
      <w:r w:rsidR="00004E26" w:rsidRPr="00986431">
        <w:rPr>
          <w:rFonts w:ascii="Arial" w:hAnsi="Arial" w:cs="Arial"/>
          <w:bCs/>
          <w:highlight w:val="cyan"/>
          <w:lang w:val="fr-CA"/>
        </w:rPr>
        <w:t>carrousels</w:t>
      </w:r>
      <w:r w:rsidR="00004E26" w:rsidRPr="00D90905">
        <w:rPr>
          <w:rFonts w:ascii="Arial" w:hAnsi="Arial" w:cs="Arial"/>
          <w:bCs/>
          <w:lang w:val="fr-CA"/>
        </w:rPr>
        <w:t>;</w:t>
      </w:r>
    </w:p>
    <w:p w14:paraId="4068A37D" w14:textId="580F1E16" w:rsidR="00004E26" w:rsidRPr="00D90905" w:rsidRDefault="0067706B" w:rsidP="00004E26">
      <w:pPr>
        <w:pStyle w:val="Paragraphedeliste"/>
        <w:widowControl/>
        <w:numPr>
          <w:ilvl w:val="0"/>
          <w:numId w:val="45"/>
        </w:numPr>
        <w:autoSpaceDE/>
        <w:autoSpaceDN/>
        <w:adjustRightInd/>
        <w:spacing w:after="240"/>
        <w:jc w:val="both"/>
        <w:rPr>
          <w:rFonts w:ascii="Arial" w:hAnsi="Arial" w:cs="Arial"/>
          <w:bCs/>
          <w:lang w:val="fr-CA"/>
        </w:rPr>
      </w:pPr>
      <w:bookmarkStart w:id="19" w:name="ECU03"/>
      <w:r w:rsidRPr="00B94343">
        <w:rPr>
          <w:rFonts w:ascii="Arial" w:hAnsi="Arial" w:cs="Arial"/>
          <w:b/>
          <w:lang w:val="fr-CA"/>
        </w:rPr>
        <w:t>CU03</w:t>
      </w:r>
      <w:r w:rsidRPr="00D90905">
        <w:rPr>
          <w:rFonts w:ascii="Arial" w:hAnsi="Arial" w:cs="Arial"/>
          <w:bCs/>
          <w:lang w:val="fr-CA"/>
        </w:rPr>
        <w:t>-</w:t>
      </w:r>
      <w:bookmarkEnd w:id="19"/>
      <w:r w:rsidR="00004E26" w:rsidRPr="00D90905">
        <w:rPr>
          <w:rFonts w:ascii="Arial" w:hAnsi="Arial" w:cs="Arial"/>
          <w:bCs/>
          <w:lang w:val="fr-CA"/>
        </w:rPr>
        <w:t xml:space="preserve">détection de la présence ou de l’absence de bagages ou d’obstacles à l’aide d’environ 1 500 </w:t>
      </w:r>
      <w:r w:rsidR="00004E26" w:rsidRPr="00020342">
        <w:rPr>
          <w:rFonts w:ascii="Arial" w:hAnsi="Arial" w:cs="Arial"/>
          <w:bCs/>
          <w:highlight w:val="magenta"/>
          <w:lang w:val="fr-CA"/>
        </w:rPr>
        <w:t>capteurs de présence</w:t>
      </w:r>
      <w:r w:rsidR="00004E26" w:rsidRPr="00D90905">
        <w:rPr>
          <w:rFonts w:ascii="Arial" w:hAnsi="Arial" w:cs="Arial"/>
          <w:bCs/>
          <w:lang w:val="fr-CA"/>
        </w:rPr>
        <w:t>, nécessaires pour le bon fonctionnement des convoyeurs et carrousels;</w:t>
      </w:r>
    </w:p>
    <w:p w14:paraId="0954C090" w14:textId="063628EA" w:rsidR="00004E26" w:rsidRPr="00D90905" w:rsidRDefault="0067706B" w:rsidP="00004E26">
      <w:pPr>
        <w:pStyle w:val="Paragraphedeliste"/>
        <w:widowControl/>
        <w:numPr>
          <w:ilvl w:val="0"/>
          <w:numId w:val="45"/>
        </w:numPr>
        <w:autoSpaceDE/>
        <w:autoSpaceDN/>
        <w:adjustRightInd/>
        <w:spacing w:after="240"/>
        <w:jc w:val="both"/>
        <w:rPr>
          <w:rFonts w:ascii="Arial" w:hAnsi="Arial" w:cs="Arial"/>
          <w:bCs/>
          <w:lang w:val="fr-CA"/>
        </w:rPr>
      </w:pPr>
      <w:bookmarkStart w:id="20" w:name="ECU04"/>
      <w:r w:rsidRPr="00B94343">
        <w:rPr>
          <w:rFonts w:ascii="Arial" w:hAnsi="Arial" w:cs="Arial"/>
          <w:b/>
          <w:lang w:val="fr-CA"/>
        </w:rPr>
        <w:t>CU04</w:t>
      </w:r>
      <w:r w:rsidRPr="00D90905">
        <w:rPr>
          <w:rFonts w:ascii="Arial" w:hAnsi="Arial" w:cs="Arial"/>
          <w:bCs/>
          <w:lang w:val="fr-CA"/>
        </w:rPr>
        <w:t>-</w:t>
      </w:r>
      <w:bookmarkEnd w:id="20"/>
      <w:r w:rsidR="00004E26" w:rsidRPr="00D90905">
        <w:rPr>
          <w:rFonts w:ascii="Arial" w:hAnsi="Arial" w:cs="Arial"/>
          <w:bCs/>
          <w:lang w:val="fr-CA"/>
        </w:rPr>
        <w:t xml:space="preserve">identification des bagages à l’aide d'environ 30 </w:t>
      </w:r>
      <w:r w:rsidR="00004E26" w:rsidRPr="00020342">
        <w:rPr>
          <w:rFonts w:ascii="Arial" w:hAnsi="Arial" w:cs="Arial"/>
          <w:bCs/>
          <w:highlight w:val="magenta"/>
          <w:lang w:val="fr-CA"/>
        </w:rPr>
        <w:t>lecteurs de codes à barres</w:t>
      </w:r>
      <w:r w:rsidR="00004E26" w:rsidRPr="00D90905">
        <w:rPr>
          <w:rFonts w:ascii="Arial" w:hAnsi="Arial" w:cs="Arial"/>
          <w:bCs/>
          <w:lang w:val="fr-CA"/>
        </w:rPr>
        <w:t>, répartis à l’entrer et à la sortie des convoyeurs dans chacun des terminaux;</w:t>
      </w:r>
    </w:p>
    <w:p w14:paraId="136C191A" w14:textId="47233CC5" w:rsidR="00004E26" w:rsidRPr="00D90905" w:rsidRDefault="0067706B" w:rsidP="00004E26">
      <w:pPr>
        <w:pStyle w:val="Paragraphedeliste"/>
        <w:widowControl/>
        <w:numPr>
          <w:ilvl w:val="0"/>
          <w:numId w:val="45"/>
        </w:numPr>
        <w:autoSpaceDE/>
        <w:autoSpaceDN/>
        <w:adjustRightInd/>
        <w:spacing w:after="240"/>
        <w:jc w:val="both"/>
        <w:rPr>
          <w:rFonts w:ascii="Arial" w:hAnsi="Arial" w:cs="Arial"/>
          <w:bCs/>
          <w:lang w:val="fr-CA"/>
        </w:rPr>
      </w:pPr>
      <w:bookmarkStart w:id="21" w:name="EC05"/>
      <w:r w:rsidRPr="00B94343">
        <w:rPr>
          <w:rFonts w:ascii="Arial" w:hAnsi="Arial" w:cs="Arial"/>
          <w:b/>
          <w:lang w:val="fr-CA"/>
        </w:rPr>
        <w:t>CU05</w:t>
      </w:r>
      <w:r w:rsidRPr="00D90905">
        <w:rPr>
          <w:rFonts w:ascii="Arial" w:hAnsi="Arial" w:cs="Arial"/>
          <w:bCs/>
          <w:lang w:val="fr-CA"/>
        </w:rPr>
        <w:t>-</w:t>
      </w:r>
      <w:bookmarkEnd w:id="21"/>
      <w:r w:rsidR="00004E26" w:rsidRPr="00D90905">
        <w:rPr>
          <w:rFonts w:ascii="Arial" w:hAnsi="Arial" w:cs="Arial"/>
          <w:bCs/>
          <w:lang w:val="fr-CA"/>
        </w:rPr>
        <w:t xml:space="preserve">affichage des informations liées aux bagages via une </w:t>
      </w:r>
      <w:r w:rsidR="00004E26" w:rsidRPr="00020342">
        <w:rPr>
          <w:rFonts w:ascii="Arial" w:hAnsi="Arial" w:cs="Arial"/>
          <w:bCs/>
          <w:highlight w:val="yellow"/>
          <w:lang w:val="fr-CA"/>
        </w:rPr>
        <w:t xml:space="preserve">interface web, </w:t>
      </w:r>
      <w:r w:rsidRPr="00020342">
        <w:rPr>
          <w:rFonts w:ascii="Arial" w:hAnsi="Arial" w:cs="Arial"/>
          <w:bCs/>
          <w:highlight w:val="yellow"/>
          <w:lang w:val="fr-CA"/>
        </w:rPr>
        <w:t>et mobile (</w:t>
      </w:r>
      <w:proofErr w:type="spellStart"/>
      <w:r w:rsidRPr="00020342">
        <w:rPr>
          <w:rFonts w:ascii="Arial" w:hAnsi="Arial" w:cs="Arial"/>
          <w:bCs/>
          <w:highlight w:val="yellow"/>
          <w:lang w:val="fr-CA"/>
        </w:rPr>
        <w:t>iphone</w:t>
      </w:r>
      <w:proofErr w:type="spellEnd"/>
      <w:r w:rsidRPr="00020342">
        <w:rPr>
          <w:rFonts w:ascii="Arial" w:hAnsi="Arial" w:cs="Arial"/>
          <w:bCs/>
          <w:highlight w:val="yellow"/>
          <w:lang w:val="fr-CA"/>
        </w:rPr>
        <w:t xml:space="preserve"> seulement)</w:t>
      </w:r>
      <w:r w:rsidRPr="00D90905">
        <w:rPr>
          <w:rFonts w:ascii="Arial" w:hAnsi="Arial" w:cs="Arial"/>
          <w:bCs/>
          <w:lang w:val="fr-CA"/>
        </w:rPr>
        <w:t xml:space="preserve">, </w:t>
      </w:r>
      <w:r w:rsidR="00004E26" w:rsidRPr="00D90905">
        <w:rPr>
          <w:rFonts w:ascii="Arial" w:hAnsi="Arial" w:cs="Arial"/>
          <w:bCs/>
          <w:lang w:val="fr-CA"/>
        </w:rPr>
        <w:t>par les divers types d'intervenants (</w:t>
      </w:r>
      <w:r w:rsidRPr="00C968D4">
        <w:rPr>
          <w:rFonts w:ascii="Arial" w:hAnsi="Arial" w:cs="Arial"/>
          <w:bCs/>
          <w:highlight w:val="green"/>
          <w:lang w:val="fr-CA"/>
        </w:rPr>
        <w:t xml:space="preserve">douanier, </w:t>
      </w:r>
      <w:r w:rsidR="00004E26" w:rsidRPr="00C968D4">
        <w:rPr>
          <w:rFonts w:ascii="Arial" w:hAnsi="Arial" w:cs="Arial"/>
          <w:bCs/>
          <w:highlight w:val="green"/>
          <w:lang w:val="fr-CA"/>
        </w:rPr>
        <w:t>personnel de l’aéroport, personnel des lignes aériennes, passagers</w:t>
      </w:r>
      <w:r w:rsidR="00004E26" w:rsidRPr="00D90905">
        <w:rPr>
          <w:rFonts w:ascii="Arial" w:hAnsi="Arial" w:cs="Arial"/>
          <w:bCs/>
          <w:lang w:val="fr-CA"/>
        </w:rPr>
        <w:t>);</w:t>
      </w:r>
      <w:r w:rsidRPr="00D90905">
        <w:rPr>
          <w:rFonts w:ascii="Arial" w:hAnsi="Arial" w:cs="Arial"/>
          <w:bCs/>
          <w:lang w:val="fr-CA"/>
        </w:rPr>
        <w:t xml:space="preserve"> </w:t>
      </w:r>
    </w:p>
    <w:p w14:paraId="350BA42E" w14:textId="65D60359" w:rsidR="00004E26" w:rsidRPr="00D90905" w:rsidRDefault="0067706B" w:rsidP="00004E26">
      <w:pPr>
        <w:pStyle w:val="Paragraphedeliste"/>
        <w:widowControl/>
        <w:numPr>
          <w:ilvl w:val="0"/>
          <w:numId w:val="45"/>
        </w:numPr>
        <w:autoSpaceDE/>
        <w:autoSpaceDN/>
        <w:adjustRightInd/>
        <w:spacing w:after="240"/>
        <w:jc w:val="both"/>
        <w:rPr>
          <w:rFonts w:ascii="Arial" w:hAnsi="Arial" w:cs="Arial"/>
          <w:bCs/>
          <w:lang w:val="fr-CA"/>
        </w:rPr>
      </w:pPr>
      <w:bookmarkStart w:id="22" w:name="ECU06"/>
      <w:r w:rsidRPr="00B94343">
        <w:rPr>
          <w:rFonts w:ascii="Arial" w:hAnsi="Arial" w:cs="Arial"/>
          <w:b/>
          <w:lang w:val="fr-CA"/>
        </w:rPr>
        <w:t>CU06</w:t>
      </w:r>
      <w:r w:rsidRPr="00D90905">
        <w:rPr>
          <w:rFonts w:ascii="Arial" w:hAnsi="Arial" w:cs="Arial"/>
          <w:bCs/>
          <w:lang w:val="fr-CA"/>
        </w:rPr>
        <w:t>-</w:t>
      </w:r>
      <w:bookmarkEnd w:id="22"/>
      <w:r w:rsidR="00004E26" w:rsidRPr="00020342">
        <w:rPr>
          <w:rFonts w:ascii="Arial" w:hAnsi="Arial" w:cs="Arial"/>
          <w:bCs/>
          <w:highlight w:val="yellow"/>
          <w:lang w:val="fr-CA"/>
        </w:rPr>
        <w:t>répliques</w:t>
      </w:r>
      <w:r w:rsidR="00004E26" w:rsidRPr="00D90905">
        <w:rPr>
          <w:rFonts w:ascii="Arial" w:hAnsi="Arial" w:cs="Arial"/>
          <w:bCs/>
          <w:lang w:val="fr-CA"/>
        </w:rPr>
        <w:t xml:space="preserve"> aux requêtes d'informations des </w:t>
      </w:r>
      <w:r w:rsidR="00004E26" w:rsidRPr="00020342">
        <w:rPr>
          <w:rFonts w:ascii="Arial" w:hAnsi="Arial" w:cs="Arial"/>
          <w:bCs/>
          <w:highlight w:val="magenta"/>
          <w:lang w:val="fr-CA"/>
        </w:rPr>
        <w:t>serveurs des lignes aériennes</w:t>
      </w:r>
      <w:r w:rsidR="00004E26" w:rsidRPr="00D90905">
        <w:rPr>
          <w:rFonts w:ascii="Arial" w:hAnsi="Arial" w:cs="Arial"/>
          <w:bCs/>
          <w:lang w:val="fr-CA"/>
        </w:rPr>
        <w:t xml:space="preserve"> pour vérifier la position et le </w:t>
      </w:r>
      <w:r w:rsidR="00004E26" w:rsidRPr="00986431">
        <w:rPr>
          <w:rFonts w:ascii="Arial" w:hAnsi="Arial" w:cs="Arial"/>
          <w:bCs/>
          <w:highlight w:val="magenta"/>
          <w:lang w:val="fr-CA"/>
        </w:rPr>
        <w:t>poids des bagages</w:t>
      </w:r>
      <w:r w:rsidR="00004E26" w:rsidRPr="00D90905">
        <w:rPr>
          <w:rFonts w:ascii="Arial" w:hAnsi="Arial" w:cs="Arial"/>
          <w:bCs/>
          <w:lang w:val="fr-CA"/>
        </w:rPr>
        <w:t xml:space="preserve"> de chaque passager.</w:t>
      </w:r>
    </w:p>
    <w:p w14:paraId="1AA65939" w14:textId="0B51D980" w:rsidR="00004E26" w:rsidRPr="00D90905" w:rsidRDefault="0067706B" w:rsidP="00004E26">
      <w:pPr>
        <w:pStyle w:val="Paragraphedeliste"/>
        <w:widowControl/>
        <w:numPr>
          <w:ilvl w:val="0"/>
          <w:numId w:val="45"/>
        </w:numPr>
        <w:autoSpaceDE/>
        <w:autoSpaceDN/>
        <w:adjustRightInd/>
        <w:spacing w:after="240"/>
        <w:jc w:val="both"/>
        <w:rPr>
          <w:rFonts w:ascii="Arial" w:hAnsi="Arial" w:cs="Arial"/>
          <w:bCs/>
          <w:lang w:val="fr-CA"/>
        </w:rPr>
      </w:pPr>
      <w:bookmarkStart w:id="23" w:name="ECU07"/>
      <w:r w:rsidRPr="00B94343">
        <w:rPr>
          <w:rFonts w:ascii="Arial" w:hAnsi="Arial" w:cs="Arial"/>
          <w:b/>
          <w:lang w:val="fr-CA"/>
        </w:rPr>
        <w:t>CU07</w:t>
      </w:r>
      <w:r w:rsidRPr="00D90905">
        <w:rPr>
          <w:rFonts w:ascii="Arial" w:hAnsi="Arial" w:cs="Arial"/>
          <w:bCs/>
          <w:lang w:val="fr-CA"/>
        </w:rPr>
        <w:t>-</w:t>
      </w:r>
      <w:r w:rsidR="00004E26" w:rsidRPr="00D90905">
        <w:rPr>
          <w:rFonts w:ascii="Arial" w:hAnsi="Arial" w:cs="Arial"/>
          <w:bCs/>
          <w:lang w:val="fr-CA"/>
        </w:rPr>
        <w:t xml:space="preserve">lorsque </w:t>
      </w:r>
      <w:bookmarkEnd w:id="23"/>
      <w:r w:rsidR="00004E26" w:rsidRPr="00D90905">
        <w:rPr>
          <w:rFonts w:ascii="Arial" w:hAnsi="Arial" w:cs="Arial"/>
          <w:bCs/>
          <w:lang w:val="fr-CA"/>
        </w:rPr>
        <w:t xml:space="preserve">le bagage est enregistré par un </w:t>
      </w:r>
      <w:r w:rsidR="00004E26" w:rsidRPr="00C968D4">
        <w:rPr>
          <w:rFonts w:ascii="Arial" w:hAnsi="Arial" w:cs="Arial"/>
          <w:bCs/>
          <w:highlight w:val="green"/>
          <w:lang w:val="fr-CA"/>
        </w:rPr>
        <w:t>client</w:t>
      </w:r>
      <w:r w:rsidR="00004E26" w:rsidRPr="00D90905">
        <w:rPr>
          <w:rFonts w:ascii="Arial" w:hAnsi="Arial" w:cs="Arial"/>
          <w:bCs/>
          <w:lang w:val="fr-CA"/>
        </w:rPr>
        <w:t xml:space="preserve">, le </w:t>
      </w:r>
      <w:r w:rsidRPr="00C968D4">
        <w:rPr>
          <w:rFonts w:ascii="Arial" w:hAnsi="Arial" w:cs="Arial"/>
          <w:bCs/>
          <w:highlight w:val="green"/>
          <w:lang w:val="fr-CA"/>
        </w:rPr>
        <w:t xml:space="preserve">personnel </w:t>
      </w:r>
      <w:r w:rsidR="00004E26" w:rsidRPr="00C968D4">
        <w:rPr>
          <w:rFonts w:ascii="Arial" w:hAnsi="Arial" w:cs="Arial"/>
          <w:bCs/>
          <w:highlight w:val="green"/>
          <w:lang w:val="fr-CA"/>
        </w:rPr>
        <w:t>de la compagnie aérienne</w:t>
      </w:r>
      <w:r w:rsidR="00004E26" w:rsidRPr="00D90905">
        <w:rPr>
          <w:rFonts w:ascii="Arial" w:hAnsi="Arial" w:cs="Arial"/>
          <w:bCs/>
          <w:lang w:val="fr-CA"/>
        </w:rPr>
        <w:t xml:space="preserve"> y ajoute une </w:t>
      </w:r>
      <w:r w:rsidR="00004E26" w:rsidRPr="00986431">
        <w:rPr>
          <w:rFonts w:ascii="Arial" w:hAnsi="Arial" w:cs="Arial"/>
          <w:bCs/>
          <w:highlight w:val="magenta"/>
          <w:lang w:val="fr-CA"/>
        </w:rPr>
        <w:t>étiquette code bar</w:t>
      </w:r>
      <w:r w:rsidR="00004E26" w:rsidRPr="00D90905">
        <w:rPr>
          <w:rFonts w:ascii="Arial" w:hAnsi="Arial" w:cs="Arial"/>
          <w:bCs/>
          <w:lang w:val="fr-CA"/>
        </w:rPr>
        <w:t xml:space="preserve"> et dépose celui-ci sur le convoyeur.  Le convoyeur apporte bagage vers un chariot téléguidé qui lui apporte le bagage vers l’avion. Le </w:t>
      </w:r>
      <w:r w:rsidR="00004E26" w:rsidRPr="00C968D4">
        <w:rPr>
          <w:rFonts w:ascii="Arial" w:hAnsi="Arial" w:cs="Arial"/>
          <w:bCs/>
          <w:highlight w:val="green"/>
          <w:lang w:val="fr-CA"/>
        </w:rPr>
        <w:t>préposé au bagage</w:t>
      </w:r>
      <w:r w:rsidR="00004E26" w:rsidRPr="00D90905">
        <w:rPr>
          <w:rFonts w:ascii="Arial" w:hAnsi="Arial" w:cs="Arial"/>
          <w:bCs/>
          <w:lang w:val="fr-CA"/>
        </w:rPr>
        <w:t xml:space="preserve"> </w:t>
      </w:r>
      <w:r w:rsidR="00004E26" w:rsidRPr="00986431">
        <w:rPr>
          <w:rFonts w:ascii="Arial" w:hAnsi="Arial" w:cs="Arial"/>
          <w:bCs/>
          <w:highlight w:val="magenta"/>
          <w:lang w:val="fr-CA"/>
        </w:rPr>
        <w:t>scan</w:t>
      </w:r>
      <w:r w:rsidR="00004E26" w:rsidRPr="00D90905">
        <w:rPr>
          <w:rFonts w:ascii="Arial" w:hAnsi="Arial" w:cs="Arial"/>
          <w:bCs/>
          <w:lang w:val="fr-CA"/>
        </w:rPr>
        <w:t xml:space="preserve"> le bagage </w:t>
      </w:r>
      <w:r w:rsidR="00004E26" w:rsidRPr="00986431">
        <w:rPr>
          <w:rFonts w:ascii="Arial" w:hAnsi="Arial" w:cs="Arial"/>
          <w:bCs/>
          <w:highlight w:val="cyan"/>
          <w:lang w:val="fr-CA"/>
        </w:rPr>
        <w:t>et charge celui-ci dans l’avion</w:t>
      </w:r>
      <w:r w:rsidR="00004E26" w:rsidRPr="00D90905">
        <w:rPr>
          <w:rFonts w:ascii="Arial" w:hAnsi="Arial" w:cs="Arial"/>
          <w:bCs/>
          <w:lang w:val="fr-CA"/>
        </w:rPr>
        <w:t>.</w:t>
      </w:r>
    </w:p>
    <w:p w14:paraId="7AB99162" w14:textId="6B1DCA0A" w:rsidR="00004E26" w:rsidRPr="00D90905" w:rsidRDefault="0067706B" w:rsidP="00004E26">
      <w:pPr>
        <w:pStyle w:val="Paragraphedeliste"/>
        <w:widowControl/>
        <w:numPr>
          <w:ilvl w:val="0"/>
          <w:numId w:val="45"/>
        </w:numPr>
        <w:autoSpaceDE/>
        <w:autoSpaceDN/>
        <w:adjustRightInd/>
        <w:spacing w:after="240"/>
        <w:jc w:val="both"/>
        <w:rPr>
          <w:rFonts w:ascii="Arial" w:hAnsi="Arial" w:cs="Arial"/>
          <w:bCs/>
          <w:lang w:val="fr-CA"/>
        </w:rPr>
      </w:pPr>
      <w:bookmarkStart w:id="24" w:name="ECU089"/>
      <w:r w:rsidRPr="00B94343">
        <w:rPr>
          <w:rFonts w:ascii="Arial" w:hAnsi="Arial" w:cs="Arial"/>
          <w:b/>
          <w:lang w:val="fr-CA"/>
        </w:rPr>
        <w:t>CU08</w:t>
      </w:r>
      <w:r w:rsidRPr="00D90905">
        <w:rPr>
          <w:rFonts w:ascii="Arial" w:hAnsi="Arial" w:cs="Arial"/>
          <w:bCs/>
          <w:lang w:val="fr-CA"/>
        </w:rPr>
        <w:t>-</w:t>
      </w:r>
      <w:bookmarkEnd w:id="24"/>
      <w:r w:rsidR="00004E26" w:rsidRPr="00D90905">
        <w:rPr>
          <w:rFonts w:ascii="Arial" w:hAnsi="Arial" w:cs="Arial"/>
          <w:bCs/>
          <w:lang w:val="fr-CA"/>
        </w:rPr>
        <w:t xml:space="preserve">A l’arriver, le bagage est </w:t>
      </w:r>
      <w:r w:rsidR="00004E26" w:rsidRPr="00986431">
        <w:rPr>
          <w:rFonts w:ascii="Arial" w:hAnsi="Arial" w:cs="Arial"/>
          <w:bCs/>
          <w:highlight w:val="cyan"/>
          <w:lang w:val="fr-CA"/>
        </w:rPr>
        <w:t>déchargé</w:t>
      </w:r>
      <w:r w:rsidR="00004E26" w:rsidRPr="00D90905">
        <w:rPr>
          <w:rFonts w:ascii="Arial" w:hAnsi="Arial" w:cs="Arial"/>
          <w:bCs/>
          <w:lang w:val="fr-CA"/>
        </w:rPr>
        <w:t xml:space="preserve"> de l’avion, scanné et </w:t>
      </w:r>
      <w:r w:rsidR="00004E26" w:rsidRPr="00986431">
        <w:rPr>
          <w:rFonts w:ascii="Arial" w:hAnsi="Arial" w:cs="Arial"/>
          <w:bCs/>
          <w:highlight w:val="cyan"/>
          <w:lang w:val="fr-CA"/>
        </w:rPr>
        <w:t>déposé sur un chariot téléguidé</w:t>
      </w:r>
      <w:r w:rsidR="00004E26" w:rsidRPr="00D90905">
        <w:rPr>
          <w:rFonts w:ascii="Arial" w:hAnsi="Arial" w:cs="Arial"/>
          <w:bCs/>
          <w:lang w:val="fr-CA"/>
        </w:rPr>
        <w:t xml:space="preserve"> qui se dirige vers le convoyeur qui permet de diriger les bagages </w:t>
      </w:r>
      <w:r w:rsidR="00004E26" w:rsidRPr="00986431">
        <w:rPr>
          <w:rFonts w:ascii="Arial" w:hAnsi="Arial" w:cs="Arial"/>
          <w:bCs/>
          <w:highlight w:val="cyan"/>
          <w:lang w:val="fr-CA"/>
        </w:rPr>
        <w:t>vers le carrousel</w:t>
      </w:r>
      <w:r w:rsidR="00004E26" w:rsidRPr="00D90905">
        <w:rPr>
          <w:rFonts w:ascii="Arial" w:hAnsi="Arial" w:cs="Arial"/>
          <w:bCs/>
          <w:lang w:val="fr-CA"/>
        </w:rPr>
        <w:t xml:space="preserve"> approprié. Le passager peut alors récupérer ses bagages sur le carrousel.</w:t>
      </w:r>
    </w:p>
    <w:p w14:paraId="65BAFFF1" w14:textId="583EBF41" w:rsidR="00D4560A" w:rsidRPr="00B94343" w:rsidRDefault="00D4560A" w:rsidP="00D4560A">
      <w:pPr>
        <w:pStyle w:val="Paragraphedeliste"/>
        <w:widowControl/>
        <w:autoSpaceDE/>
        <w:autoSpaceDN/>
        <w:adjustRightInd/>
        <w:spacing w:after="240"/>
        <w:jc w:val="both"/>
        <w:rPr>
          <w:rFonts w:ascii="Arial" w:hAnsi="Arial" w:cs="Arial"/>
          <w:bCs/>
          <w:smallCaps/>
          <w:lang w:val="fr-CA"/>
        </w:rPr>
      </w:pPr>
      <w:r w:rsidRPr="00D90905">
        <w:rPr>
          <w:rFonts w:ascii="Arial" w:hAnsi="Arial" w:cs="Arial"/>
          <w:bCs/>
          <w:lang w:val="fr-CA"/>
        </w:rPr>
        <w:t xml:space="preserve">Lien : </w:t>
      </w:r>
      <w:hyperlink w:anchor="_Cas_d’utilisation" w:history="1">
        <w:r w:rsidRPr="00D90905">
          <w:rPr>
            <w:rStyle w:val="Hyperlien"/>
            <w:rFonts w:ascii="Arial" w:hAnsi="Arial" w:cs="Arial"/>
            <w:bCs/>
            <w:lang w:val="fr-CA"/>
          </w:rPr>
          <w:t>Question #2</w:t>
        </w:r>
      </w:hyperlink>
      <w:r w:rsidR="00B94343">
        <w:rPr>
          <w:rFonts w:ascii="Arial" w:hAnsi="Arial" w:cs="Arial"/>
          <w:bCs/>
          <w:lang w:val="fr-CA"/>
        </w:rPr>
        <w:t xml:space="preserve">, </w:t>
      </w:r>
      <w:hyperlink w:anchor="_Question_3_(30" w:history="1">
        <w:r w:rsidR="00B94343" w:rsidRPr="00B94343">
          <w:rPr>
            <w:rStyle w:val="Hyperlien"/>
            <w:rFonts w:ascii="Arial" w:hAnsi="Arial" w:cs="Arial"/>
            <w:bCs/>
            <w:lang w:val="fr-CA"/>
          </w:rPr>
          <w:t>Question #3</w:t>
        </w:r>
      </w:hyperlink>
    </w:p>
    <w:p w14:paraId="2354C300" w14:textId="77777777" w:rsidR="00B06BC1" w:rsidRPr="00D90905" w:rsidRDefault="00B06BC1" w:rsidP="00042579">
      <w:pPr>
        <w:ind w:left="360"/>
        <w:jc w:val="both"/>
        <w:rPr>
          <w:rFonts w:ascii="Arial" w:hAnsi="Arial" w:cs="Arial"/>
          <w:lang w:val="fr-CA"/>
        </w:rPr>
      </w:pPr>
    </w:p>
    <w:p w14:paraId="50C9A845" w14:textId="29786A74" w:rsidR="00D04EE8" w:rsidRPr="00D90905" w:rsidRDefault="00D04EE8" w:rsidP="00F32E86">
      <w:pPr>
        <w:pStyle w:val="Titre2"/>
      </w:pPr>
      <w:r w:rsidRPr="00D90905">
        <w:lastRenderedPageBreak/>
        <w:t>Exigences associées aux attributs de qualité</w:t>
      </w:r>
      <w:r w:rsidR="00A00E01" w:rsidRPr="00D90905">
        <w:t xml:space="preserve"> du </w:t>
      </w:r>
      <w:r w:rsidR="0078434A" w:rsidRPr="00D90905">
        <w:t>système</w:t>
      </w:r>
    </w:p>
    <w:p w14:paraId="0B98A841" w14:textId="36518281" w:rsidR="00FA26F9" w:rsidRPr="00D90905" w:rsidRDefault="00FA26F9" w:rsidP="00D04EE8">
      <w:pPr>
        <w:keepNext/>
        <w:ind w:left="360"/>
        <w:jc w:val="both"/>
        <w:rPr>
          <w:rFonts w:ascii="Arial" w:hAnsi="Arial" w:cs="Arial"/>
          <w:b/>
          <w:sz w:val="28"/>
          <w:lang w:val="fr-CA"/>
        </w:rPr>
      </w:pPr>
    </w:p>
    <w:tbl>
      <w:tblPr>
        <w:tblStyle w:val="Grilledutableau"/>
        <w:tblW w:w="0" w:type="auto"/>
        <w:tblInd w:w="360" w:type="dxa"/>
        <w:tblLook w:val="04A0" w:firstRow="1" w:lastRow="0" w:firstColumn="1" w:lastColumn="0" w:noHBand="0" w:noVBand="1"/>
      </w:tblPr>
      <w:tblGrid>
        <w:gridCol w:w="878"/>
        <w:gridCol w:w="1804"/>
        <w:gridCol w:w="7432"/>
        <w:gridCol w:w="622"/>
      </w:tblGrid>
      <w:tr w:rsidR="00D04EE8" w:rsidRPr="00D90905" w14:paraId="52800CF6" w14:textId="77777777" w:rsidTr="00B94343">
        <w:tc>
          <w:tcPr>
            <w:tcW w:w="878" w:type="dxa"/>
          </w:tcPr>
          <w:p w14:paraId="63494CC2" w14:textId="77777777" w:rsidR="00D04EE8" w:rsidRPr="00D90905" w:rsidRDefault="00D04EE8" w:rsidP="00D04EE8">
            <w:pPr>
              <w:keepNext/>
              <w:jc w:val="both"/>
              <w:rPr>
                <w:rFonts w:ascii="Arial" w:hAnsi="Arial" w:cs="Arial"/>
                <w:b/>
                <w:lang w:val="fr-CA"/>
              </w:rPr>
            </w:pPr>
            <w:r w:rsidRPr="00D90905">
              <w:rPr>
                <w:rFonts w:ascii="Arial" w:hAnsi="Arial" w:cs="Arial"/>
                <w:b/>
                <w:lang w:val="fr-CA"/>
              </w:rPr>
              <w:t>ID</w:t>
            </w:r>
          </w:p>
        </w:tc>
        <w:tc>
          <w:tcPr>
            <w:tcW w:w="1804" w:type="dxa"/>
          </w:tcPr>
          <w:p w14:paraId="0E12ABAF" w14:textId="77777777" w:rsidR="00D04EE8" w:rsidRPr="00D90905" w:rsidRDefault="00D04EE8" w:rsidP="00D04EE8">
            <w:pPr>
              <w:keepNext/>
              <w:jc w:val="both"/>
              <w:rPr>
                <w:rFonts w:ascii="Arial" w:hAnsi="Arial" w:cs="Arial"/>
                <w:b/>
                <w:lang w:val="fr-CA"/>
              </w:rPr>
            </w:pPr>
            <w:r w:rsidRPr="00D90905">
              <w:rPr>
                <w:rFonts w:ascii="Arial" w:hAnsi="Arial" w:cs="Arial"/>
                <w:b/>
                <w:lang w:val="fr-CA"/>
              </w:rPr>
              <w:t>Attribut de qualité</w:t>
            </w:r>
          </w:p>
        </w:tc>
        <w:tc>
          <w:tcPr>
            <w:tcW w:w="7432" w:type="dxa"/>
          </w:tcPr>
          <w:p w14:paraId="7D51200D" w14:textId="77777777" w:rsidR="00D04EE8" w:rsidRPr="00D90905" w:rsidRDefault="00D04EE8" w:rsidP="00D04EE8">
            <w:pPr>
              <w:keepNext/>
              <w:jc w:val="both"/>
              <w:rPr>
                <w:rFonts w:ascii="Arial" w:hAnsi="Arial" w:cs="Arial"/>
                <w:b/>
                <w:lang w:val="fr-CA"/>
              </w:rPr>
            </w:pPr>
          </w:p>
        </w:tc>
        <w:tc>
          <w:tcPr>
            <w:tcW w:w="622" w:type="dxa"/>
          </w:tcPr>
          <w:p w14:paraId="2C479DDE" w14:textId="77777777" w:rsidR="00D04EE8" w:rsidRPr="00D90905" w:rsidRDefault="00D04EE8" w:rsidP="00D04EE8">
            <w:pPr>
              <w:keepNext/>
              <w:jc w:val="both"/>
              <w:rPr>
                <w:rFonts w:ascii="Arial" w:hAnsi="Arial" w:cs="Arial"/>
                <w:b/>
                <w:lang w:val="fr-CA"/>
              </w:rPr>
            </w:pPr>
          </w:p>
        </w:tc>
      </w:tr>
      <w:tr w:rsidR="00D04EE8" w:rsidRPr="00262F43" w14:paraId="518DCAD9" w14:textId="77777777" w:rsidTr="00B94343">
        <w:tc>
          <w:tcPr>
            <w:tcW w:w="878" w:type="dxa"/>
          </w:tcPr>
          <w:p w14:paraId="1F190012" w14:textId="77777777" w:rsidR="00D04EE8" w:rsidRPr="00F32E86" w:rsidRDefault="00D04EE8" w:rsidP="00D04EE8">
            <w:pPr>
              <w:jc w:val="both"/>
              <w:rPr>
                <w:rFonts w:ascii="Arial" w:hAnsi="Arial" w:cs="Arial"/>
                <w:b/>
                <w:bCs/>
                <w:lang w:val="fr-CA"/>
              </w:rPr>
            </w:pPr>
            <w:bookmarkStart w:id="25" w:name="aqs1"/>
            <w:r w:rsidRPr="00F32E86">
              <w:rPr>
                <w:rFonts w:ascii="Arial" w:hAnsi="Arial" w:cs="Arial"/>
                <w:b/>
                <w:bCs/>
                <w:lang w:val="fr-CA"/>
              </w:rPr>
              <w:t>AQS1</w:t>
            </w:r>
            <w:bookmarkEnd w:id="25"/>
          </w:p>
          <w:p w14:paraId="157E25DE" w14:textId="56C958DF" w:rsidR="00B273FD" w:rsidRPr="00F32E86" w:rsidRDefault="00B273FD" w:rsidP="00D04EE8">
            <w:pPr>
              <w:jc w:val="both"/>
              <w:rPr>
                <w:rFonts w:ascii="Arial" w:hAnsi="Arial" w:cs="Arial"/>
                <w:b/>
                <w:bCs/>
                <w:lang w:val="fr-CA"/>
              </w:rPr>
            </w:pPr>
          </w:p>
        </w:tc>
        <w:tc>
          <w:tcPr>
            <w:tcW w:w="1804" w:type="dxa"/>
          </w:tcPr>
          <w:p w14:paraId="237F69BA" w14:textId="77777777" w:rsidR="00D04EE8" w:rsidRPr="00D90905" w:rsidRDefault="00D04EE8" w:rsidP="00D04EE8">
            <w:pPr>
              <w:jc w:val="both"/>
              <w:rPr>
                <w:rFonts w:ascii="Arial" w:hAnsi="Arial" w:cs="Arial"/>
                <w:lang w:val="fr-CA"/>
              </w:rPr>
            </w:pPr>
            <w:r w:rsidRPr="00D90905">
              <w:rPr>
                <w:rFonts w:ascii="Arial" w:hAnsi="Arial" w:cs="Arial"/>
                <w:lang w:val="fr-CA"/>
              </w:rPr>
              <w:t>Disponibilité</w:t>
            </w:r>
          </w:p>
        </w:tc>
        <w:tc>
          <w:tcPr>
            <w:tcW w:w="7432" w:type="dxa"/>
          </w:tcPr>
          <w:p w14:paraId="6A07C143" w14:textId="69A382D2" w:rsidR="00D04EE8" w:rsidRPr="00D90905" w:rsidRDefault="0078434A" w:rsidP="00EC734D">
            <w:pPr>
              <w:rPr>
                <w:rFonts w:ascii="Arial" w:hAnsi="Arial" w:cs="Arial"/>
                <w:lang w:val="fr-CA"/>
              </w:rPr>
            </w:pPr>
            <w:r w:rsidRPr="00D90905">
              <w:rPr>
                <w:rFonts w:ascii="Arial" w:hAnsi="Arial" w:cs="Arial"/>
                <w:lang w:val="fr-CA"/>
              </w:rPr>
              <w:t xml:space="preserve">Le système de contrôle des chariots automatique </w:t>
            </w:r>
            <w:r w:rsidR="00D04EE8" w:rsidRPr="00D90905">
              <w:rPr>
                <w:rFonts w:ascii="Arial" w:hAnsi="Arial" w:cs="Arial"/>
                <w:lang w:val="fr-CA"/>
              </w:rPr>
              <w:t>doi</w:t>
            </w:r>
            <w:r w:rsidRPr="00D90905">
              <w:rPr>
                <w:rFonts w:ascii="Arial" w:hAnsi="Arial" w:cs="Arial"/>
                <w:lang w:val="fr-CA"/>
              </w:rPr>
              <w:t>t</w:t>
            </w:r>
            <w:r w:rsidR="00D04EE8" w:rsidRPr="00D90905">
              <w:rPr>
                <w:rFonts w:ascii="Arial" w:hAnsi="Arial" w:cs="Arial"/>
                <w:lang w:val="fr-CA"/>
              </w:rPr>
              <w:t xml:space="preserve"> être disponibles </w:t>
            </w:r>
            <w:r w:rsidRPr="00D90905">
              <w:rPr>
                <w:rFonts w:ascii="Arial" w:hAnsi="Arial" w:cs="Arial"/>
                <w:lang w:val="fr-CA"/>
              </w:rPr>
              <w:t>12h</w:t>
            </w:r>
            <w:r w:rsidR="00D04EE8" w:rsidRPr="00D90905">
              <w:rPr>
                <w:rFonts w:ascii="Arial" w:hAnsi="Arial" w:cs="Arial"/>
                <w:lang w:val="fr-CA"/>
              </w:rPr>
              <w:t>/7</w:t>
            </w:r>
            <w:r w:rsidRPr="00D90905">
              <w:rPr>
                <w:rFonts w:ascii="Arial" w:hAnsi="Arial" w:cs="Arial"/>
                <w:lang w:val="fr-CA"/>
              </w:rPr>
              <w:t xml:space="preserve">jours toute l’années.  Le coût </w:t>
            </w:r>
            <w:r w:rsidR="001E15AB" w:rsidRPr="00D90905">
              <w:rPr>
                <w:rFonts w:ascii="Arial" w:hAnsi="Arial" w:cs="Arial"/>
                <w:lang w:val="fr-CA"/>
              </w:rPr>
              <w:t>d’une panne totale</w:t>
            </w:r>
            <w:r w:rsidRPr="00D90905">
              <w:rPr>
                <w:rFonts w:ascii="Arial" w:hAnsi="Arial" w:cs="Arial"/>
                <w:lang w:val="fr-CA"/>
              </w:rPr>
              <w:t xml:space="preserve"> du système est évalué à d’environ 100k$ l’heure que le gestionnaire de l’aéroport doit rembourser </w:t>
            </w:r>
            <w:r w:rsidR="009D1671" w:rsidRPr="00D90905">
              <w:rPr>
                <w:rFonts w:ascii="Arial" w:hAnsi="Arial" w:cs="Arial"/>
                <w:lang w:val="fr-CA"/>
              </w:rPr>
              <w:t>aux compagnies aériennes</w:t>
            </w:r>
            <w:r w:rsidRPr="00D90905">
              <w:rPr>
                <w:rFonts w:ascii="Arial" w:hAnsi="Arial" w:cs="Arial"/>
                <w:lang w:val="fr-CA"/>
              </w:rPr>
              <w:t xml:space="preserve">. On ne peut tolérer aucune faute du système de contrôle et toute défaillance d’un chariot automatique doit être détecter </w:t>
            </w:r>
            <w:r w:rsidR="00EC734D" w:rsidRPr="00D90905">
              <w:rPr>
                <w:rFonts w:ascii="Arial" w:hAnsi="Arial" w:cs="Arial"/>
                <w:lang w:val="fr-CA"/>
              </w:rPr>
              <w:t>le plus rapidement possible.</w:t>
            </w:r>
            <w:r w:rsidR="00EC734D" w:rsidRPr="00D90905">
              <w:rPr>
                <w:rFonts w:ascii="Arial" w:hAnsi="Arial" w:cs="Arial"/>
                <w:lang w:val="fr-CA"/>
              </w:rPr>
              <w:br/>
            </w:r>
            <w:r w:rsidR="00D04EE8" w:rsidRPr="00D90905">
              <w:rPr>
                <w:rFonts w:ascii="Arial" w:hAnsi="Arial" w:cs="Arial"/>
                <w:lang w:val="fr-CA"/>
              </w:rPr>
              <w:t>De plus, le système doit enregistrer toutes les fautes (non-disponibilité d’un service) et avertir l</w:t>
            </w:r>
            <w:r w:rsidR="00EC734D" w:rsidRPr="00D90905">
              <w:rPr>
                <w:rFonts w:ascii="Arial" w:hAnsi="Arial" w:cs="Arial"/>
                <w:lang w:val="fr-CA"/>
              </w:rPr>
              <w:t xml:space="preserve">e </w:t>
            </w:r>
            <w:r w:rsidR="00EC734D" w:rsidRPr="00C968D4">
              <w:rPr>
                <w:rFonts w:ascii="Arial" w:hAnsi="Arial" w:cs="Arial"/>
                <w:highlight w:val="green"/>
                <w:lang w:val="fr-CA"/>
              </w:rPr>
              <w:t>contrôleu</w:t>
            </w:r>
            <w:r w:rsidR="00EC734D" w:rsidRPr="00D90905">
              <w:rPr>
                <w:rFonts w:ascii="Arial" w:hAnsi="Arial" w:cs="Arial"/>
                <w:lang w:val="fr-CA"/>
              </w:rPr>
              <w:t>r</w:t>
            </w:r>
            <w:r w:rsidR="00D04EE8" w:rsidRPr="00D90905">
              <w:rPr>
                <w:rFonts w:ascii="Arial" w:hAnsi="Arial" w:cs="Arial"/>
                <w:lang w:val="fr-CA"/>
              </w:rPr>
              <w:t xml:space="preserve"> en moins de 30 secondes lorsqu’une faute est détectée.   </w:t>
            </w:r>
          </w:p>
        </w:tc>
        <w:tc>
          <w:tcPr>
            <w:tcW w:w="622" w:type="dxa"/>
          </w:tcPr>
          <w:p w14:paraId="468E0620" w14:textId="77777777" w:rsidR="00D04EE8" w:rsidRPr="00D90905" w:rsidRDefault="00D04EE8" w:rsidP="00D04EE8">
            <w:pPr>
              <w:jc w:val="both"/>
              <w:rPr>
                <w:rFonts w:ascii="Arial" w:hAnsi="Arial" w:cs="Arial"/>
                <w:lang w:val="fr-CA"/>
              </w:rPr>
            </w:pPr>
          </w:p>
        </w:tc>
      </w:tr>
      <w:tr w:rsidR="000707E5" w:rsidRPr="00262F43" w14:paraId="6443E3D2" w14:textId="77777777" w:rsidTr="00B94343">
        <w:tc>
          <w:tcPr>
            <w:tcW w:w="878" w:type="dxa"/>
          </w:tcPr>
          <w:p w14:paraId="64076E1F" w14:textId="77777777" w:rsidR="000707E5" w:rsidRPr="00F32E86" w:rsidRDefault="000707E5" w:rsidP="000707E5">
            <w:pPr>
              <w:jc w:val="both"/>
              <w:rPr>
                <w:rFonts w:ascii="Arial" w:hAnsi="Arial" w:cs="Arial"/>
                <w:b/>
                <w:bCs/>
                <w:lang w:val="fr-CA"/>
              </w:rPr>
            </w:pPr>
            <w:bookmarkStart w:id="26" w:name="AQS2"/>
            <w:r w:rsidRPr="00F32E86">
              <w:rPr>
                <w:rFonts w:ascii="Arial" w:hAnsi="Arial" w:cs="Arial"/>
                <w:b/>
                <w:bCs/>
                <w:lang w:val="fr-CA"/>
              </w:rPr>
              <w:t>AQS2</w:t>
            </w:r>
            <w:bookmarkEnd w:id="26"/>
          </w:p>
          <w:p w14:paraId="63457F53" w14:textId="25FDAA06" w:rsidR="000707E5" w:rsidRPr="00F32E86" w:rsidRDefault="000707E5" w:rsidP="000707E5">
            <w:pPr>
              <w:jc w:val="both"/>
              <w:rPr>
                <w:rFonts w:ascii="Arial" w:hAnsi="Arial" w:cs="Arial"/>
                <w:b/>
                <w:bCs/>
                <w:lang w:val="fr-CA"/>
              </w:rPr>
            </w:pPr>
          </w:p>
        </w:tc>
        <w:tc>
          <w:tcPr>
            <w:tcW w:w="1804" w:type="dxa"/>
          </w:tcPr>
          <w:p w14:paraId="7C3275AE" w14:textId="54C07D2C" w:rsidR="000707E5" w:rsidRPr="00D90905" w:rsidRDefault="000707E5" w:rsidP="00D04EE8">
            <w:pPr>
              <w:jc w:val="both"/>
              <w:rPr>
                <w:rFonts w:ascii="Arial" w:hAnsi="Arial" w:cs="Arial"/>
                <w:lang w:val="fr-CA"/>
              </w:rPr>
            </w:pPr>
            <w:r w:rsidRPr="00D90905">
              <w:rPr>
                <w:rFonts w:ascii="Arial" w:hAnsi="Arial" w:cs="Arial"/>
                <w:lang w:val="fr-CA"/>
              </w:rPr>
              <w:t>Interopérabilité</w:t>
            </w:r>
          </w:p>
        </w:tc>
        <w:tc>
          <w:tcPr>
            <w:tcW w:w="7432" w:type="dxa"/>
          </w:tcPr>
          <w:p w14:paraId="36D98EF2" w14:textId="2313EEBE" w:rsidR="000707E5" w:rsidRPr="00D90905" w:rsidRDefault="000707E5" w:rsidP="003D642F">
            <w:pPr>
              <w:jc w:val="both"/>
              <w:rPr>
                <w:rFonts w:ascii="Arial" w:hAnsi="Arial" w:cs="Arial"/>
                <w:lang w:val="fr-CA"/>
              </w:rPr>
            </w:pPr>
            <w:r w:rsidRPr="00D90905">
              <w:rPr>
                <w:rFonts w:ascii="Arial" w:hAnsi="Arial" w:cs="Arial"/>
                <w:lang w:val="fr-CA"/>
              </w:rPr>
              <w:t xml:space="preserve">Le système de gestion des bagages doit automatiquement informer le système de gestions </w:t>
            </w:r>
            <w:r w:rsidR="00AE272C" w:rsidRPr="00D90905">
              <w:rPr>
                <w:rFonts w:ascii="Arial" w:hAnsi="Arial" w:cs="Arial"/>
                <w:lang w:val="fr-CA"/>
              </w:rPr>
              <w:t>des douanes</w:t>
            </w:r>
            <w:r w:rsidRPr="00D90905">
              <w:rPr>
                <w:rFonts w:ascii="Arial" w:hAnsi="Arial" w:cs="Arial"/>
                <w:lang w:val="fr-CA"/>
              </w:rPr>
              <w:t xml:space="preserve"> de l’aéroport lorsque les bagages d’un passager sont à bords d’un avion et que le passager n’est pas embarqué.</w:t>
            </w:r>
          </w:p>
        </w:tc>
        <w:tc>
          <w:tcPr>
            <w:tcW w:w="622" w:type="dxa"/>
          </w:tcPr>
          <w:p w14:paraId="534DA1C5" w14:textId="77777777" w:rsidR="000707E5" w:rsidRPr="00D90905" w:rsidRDefault="000707E5" w:rsidP="00D04EE8">
            <w:pPr>
              <w:jc w:val="both"/>
              <w:rPr>
                <w:rFonts w:ascii="Arial" w:hAnsi="Arial" w:cs="Arial"/>
                <w:lang w:val="fr-CA"/>
              </w:rPr>
            </w:pPr>
          </w:p>
        </w:tc>
      </w:tr>
      <w:tr w:rsidR="000707E5" w:rsidRPr="00262F43" w14:paraId="20A0600A" w14:textId="77777777" w:rsidTr="00B94343">
        <w:tc>
          <w:tcPr>
            <w:tcW w:w="878" w:type="dxa"/>
          </w:tcPr>
          <w:p w14:paraId="6E591F2A" w14:textId="77777777" w:rsidR="000707E5" w:rsidRPr="00F32E86" w:rsidRDefault="000707E5" w:rsidP="000707E5">
            <w:pPr>
              <w:jc w:val="both"/>
              <w:rPr>
                <w:rFonts w:ascii="Arial" w:hAnsi="Arial" w:cs="Arial"/>
                <w:b/>
                <w:bCs/>
                <w:lang w:val="fr-CA"/>
              </w:rPr>
            </w:pPr>
            <w:bookmarkStart w:id="27" w:name="AQS3"/>
            <w:r w:rsidRPr="00F32E86">
              <w:rPr>
                <w:rFonts w:ascii="Arial" w:hAnsi="Arial" w:cs="Arial"/>
                <w:b/>
                <w:bCs/>
                <w:lang w:val="fr-CA"/>
              </w:rPr>
              <w:t>AQS3</w:t>
            </w:r>
            <w:bookmarkEnd w:id="27"/>
          </w:p>
          <w:p w14:paraId="55E629B6" w14:textId="734B0A94" w:rsidR="000707E5" w:rsidRPr="00F32E86" w:rsidRDefault="000707E5" w:rsidP="000707E5">
            <w:pPr>
              <w:jc w:val="both"/>
              <w:rPr>
                <w:rFonts w:ascii="Arial" w:hAnsi="Arial" w:cs="Arial"/>
                <w:b/>
                <w:bCs/>
                <w:lang w:val="fr-CA"/>
              </w:rPr>
            </w:pPr>
          </w:p>
        </w:tc>
        <w:tc>
          <w:tcPr>
            <w:tcW w:w="1804" w:type="dxa"/>
          </w:tcPr>
          <w:p w14:paraId="79DB064D" w14:textId="2DB5F8D4" w:rsidR="000707E5" w:rsidRPr="00D90905" w:rsidRDefault="000707E5" w:rsidP="000707E5">
            <w:pPr>
              <w:jc w:val="both"/>
              <w:rPr>
                <w:rFonts w:ascii="Arial" w:hAnsi="Arial" w:cs="Arial"/>
                <w:lang w:val="fr-CA"/>
              </w:rPr>
            </w:pPr>
            <w:r w:rsidRPr="00D90905">
              <w:rPr>
                <w:rFonts w:ascii="Arial" w:hAnsi="Arial" w:cs="Arial"/>
                <w:lang w:val="fr-CA"/>
              </w:rPr>
              <w:t>Modificabilité</w:t>
            </w:r>
          </w:p>
        </w:tc>
        <w:tc>
          <w:tcPr>
            <w:tcW w:w="7432" w:type="dxa"/>
          </w:tcPr>
          <w:p w14:paraId="628DBA59" w14:textId="1B8FC640" w:rsidR="000707E5" w:rsidRPr="00D90905" w:rsidRDefault="00391046" w:rsidP="000707E5">
            <w:pPr>
              <w:jc w:val="both"/>
              <w:rPr>
                <w:rFonts w:ascii="Arial" w:hAnsi="Arial" w:cs="Arial"/>
                <w:lang w:val="fr-CA"/>
              </w:rPr>
            </w:pPr>
            <w:r w:rsidRPr="00D90905">
              <w:rPr>
                <w:rFonts w:ascii="Arial" w:hAnsi="Arial" w:cs="Arial"/>
                <w:lang w:val="fr-CA"/>
              </w:rPr>
              <w:t>Suite aux problèmes financier relié à la COVID-19, l</w:t>
            </w:r>
            <w:r w:rsidR="00005BB8" w:rsidRPr="00D90905">
              <w:rPr>
                <w:rFonts w:ascii="Arial" w:hAnsi="Arial" w:cs="Arial"/>
                <w:lang w:val="fr-CA"/>
              </w:rPr>
              <w:t xml:space="preserve">’aéroport </w:t>
            </w:r>
            <w:r w:rsidR="004147E1" w:rsidRPr="00D90905">
              <w:rPr>
                <w:rFonts w:ascii="Arial" w:hAnsi="Arial" w:cs="Arial"/>
                <w:lang w:val="fr-CA"/>
              </w:rPr>
              <w:t>veut</w:t>
            </w:r>
            <w:r w:rsidR="00005BB8" w:rsidRPr="00D90905">
              <w:rPr>
                <w:rFonts w:ascii="Arial" w:hAnsi="Arial" w:cs="Arial"/>
                <w:lang w:val="fr-CA"/>
              </w:rPr>
              <w:t xml:space="preserve"> ajouter une trentaine de capteur ultrason permettant de mesure la taille de chaque bagage pour calculer le volume exacte nécessaire dans chaque avion. Ceci lui permettra d’envoyer l’information au système de transport de colis qui pourra maximiser le nombre de colis</w:t>
            </w:r>
            <w:r w:rsidR="004147E1" w:rsidRPr="00D90905">
              <w:rPr>
                <w:rFonts w:ascii="Arial" w:hAnsi="Arial" w:cs="Arial"/>
                <w:lang w:val="fr-CA"/>
              </w:rPr>
              <w:t xml:space="preserve"> supplémentaire</w:t>
            </w:r>
            <w:r w:rsidRPr="00D90905">
              <w:rPr>
                <w:rFonts w:ascii="Arial" w:hAnsi="Arial" w:cs="Arial"/>
                <w:lang w:val="fr-CA"/>
              </w:rPr>
              <w:t>s</w:t>
            </w:r>
            <w:r w:rsidR="00005BB8" w:rsidRPr="00D90905">
              <w:rPr>
                <w:rFonts w:ascii="Arial" w:hAnsi="Arial" w:cs="Arial"/>
                <w:lang w:val="fr-CA"/>
              </w:rPr>
              <w:t xml:space="preserve"> envoyé</w:t>
            </w:r>
            <w:r w:rsidRPr="00D90905">
              <w:rPr>
                <w:rFonts w:ascii="Arial" w:hAnsi="Arial" w:cs="Arial"/>
                <w:lang w:val="fr-CA"/>
              </w:rPr>
              <w:t>s</w:t>
            </w:r>
            <w:r w:rsidR="00005BB8" w:rsidRPr="00D90905">
              <w:rPr>
                <w:rFonts w:ascii="Arial" w:hAnsi="Arial" w:cs="Arial"/>
                <w:lang w:val="fr-CA"/>
              </w:rPr>
              <w:t xml:space="preserve"> sur chaque avion et ainsi aider les transporteurs à rentabiliser leur flotte.  Les modifications doivent être </w:t>
            </w:r>
            <w:r w:rsidR="00AE272C" w:rsidRPr="00D90905">
              <w:rPr>
                <w:rFonts w:ascii="Arial" w:hAnsi="Arial" w:cs="Arial"/>
                <w:lang w:val="fr-CA"/>
              </w:rPr>
              <w:t xml:space="preserve">réalisés par 2 </w:t>
            </w:r>
            <w:r w:rsidR="001E15AB" w:rsidRPr="00D90905">
              <w:rPr>
                <w:rFonts w:ascii="Arial" w:hAnsi="Arial" w:cs="Arial"/>
                <w:lang w:val="fr-CA"/>
              </w:rPr>
              <w:t>personnes</w:t>
            </w:r>
            <w:r w:rsidR="00AE272C" w:rsidRPr="00D90905">
              <w:rPr>
                <w:rFonts w:ascii="Arial" w:hAnsi="Arial" w:cs="Arial"/>
                <w:lang w:val="fr-CA"/>
              </w:rPr>
              <w:t xml:space="preserve"> en 30 jours.  L</w:t>
            </w:r>
            <w:r w:rsidR="004147E1" w:rsidRPr="00D90905">
              <w:rPr>
                <w:rFonts w:ascii="Arial" w:hAnsi="Arial" w:cs="Arial"/>
                <w:lang w:val="fr-CA"/>
              </w:rPr>
              <w:t>es développeurs seront aussi responsables de modifier l</w:t>
            </w:r>
            <w:r w:rsidR="00AE272C" w:rsidRPr="00D90905">
              <w:rPr>
                <w:rFonts w:ascii="Arial" w:hAnsi="Arial" w:cs="Arial"/>
                <w:lang w:val="fr-CA"/>
              </w:rPr>
              <w:t xml:space="preserve">’API du </w:t>
            </w:r>
            <w:r w:rsidR="00AE272C" w:rsidRPr="00986431">
              <w:rPr>
                <w:rFonts w:ascii="Arial" w:hAnsi="Arial" w:cs="Arial"/>
                <w:highlight w:val="magenta"/>
                <w:lang w:val="fr-CA"/>
              </w:rPr>
              <w:t>système de transport de colis</w:t>
            </w:r>
            <w:r w:rsidR="00AE272C" w:rsidRPr="00D90905">
              <w:rPr>
                <w:rFonts w:ascii="Arial" w:hAnsi="Arial" w:cs="Arial"/>
                <w:lang w:val="fr-CA"/>
              </w:rPr>
              <w:t xml:space="preserve"> </w:t>
            </w:r>
            <w:r w:rsidR="004147E1" w:rsidRPr="00D90905">
              <w:rPr>
                <w:rFonts w:ascii="Arial" w:hAnsi="Arial" w:cs="Arial"/>
                <w:lang w:val="fr-CA"/>
              </w:rPr>
              <w:t xml:space="preserve">qui doit </w:t>
            </w:r>
            <w:r w:rsidR="00AE272C" w:rsidRPr="00D90905">
              <w:rPr>
                <w:rFonts w:ascii="Arial" w:hAnsi="Arial" w:cs="Arial"/>
                <w:lang w:val="fr-CA"/>
              </w:rPr>
              <w:t xml:space="preserve">recevoir l’information sur </w:t>
            </w:r>
            <w:r w:rsidR="00AE272C" w:rsidRPr="00986431">
              <w:rPr>
                <w:rFonts w:ascii="Arial" w:hAnsi="Arial" w:cs="Arial"/>
                <w:highlight w:val="blue"/>
                <w:lang w:val="fr-CA"/>
              </w:rPr>
              <w:t>le no de vol</w:t>
            </w:r>
            <w:r w:rsidR="00AE272C" w:rsidRPr="00D90905">
              <w:rPr>
                <w:rFonts w:ascii="Arial" w:hAnsi="Arial" w:cs="Arial"/>
                <w:lang w:val="fr-CA"/>
              </w:rPr>
              <w:t xml:space="preserve">, </w:t>
            </w:r>
            <w:r w:rsidR="00AE272C" w:rsidRPr="00986431">
              <w:rPr>
                <w:rFonts w:ascii="Arial" w:hAnsi="Arial" w:cs="Arial"/>
                <w:highlight w:val="blue"/>
                <w:lang w:val="fr-CA"/>
              </w:rPr>
              <w:t>l’heure</w:t>
            </w:r>
            <w:r w:rsidR="00AE272C" w:rsidRPr="00D90905">
              <w:rPr>
                <w:rFonts w:ascii="Arial" w:hAnsi="Arial" w:cs="Arial"/>
                <w:lang w:val="fr-CA"/>
              </w:rPr>
              <w:t xml:space="preserve"> et le </w:t>
            </w:r>
            <w:r w:rsidR="00AE272C" w:rsidRPr="00986431">
              <w:rPr>
                <w:rFonts w:ascii="Arial" w:hAnsi="Arial" w:cs="Arial"/>
                <w:highlight w:val="blue"/>
                <w:lang w:val="fr-CA"/>
              </w:rPr>
              <w:t>volume</w:t>
            </w:r>
            <w:r w:rsidR="00AE272C" w:rsidRPr="00D90905">
              <w:rPr>
                <w:rFonts w:ascii="Arial" w:hAnsi="Arial" w:cs="Arial"/>
                <w:lang w:val="fr-CA"/>
              </w:rPr>
              <w:t xml:space="preserve"> en mètre cube de l’espace restant</w:t>
            </w:r>
            <w:r w:rsidR="004147E1" w:rsidRPr="00D90905">
              <w:rPr>
                <w:rFonts w:ascii="Arial" w:hAnsi="Arial" w:cs="Arial"/>
                <w:lang w:val="fr-CA"/>
              </w:rPr>
              <w:t xml:space="preserve"> dans l’avion</w:t>
            </w:r>
            <w:r w:rsidR="00AE272C" w:rsidRPr="00D90905">
              <w:rPr>
                <w:rFonts w:ascii="Arial" w:hAnsi="Arial" w:cs="Arial"/>
                <w:lang w:val="fr-CA"/>
              </w:rPr>
              <w:t>.</w:t>
            </w:r>
          </w:p>
        </w:tc>
        <w:tc>
          <w:tcPr>
            <w:tcW w:w="622" w:type="dxa"/>
          </w:tcPr>
          <w:p w14:paraId="7232C444" w14:textId="77777777" w:rsidR="000707E5" w:rsidRPr="00D90905" w:rsidRDefault="000707E5" w:rsidP="000707E5">
            <w:pPr>
              <w:jc w:val="both"/>
              <w:rPr>
                <w:rFonts w:ascii="Arial" w:hAnsi="Arial" w:cs="Arial"/>
                <w:lang w:val="fr-CA"/>
              </w:rPr>
            </w:pPr>
          </w:p>
        </w:tc>
      </w:tr>
      <w:tr w:rsidR="00AE272C" w:rsidRPr="00262F43" w14:paraId="4222B910" w14:textId="77777777" w:rsidTr="00B94343">
        <w:tc>
          <w:tcPr>
            <w:tcW w:w="878" w:type="dxa"/>
          </w:tcPr>
          <w:p w14:paraId="05E3236B" w14:textId="77777777" w:rsidR="00AE272C" w:rsidRPr="00F32E86" w:rsidRDefault="00AE272C" w:rsidP="00AE272C">
            <w:pPr>
              <w:jc w:val="both"/>
              <w:rPr>
                <w:rFonts w:ascii="Arial" w:hAnsi="Arial" w:cs="Arial"/>
                <w:b/>
                <w:bCs/>
                <w:lang w:val="fr-CA"/>
              </w:rPr>
            </w:pPr>
            <w:bookmarkStart w:id="28" w:name="AQS4"/>
            <w:r w:rsidRPr="00F32E86">
              <w:rPr>
                <w:rFonts w:ascii="Arial" w:hAnsi="Arial" w:cs="Arial"/>
                <w:b/>
                <w:bCs/>
                <w:lang w:val="fr-CA"/>
              </w:rPr>
              <w:t>AQS4</w:t>
            </w:r>
            <w:bookmarkEnd w:id="28"/>
          </w:p>
          <w:p w14:paraId="74833ACD" w14:textId="6786A637" w:rsidR="00AE272C" w:rsidRPr="00F32E86" w:rsidRDefault="00AE272C" w:rsidP="00AE272C">
            <w:pPr>
              <w:jc w:val="both"/>
              <w:rPr>
                <w:rFonts w:ascii="Arial" w:hAnsi="Arial" w:cs="Arial"/>
                <w:b/>
                <w:bCs/>
                <w:u w:val="single"/>
                <w:lang w:val="fr-CA"/>
              </w:rPr>
            </w:pPr>
          </w:p>
        </w:tc>
        <w:tc>
          <w:tcPr>
            <w:tcW w:w="1804" w:type="dxa"/>
          </w:tcPr>
          <w:p w14:paraId="6973AF66" w14:textId="43002D64" w:rsidR="00AE272C" w:rsidRPr="00D90905" w:rsidRDefault="00AE272C" w:rsidP="00AE272C">
            <w:pPr>
              <w:jc w:val="both"/>
              <w:rPr>
                <w:rFonts w:ascii="Arial" w:hAnsi="Arial" w:cs="Arial"/>
                <w:lang w:val="fr-CA"/>
              </w:rPr>
            </w:pPr>
            <w:r w:rsidRPr="00D90905">
              <w:rPr>
                <w:rFonts w:ascii="Arial" w:hAnsi="Arial" w:cs="Arial"/>
                <w:lang w:val="fr-CA"/>
              </w:rPr>
              <w:t>Performance</w:t>
            </w:r>
          </w:p>
        </w:tc>
        <w:tc>
          <w:tcPr>
            <w:tcW w:w="7432" w:type="dxa"/>
          </w:tcPr>
          <w:p w14:paraId="161CCFAC" w14:textId="644F9B8B" w:rsidR="00AE272C" w:rsidRPr="00D90905" w:rsidRDefault="00AE272C" w:rsidP="00AE272C">
            <w:pPr>
              <w:jc w:val="both"/>
              <w:rPr>
                <w:rFonts w:ascii="Arial" w:hAnsi="Arial" w:cs="Arial"/>
                <w:lang w:val="fr-CA"/>
              </w:rPr>
            </w:pPr>
            <w:r w:rsidRPr="00D90905">
              <w:rPr>
                <w:rFonts w:ascii="Arial" w:hAnsi="Arial" w:cs="Arial"/>
                <w:bCs/>
                <w:lang w:val="fr-CA"/>
              </w:rPr>
              <w:t xml:space="preserve">Affichage en temps réel des informations liées aux bagages via une </w:t>
            </w:r>
            <w:r w:rsidRPr="00986431">
              <w:rPr>
                <w:rFonts w:ascii="Arial" w:hAnsi="Arial" w:cs="Arial"/>
                <w:bCs/>
                <w:highlight w:val="yellow"/>
                <w:lang w:val="fr-CA"/>
              </w:rPr>
              <w:t>interface web</w:t>
            </w:r>
            <w:r w:rsidRPr="00D90905">
              <w:rPr>
                <w:rFonts w:ascii="Arial" w:hAnsi="Arial" w:cs="Arial"/>
                <w:bCs/>
                <w:lang w:val="fr-CA"/>
              </w:rPr>
              <w:t xml:space="preserve">.  Chaque carrousel possède un système d’affichage indiquant la position des bagages de chaque </w:t>
            </w:r>
            <w:r w:rsidRPr="00C968D4">
              <w:rPr>
                <w:rFonts w:ascii="Arial" w:hAnsi="Arial" w:cs="Arial"/>
                <w:bCs/>
                <w:highlight w:val="green"/>
                <w:lang w:val="fr-CA"/>
              </w:rPr>
              <w:t>passager</w:t>
            </w:r>
            <w:r w:rsidRPr="00D90905">
              <w:rPr>
                <w:rFonts w:ascii="Arial" w:hAnsi="Arial" w:cs="Arial"/>
                <w:bCs/>
                <w:lang w:val="fr-CA"/>
              </w:rPr>
              <w:t xml:space="preserve">.  En considérant le fonctionnement </w:t>
            </w:r>
            <w:r w:rsidRPr="00D90905">
              <w:rPr>
                <w:rFonts w:ascii="Arial" w:hAnsi="Arial" w:cs="Arial"/>
                <w:lang w:val="fr-CA"/>
              </w:rPr>
              <w:t>simultané</w:t>
            </w:r>
            <w:r w:rsidRPr="00D90905">
              <w:rPr>
                <w:rFonts w:ascii="Arial" w:hAnsi="Arial" w:cs="Arial"/>
                <w:bCs/>
                <w:lang w:val="fr-CA"/>
              </w:rPr>
              <w:t xml:space="preserve"> de 8 carrousels par terminaux, l’arrivé de 10 avions par heure avec une moyenne de 197 </w:t>
            </w:r>
            <w:proofErr w:type="gramStart"/>
            <w:r w:rsidRPr="00D90905">
              <w:rPr>
                <w:rFonts w:ascii="Arial" w:hAnsi="Arial" w:cs="Arial"/>
                <w:bCs/>
                <w:lang w:val="fr-CA"/>
              </w:rPr>
              <w:t>passager</w:t>
            </w:r>
            <w:proofErr w:type="gramEnd"/>
            <w:r w:rsidRPr="00D90905">
              <w:rPr>
                <w:rFonts w:ascii="Arial" w:hAnsi="Arial" w:cs="Arial"/>
                <w:bCs/>
                <w:lang w:val="fr-CA"/>
              </w:rPr>
              <w:t xml:space="preserve"> par vols, </w:t>
            </w:r>
            <w:r w:rsidRPr="00D90905">
              <w:rPr>
                <w:rFonts w:ascii="Arial" w:hAnsi="Arial" w:cs="Arial"/>
                <w:b/>
                <w:lang w:val="fr-CA"/>
              </w:rPr>
              <w:t>nous aimerions connaitre la latence estimé</w:t>
            </w:r>
            <w:r w:rsidR="009D1671" w:rsidRPr="00D90905">
              <w:rPr>
                <w:rFonts w:ascii="Arial" w:hAnsi="Arial" w:cs="Arial"/>
                <w:b/>
                <w:lang w:val="fr-CA"/>
              </w:rPr>
              <w:t xml:space="preserve"> (taux de rafraichissement des écran</w:t>
            </w:r>
            <w:r w:rsidR="004147E1" w:rsidRPr="00D90905">
              <w:rPr>
                <w:rFonts w:ascii="Arial" w:hAnsi="Arial" w:cs="Arial"/>
                <w:b/>
                <w:lang w:val="fr-CA"/>
              </w:rPr>
              <w:t>s</w:t>
            </w:r>
            <w:r w:rsidR="009D1671" w:rsidRPr="00D90905">
              <w:rPr>
                <w:rFonts w:ascii="Arial" w:hAnsi="Arial" w:cs="Arial"/>
                <w:b/>
                <w:lang w:val="fr-CA"/>
              </w:rPr>
              <w:t>)</w:t>
            </w:r>
            <w:r w:rsidRPr="00D90905">
              <w:rPr>
                <w:rFonts w:ascii="Arial" w:hAnsi="Arial" w:cs="Arial"/>
                <w:b/>
                <w:lang w:val="fr-CA"/>
              </w:rPr>
              <w:t xml:space="preserve"> ainsi que l’architecture pour supporter celle-ci.</w:t>
            </w:r>
          </w:p>
        </w:tc>
        <w:tc>
          <w:tcPr>
            <w:tcW w:w="622" w:type="dxa"/>
          </w:tcPr>
          <w:p w14:paraId="6A57B75F" w14:textId="77777777" w:rsidR="00AE272C" w:rsidRPr="00D90905" w:rsidRDefault="00AE272C" w:rsidP="00AE272C">
            <w:pPr>
              <w:jc w:val="both"/>
              <w:rPr>
                <w:rFonts w:ascii="Arial" w:hAnsi="Arial" w:cs="Arial"/>
                <w:lang w:val="fr-CA"/>
              </w:rPr>
            </w:pPr>
          </w:p>
        </w:tc>
      </w:tr>
      <w:tr w:rsidR="00AE272C" w:rsidRPr="00D90905" w14:paraId="26CA4313" w14:textId="77777777" w:rsidTr="00B94343">
        <w:tc>
          <w:tcPr>
            <w:tcW w:w="878" w:type="dxa"/>
          </w:tcPr>
          <w:p w14:paraId="6B33E223" w14:textId="77777777" w:rsidR="00693818" w:rsidRPr="00F32E86" w:rsidRDefault="00693818" w:rsidP="00693818">
            <w:pPr>
              <w:jc w:val="both"/>
              <w:rPr>
                <w:rFonts w:ascii="Arial" w:hAnsi="Arial" w:cs="Arial"/>
                <w:b/>
                <w:bCs/>
                <w:lang w:val="fr-CA"/>
              </w:rPr>
            </w:pPr>
            <w:bookmarkStart w:id="29" w:name="AQS5"/>
            <w:r w:rsidRPr="00F32E86">
              <w:rPr>
                <w:rFonts w:ascii="Arial" w:hAnsi="Arial" w:cs="Arial"/>
                <w:b/>
                <w:bCs/>
                <w:lang w:val="fr-CA"/>
              </w:rPr>
              <w:t>AQS5</w:t>
            </w:r>
            <w:bookmarkEnd w:id="29"/>
          </w:p>
          <w:p w14:paraId="3C7BAEDC" w14:textId="74997605" w:rsidR="00AE272C" w:rsidRPr="00F32E86" w:rsidRDefault="00AE272C" w:rsidP="00693818">
            <w:pPr>
              <w:jc w:val="both"/>
              <w:rPr>
                <w:rFonts w:ascii="Arial" w:hAnsi="Arial" w:cs="Arial"/>
                <w:b/>
                <w:bCs/>
                <w:lang w:val="fr-CA"/>
              </w:rPr>
            </w:pPr>
          </w:p>
        </w:tc>
        <w:tc>
          <w:tcPr>
            <w:tcW w:w="1804" w:type="dxa"/>
          </w:tcPr>
          <w:p w14:paraId="6FF00B0E" w14:textId="09EBA14B" w:rsidR="00AE272C" w:rsidRPr="00D90905" w:rsidRDefault="00AE272C" w:rsidP="00AE272C">
            <w:pPr>
              <w:jc w:val="both"/>
              <w:rPr>
                <w:rFonts w:ascii="Arial" w:hAnsi="Arial" w:cs="Arial"/>
                <w:lang w:val="fr-CA"/>
              </w:rPr>
            </w:pPr>
            <w:r w:rsidRPr="00D90905">
              <w:rPr>
                <w:rFonts w:ascii="Arial" w:hAnsi="Arial" w:cs="Arial"/>
                <w:lang w:val="fr-CA"/>
              </w:rPr>
              <w:t>Sécurité</w:t>
            </w:r>
          </w:p>
        </w:tc>
        <w:tc>
          <w:tcPr>
            <w:tcW w:w="7432" w:type="dxa"/>
          </w:tcPr>
          <w:p w14:paraId="66E50FD2" w14:textId="3C82EC6E" w:rsidR="00AE272C" w:rsidRPr="00D90905" w:rsidRDefault="00AE272C" w:rsidP="00AE272C">
            <w:pPr>
              <w:jc w:val="both"/>
              <w:rPr>
                <w:rFonts w:ascii="Arial" w:hAnsi="Arial" w:cs="Arial"/>
                <w:lang w:val="fr-CA"/>
              </w:rPr>
            </w:pPr>
            <w:r w:rsidRPr="00D90905">
              <w:rPr>
                <w:rFonts w:ascii="Arial" w:hAnsi="Arial" w:cs="Arial"/>
                <w:lang w:val="fr-CA"/>
              </w:rPr>
              <w:t xml:space="preserve">L’accès aux différentes données du système de gestion des bagages doit être protégé et limité aux personnels appropriés. La localisation exacte est réservée aux </w:t>
            </w:r>
            <w:r w:rsidRPr="00C968D4">
              <w:rPr>
                <w:rFonts w:ascii="Arial" w:hAnsi="Arial" w:cs="Arial"/>
                <w:highlight w:val="green"/>
                <w:lang w:val="fr-CA"/>
              </w:rPr>
              <w:t>douaniers</w:t>
            </w:r>
            <w:r w:rsidRPr="00D90905">
              <w:rPr>
                <w:rFonts w:ascii="Arial" w:hAnsi="Arial" w:cs="Arial"/>
                <w:lang w:val="fr-CA"/>
              </w:rPr>
              <w:t xml:space="preserve"> et </w:t>
            </w:r>
            <w:r w:rsidRPr="00C968D4">
              <w:rPr>
                <w:rFonts w:ascii="Arial" w:hAnsi="Arial" w:cs="Arial"/>
                <w:highlight w:val="green"/>
                <w:lang w:val="fr-CA"/>
              </w:rPr>
              <w:t>employé de l’aéroport</w:t>
            </w:r>
            <w:r w:rsidRPr="00D90905">
              <w:rPr>
                <w:rFonts w:ascii="Arial" w:hAnsi="Arial" w:cs="Arial"/>
                <w:lang w:val="fr-CA"/>
              </w:rPr>
              <w:t xml:space="preserve">.  La position par zone (avion, chariot automatique, convoyeur, </w:t>
            </w:r>
            <w:r w:rsidR="004147E1" w:rsidRPr="00D90905">
              <w:rPr>
                <w:rFonts w:ascii="Arial" w:hAnsi="Arial" w:cs="Arial"/>
                <w:lang w:val="fr-CA"/>
              </w:rPr>
              <w:t>carrousel</w:t>
            </w:r>
            <w:r w:rsidRPr="00D90905">
              <w:rPr>
                <w:rFonts w:ascii="Arial" w:hAnsi="Arial" w:cs="Arial"/>
                <w:lang w:val="fr-CA"/>
              </w:rPr>
              <w:t xml:space="preserve">) est permise pour les </w:t>
            </w:r>
            <w:r w:rsidRPr="00C968D4">
              <w:rPr>
                <w:rFonts w:ascii="Arial" w:hAnsi="Arial" w:cs="Arial"/>
                <w:highlight w:val="green"/>
                <w:lang w:val="fr-CA"/>
              </w:rPr>
              <w:t>employés des compagnies aérienne</w:t>
            </w:r>
            <w:r w:rsidRPr="00D90905">
              <w:rPr>
                <w:rFonts w:ascii="Arial" w:hAnsi="Arial" w:cs="Arial"/>
                <w:lang w:val="fr-CA"/>
              </w:rPr>
              <w:t>. La position par région (avion,</w:t>
            </w:r>
            <w:r w:rsidR="004147E1" w:rsidRPr="00D90905">
              <w:rPr>
                <w:rFonts w:ascii="Arial" w:hAnsi="Arial" w:cs="Arial"/>
                <w:lang w:val="fr-CA"/>
              </w:rPr>
              <w:t xml:space="preserve"> </w:t>
            </w:r>
            <w:proofErr w:type="spellStart"/>
            <w:r w:rsidRPr="00D90905">
              <w:rPr>
                <w:rFonts w:ascii="Arial" w:hAnsi="Arial" w:cs="Arial"/>
                <w:lang w:val="fr-CA"/>
              </w:rPr>
              <w:t>caroussel</w:t>
            </w:r>
            <w:proofErr w:type="spellEnd"/>
            <w:r w:rsidRPr="00D90905">
              <w:rPr>
                <w:rFonts w:ascii="Arial" w:hAnsi="Arial" w:cs="Arial"/>
                <w:lang w:val="fr-CA"/>
              </w:rPr>
              <w:t>, en transit</w:t>
            </w:r>
            <w:r w:rsidR="004147E1" w:rsidRPr="00D90905">
              <w:rPr>
                <w:rFonts w:ascii="Arial" w:hAnsi="Arial" w:cs="Arial"/>
                <w:lang w:val="fr-CA"/>
              </w:rPr>
              <w:t xml:space="preserve"> </w:t>
            </w:r>
            <w:r w:rsidR="004147E1" w:rsidRPr="0051573F">
              <w:rPr>
                <w:rFonts w:ascii="Arial" w:hAnsi="Arial" w:cs="Arial"/>
                <w:highlight w:val="yellow"/>
                <w:lang w:val="fr-CA"/>
              </w:rPr>
              <w:t xml:space="preserve">(convoyeur, douane, chariot </w:t>
            </w:r>
            <w:proofErr w:type="gramStart"/>
            <w:r w:rsidR="004147E1" w:rsidRPr="0051573F">
              <w:rPr>
                <w:rFonts w:ascii="Arial" w:hAnsi="Arial" w:cs="Arial"/>
                <w:bCs/>
                <w:highlight w:val="yellow"/>
                <w:lang w:val="fr-CA"/>
              </w:rPr>
              <w:t>téléguidés</w:t>
            </w:r>
            <w:r w:rsidR="004147E1" w:rsidRPr="0051573F">
              <w:rPr>
                <w:rFonts w:ascii="Arial" w:hAnsi="Arial" w:cs="Arial"/>
                <w:highlight w:val="yellow"/>
                <w:lang w:val="fr-CA"/>
              </w:rPr>
              <w:t xml:space="preserve"> </w:t>
            </w:r>
            <w:r w:rsidRPr="0051573F">
              <w:rPr>
                <w:rFonts w:ascii="Arial" w:hAnsi="Arial" w:cs="Arial"/>
                <w:highlight w:val="yellow"/>
                <w:lang w:val="fr-CA"/>
              </w:rPr>
              <w:t>)</w:t>
            </w:r>
            <w:proofErr w:type="gramEnd"/>
            <w:r w:rsidRPr="0051573F">
              <w:rPr>
                <w:rFonts w:ascii="Arial" w:hAnsi="Arial" w:cs="Arial"/>
                <w:highlight w:val="yellow"/>
                <w:lang w:val="fr-CA"/>
              </w:rPr>
              <w:t xml:space="preserve"> </w:t>
            </w:r>
            <w:r w:rsidR="004147E1" w:rsidRPr="0051573F">
              <w:rPr>
                <w:rFonts w:ascii="Arial" w:hAnsi="Arial" w:cs="Arial"/>
                <w:highlight w:val="yellow"/>
                <w:lang w:val="fr-CA"/>
              </w:rPr>
              <w:t>sont les 3 positions disponible pour les clients</w:t>
            </w:r>
            <w:r w:rsidRPr="00D90905">
              <w:rPr>
                <w:rFonts w:ascii="Arial" w:hAnsi="Arial" w:cs="Arial"/>
                <w:lang w:val="fr-CA"/>
              </w:rPr>
              <w:t>. Tout le personnel</w:t>
            </w:r>
            <w:r w:rsidR="004147E1" w:rsidRPr="00D90905">
              <w:rPr>
                <w:rFonts w:ascii="Arial" w:hAnsi="Arial" w:cs="Arial"/>
                <w:lang w:val="fr-CA"/>
              </w:rPr>
              <w:t>/client</w:t>
            </w:r>
            <w:r w:rsidRPr="00D90905">
              <w:rPr>
                <w:rFonts w:ascii="Arial" w:hAnsi="Arial" w:cs="Arial"/>
                <w:lang w:val="fr-CA"/>
              </w:rPr>
              <w:t xml:space="preserve"> doit </w:t>
            </w:r>
            <w:r w:rsidR="004147E1" w:rsidRPr="00D90905">
              <w:rPr>
                <w:rFonts w:ascii="Arial" w:hAnsi="Arial" w:cs="Arial"/>
                <w:lang w:val="fr-CA"/>
              </w:rPr>
              <w:t>authentifier</w:t>
            </w:r>
            <w:r w:rsidRPr="00D90905">
              <w:rPr>
                <w:rFonts w:ascii="Arial" w:hAnsi="Arial" w:cs="Arial"/>
                <w:lang w:val="fr-CA"/>
              </w:rPr>
              <w:t xml:space="preserve"> avec leur </w:t>
            </w:r>
            <w:r w:rsidRPr="0051573F">
              <w:rPr>
                <w:rFonts w:ascii="Arial" w:hAnsi="Arial" w:cs="Arial"/>
                <w:highlight w:val="magenta"/>
                <w:lang w:val="fr-CA"/>
              </w:rPr>
              <w:t>nom d’usager</w:t>
            </w:r>
            <w:r w:rsidRPr="00D90905">
              <w:rPr>
                <w:rFonts w:ascii="Arial" w:hAnsi="Arial" w:cs="Arial"/>
                <w:lang w:val="fr-CA"/>
              </w:rPr>
              <w:t xml:space="preserve"> et </w:t>
            </w:r>
            <w:r w:rsidRPr="0051573F">
              <w:rPr>
                <w:rFonts w:ascii="Arial" w:hAnsi="Arial" w:cs="Arial"/>
                <w:highlight w:val="magenta"/>
                <w:lang w:val="fr-CA"/>
              </w:rPr>
              <w:t>mot de passe</w:t>
            </w:r>
            <w:r w:rsidRPr="00D90905">
              <w:rPr>
                <w:rFonts w:ascii="Arial" w:hAnsi="Arial" w:cs="Arial"/>
                <w:lang w:val="fr-CA"/>
              </w:rPr>
              <w:t xml:space="preserve">. Le système doit bloquer 100% des tentatives d’accès non autorisées. </w:t>
            </w:r>
          </w:p>
        </w:tc>
        <w:tc>
          <w:tcPr>
            <w:tcW w:w="622" w:type="dxa"/>
          </w:tcPr>
          <w:p w14:paraId="7C9CCF51" w14:textId="77777777" w:rsidR="00AE272C" w:rsidRPr="00D90905" w:rsidRDefault="00AE272C" w:rsidP="00AE272C">
            <w:pPr>
              <w:jc w:val="both"/>
              <w:rPr>
                <w:rFonts w:ascii="Arial" w:hAnsi="Arial" w:cs="Arial"/>
                <w:lang w:val="fr-CA"/>
              </w:rPr>
            </w:pPr>
          </w:p>
        </w:tc>
      </w:tr>
      <w:tr w:rsidR="00AE272C" w:rsidRPr="00262F43" w14:paraId="103DC29D" w14:textId="77777777" w:rsidTr="00B94343">
        <w:tc>
          <w:tcPr>
            <w:tcW w:w="878" w:type="dxa"/>
          </w:tcPr>
          <w:p w14:paraId="1E2F37DA" w14:textId="77777777" w:rsidR="00693818" w:rsidRPr="00F32E86" w:rsidRDefault="00693818" w:rsidP="00693818">
            <w:pPr>
              <w:jc w:val="both"/>
              <w:rPr>
                <w:rFonts w:ascii="Arial" w:hAnsi="Arial" w:cs="Arial"/>
                <w:b/>
                <w:bCs/>
                <w:lang w:val="fr-CA"/>
              </w:rPr>
            </w:pPr>
            <w:bookmarkStart w:id="30" w:name="AQS6"/>
            <w:r w:rsidRPr="00F32E86">
              <w:rPr>
                <w:rFonts w:ascii="Arial" w:hAnsi="Arial" w:cs="Arial"/>
                <w:b/>
                <w:bCs/>
                <w:lang w:val="fr-CA"/>
              </w:rPr>
              <w:t>AQS6</w:t>
            </w:r>
            <w:bookmarkEnd w:id="30"/>
          </w:p>
          <w:p w14:paraId="18E66CFF" w14:textId="6A7CB501" w:rsidR="00AE272C" w:rsidRPr="00F32E86" w:rsidRDefault="00AE272C" w:rsidP="00693818">
            <w:pPr>
              <w:jc w:val="both"/>
              <w:rPr>
                <w:rFonts w:ascii="Arial" w:hAnsi="Arial" w:cs="Arial"/>
                <w:b/>
                <w:bCs/>
                <w:lang w:val="fr-CA"/>
              </w:rPr>
            </w:pPr>
          </w:p>
        </w:tc>
        <w:tc>
          <w:tcPr>
            <w:tcW w:w="1804" w:type="dxa"/>
          </w:tcPr>
          <w:p w14:paraId="5AF0321A" w14:textId="42457FDC" w:rsidR="00AE272C" w:rsidRPr="00D90905" w:rsidRDefault="00AE272C" w:rsidP="00AE272C">
            <w:pPr>
              <w:jc w:val="both"/>
              <w:rPr>
                <w:rFonts w:ascii="Arial" w:hAnsi="Arial" w:cs="Arial"/>
                <w:lang w:val="fr-CA"/>
              </w:rPr>
            </w:pPr>
            <w:r w:rsidRPr="00D90905">
              <w:rPr>
                <w:rFonts w:ascii="Arial" w:hAnsi="Arial" w:cs="Arial"/>
                <w:lang w:val="fr-CA"/>
              </w:rPr>
              <w:t>Testabilité</w:t>
            </w:r>
          </w:p>
        </w:tc>
        <w:tc>
          <w:tcPr>
            <w:tcW w:w="7432" w:type="dxa"/>
          </w:tcPr>
          <w:p w14:paraId="4BBEE384" w14:textId="43961185" w:rsidR="00AE272C" w:rsidRPr="00D90905" w:rsidRDefault="00AE272C" w:rsidP="00AE272C">
            <w:pPr>
              <w:jc w:val="both"/>
              <w:rPr>
                <w:rFonts w:ascii="Arial" w:hAnsi="Arial" w:cs="Arial"/>
                <w:lang w:val="fr-CA"/>
              </w:rPr>
            </w:pPr>
            <w:r w:rsidRPr="00D90905">
              <w:rPr>
                <w:rFonts w:ascii="Arial" w:hAnsi="Arial" w:cs="Arial"/>
                <w:lang w:val="fr-CA"/>
              </w:rPr>
              <w:t xml:space="preserve">Étant donné </w:t>
            </w:r>
            <w:r w:rsidR="001E15AB" w:rsidRPr="00D90905">
              <w:rPr>
                <w:rFonts w:ascii="Arial" w:hAnsi="Arial" w:cs="Arial"/>
                <w:lang w:val="fr-CA"/>
              </w:rPr>
              <w:t>les énormes pénalités</w:t>
            </w:r>
            <w:r w:rsidRPr="00D90905">
              <w:rPr>
                <w:rFonts w:ascii="Arial" w:hAnsi="Arial" w:cs="Arial"/>
                <w:lang w:val="fr-CA"/>
              </w:rPr>
              <w:t xml:space="preserve"> payer </w:t>
            </w:r>
            <w:r w:rsidR="004147E1" w:rsidRPr="00D90905">
              <w:rPr>
                <w:rFonts w:ascii="Arial" w:hAnsi="Arial" w:cs="Arial"/>
                <w:lang w:val="fr-CA"/>
              </w:rPr>
              <w:t>aux transporteurs</w:t>
            </w:r>
            <w:r w:rsidRPr="00D90905">
              <w:rPr>
                <w:rFonts w:ascii="Arial" w:hAnsi="Arial" w:cs="Arial"/>
                <w:lang w:val="fr-CA"/>
              </w:rPr>
              <w:t xml:space="preserve"> en cas de panne, vous devez vous assurer de tester 100</w:t>
            </w:r>
            <w:r w:rsidR="00693818" w:rsidRPr="00D90905">
              <w:rPr>
                <w:rFonts w:ascii="Arial" w:hAnsi="Arial" w:cs="Arial"/>
                <w:lang w:val="fr-CA"/>
              </w:rPr>
              <w:t>% du système ainsi que 100% des interactions avec les systèmes externe</w:t>
            </w:r>
            <w:r w:rsidR="00391046" w:rsidRPr="00D90905">
              <w:rPr>
                <w:rFonts w:ascii="Arial" w:hAnsi="Arial" w:cs="Arial"/>
                <w:lang w:val="fr-CA"/>
              </w:rPr>
              <w:t>s</w:t>
            </w:r>
            <w:r w:rsidR="00693818" w:rsidRPr="00D90905">
              <w:rPr>
                <w:rFonts w:ascii="Arial" w:hAnsi="Arial" w:cs="Arial"/>
                <w:lang w:val="fr-CA"/>
              </w:rPr>
              <w:t xml:space="preserve"> pour minimiser les pannes dû à un problème au niveau du code.  </w:t>
            </w:r>
          </w:p>
        </w:tc>
        <w:tc>
          <w:tcPr>
            <w:tcW w:w="622" w:type="dxa"/>
          </w:tcPr>
          <w:p w14:paraId="752B1126" w14:textId="77777777" w:rsidR="00AE272C" w:rsidRPr="00D90905" w:rsidRDefault="00AE272C" w:rsidP="00AE272C">
            <w:pPr>
              <w:jc w:val="both"/>
              <w:rPr>
                <w:rFonts w:ascii="Arial" w:hAnsi="Arial" w:cs="Arial"/>
                <w:lang w:val="fr-CA"/>
              </w:rPr>
            </w:pPr>
          </w:p>
        </w:tc>
      </w:tr>
      <w:tr w:rsidR="00AE272C" w:rsidRPr="00262F43" w14:paraId="70E60FEE" w14:textId="77777777" w:rsidTr="00B94343">
        <w:tc>
          <w:tcPr>
            <w:tcW w:w="878" w:type="dxa"/>
          </w:tcPr>
          <w:p w14:paraId="1A0C1943" w14:textId="77777777" w:rsidR="00693818" w:rsidRPr="00D90905" w:rsidRDefault="00693818" w:rsidP="00693818">
            <w:pPr>
              <w:jc w:val="both"/>
              <w:rPr>
                <w:rFonts w:ascii="Arial" w:hAnsi="Arial" w:cs="Arial"/>
                <w:color w:val="3366FF"/>
                <w:lang w:val="fr-CA"/>
              </w:rPr>
            </w:pPr>
            <w:bookmarkStart w:id="31" w:name="AQS7"/>
            <w:r w:rsidRPr="00D90905">
              <w:rPr>
                <w:rFonts w:ascii="Arial" w:hAnsi="Arial" w:cs="Arial"/>
                <w:color w:val="3366FF"/>
                <w:lang w:val="fr-CA"/>
              </w:rPr>
              <w:lastRenderedPageBreak/>
              <w:t>AQS7</w:t>
            </w:r>
            <w:bookmarkEnd w:id="31"/>
          </w:p>
          <w:p w14:paraId="47ABBCC6" w14:textId="42197FB0" w:rsidR="00AE272C" w:rsidRPr="00B94343" w:rsidRDefault="00AE272C" w:rsidP="00693818">
            <w:pPr>
              <w:jc w:val="both"/>
              <w:rPr>
                <w:rFonts w:ascii="Arial" w:hAnsi="Arial" w:cs="Arial"/>
                <w:lang w:val="fr-CA"/>
              </w:rPr>
            </w:pPr>
          </w:p>
        </w:tc>
        <w:tc>
          <w:tcPr>
            <w:tcW w:w="1804" w:type="dxa"/>
          </w:tcPr>
          <w:p w14:paraId="2275DEE2" w14:textId="3A94A7DC" w:rsidR="00AE272C" w:rsidRPr="00D90905" w:rsidRDefault="00AE272C" w:rsidP="00AE272C">
            <w:pPr>
              <w:jc w:val="both"/>
              <w:rPr>
                <w:rFonts w:ascii="Arial" w:hAnsi="Arial" w:cs="Arial"/>
                <w:lang w:val="fr-CA"/>
              </w:rPr>
            </w:pPr>
            <w:proofErr w:type="spellStart"/>
            <w:r w:rsidRPr="00D90905">
              <w:rPr>
                <w:rFonts w:ascii="Arial" w:hAnsi="Arial" w:cs="Arial"/>
                <w:lang w:val="fr-CA"/>
              </w:rPr>
              <w:t>Usabilité</w:t>
            </w:r>
            <w:proofErr w:type="spellEnd"/>
          </w:p>
        </w:tc>
        <w:tc>
          <w:tcPr>
            <w:tcW w:w="7432" w:type="dxa"/>
          </w:tcPr>
          <w:p w14:paraId="1EF44D9C" w14:textId="561CD2B9" w:rsidR="00AE272C" w:rsidRPr="00D90905" w:rsidRDefault="00AE272C" w:rsidP="00C968D4">
            <w:pPr>
              <w:rPr>
                <w:lang w:val="fr-CA"/>
              </w:rPr>
            </w:pPr>
            <w:proofErr w:type="gramStart"/>
            <w:r w:rsidRPr="00D90905">
              <w:rPr>
                <w:lang w:val="fr-CA"/>
              </w:rPr>
              <w:t xml:space="preserve">Les </w:t>
            </w:r>
            <w:r w:rsidR="00391046" w:rsidRPr="00C968D4">
              <w:rPr>
                <w:highlight w:val="green"/>
                <w:lang w:val="fr-CA"/>
              </w:rPr>
              <w:t>douanier</w:t>
            </w:r>
            <w:proofErr w:type="gramEnd"/>
            <w:r w:rsidRPr="00D90905">
              <w:rPr>
                <w:lang w:val="fr-CA"/>
              </w:rPr>
              <w:t xml:space="preserve"> doivent être en mesure de localiser et rediriger les bagages de plusieurs clients vers une </w:t>
            </w:r>
            <w:r w:rsidRPr="0051573F">
              <w:rPr>
                <w:highlight w:val="magenta"/>
                <w:lang w:val="fr-CA"/>
              </w:rPr>
              <w:t>zone d’inspection</w:t>
            </w:r>
            <w:r w:rsidRPr="00D90905">
              <w:rPr>
                <w:lang w:val="fr-CA"/>
              </w:rPr>
              <w:t xml:space="preserve">.  </w:t>
            </w:r>
          </w:p>
        </w:tc>
        <w:tc>
          <w:tcPr>
            <w:tcW w:w="622" w:type="dxa"/>
          </w:tcPr>
          <w:p w14:paraId="1D52146B" w14:textId="77777777" w:rsidR="00AE272C" w:rsidRPr="00D90905" w:rsidRDefault="00AE272C" w:rsidP="00AE272C">
            <w:pPr>
              <w:jc w:val="both"/>
              <w:rPr>
                <w:rFonts w:ascii="Arial" w:hAnsi="Arial" w:cs="Arial"/>
                <w:lang w:val="fr-CA"/>
              </w:rPr>
            </w:pPr>
          </w:p>
        </w:tc>
      </w:tr>
    </w:tbl>
    <w:p w14:paraId="1C0B8277" w14:textId="77777777" w:rsidR="00B94343" w:rsidRPr="00B94343" w:rsidRDefault="00B94343" w:rsidP="00B94343">
      <w:pPr>
        <w:widowControl/>
        <w:autoSpaceDE/>
        <w:autoSpaceDN/>
        <w:adjustRightInd/>
        <w:spacing w:after="240"/>
        <w:jc w:val="both"/>
        <w:rPr>
          <w:rFonts w:ascii="Arial" w:hAnsi="Arial" w:cs="Arial"/>
          <w:bCs/>
          <w:smallCaps/>
          <w:lang w:val="fr-CA"/>
        </w:rPr>
      </w:pPr>
      <w:r w:rsidRPr="00B94343">
        <w:rPr>
          <w:rFonts w:ascii="Arial" w:hAnsi="Arial" w:cs="Arial"/>
          <w:bCs/>
          <w:lang w:val="fr-CA"/>
        </w:rPr>
        <w:t xml:space="preserve">Lien : </w:t>
      </w:r>
      <w:hyperlink w:anchor="_Cas_d’utilisation" w:history="1">
        <w:r w:rsidRPr="00B94343">
          <w:rPr>
            <w:rStyle w:val="Hyperlien"/>
            <w:rFonts w:ascii="Arial" w:hAnsi="Arial" w:cs="Arial"/>
            <w:bCs/>
            <w:lang w:val="fr-CA"/>
          </w:rPr>
          <w:t>Question #2</w:t>
        </w:r>
      </w:hyperlink>
      <w:r w:rsidRPr="00B94343">
        <w:rPr>
          <w:rFonts w:ascii="Arial" w:hAnsi="Arial" w:cs="Arial"/>
          <w:bCs/>
          <w:lang w:val="fr-CA"/>
        </w:rPr>
        <w:t xml:space="preserve">, </w:t>
      </w:r>
      <w:hyperlink w:anchor="_Question_3_(30" w:history="1">
        <w:r w:rsidRPr="00B94343">
          <w:rPr>
            <w:rStyle w:val="Hyperlien"/>
            <w:rFonts w:ascii="Arial" w:hAnsi="Arial" w:cs="Arial"/>
            <w:bCs/>
            <w:lang w:val="fr-CA"/>
          </w:rPr>
          <w:t>Question #3</w:t>
        </w:r>
      </w:hyperlink>
    </w:p>
    <w:p w14:paraId="5233CD0D" w14:textId="19C4555D" w:rsidR="002C003F" w:rsidRPr="00D90905" w:rsidRDefault="002C003F" w:rsidP="00B94343">
      <w:pPr>
        <w:jc w:val="both"/>
        <w:rPr>
          <w:rFonts w:ascii="Arial" w:hAnsi="Arial" w:cs="Arial"/>
          <w:lang w:val="fr-CA"/>
        </w:rPr>
      </w:pPr>
    </w:p>
    <w:sectPr w:rsidR="002C003F" w:rsidRPr="00D90905" w:rsidSect="00B13CDD">
      <w:footerReference w:type="default" r:id="rId19"/>
      <w:endnotePr>
        <w:numFmt w:val="decimal"/>
      </w:endnotePr>
      <w:pgSz w:w="12240" w:h="15840" w:code="1"/>
      <w:pgMar w:top="680" w:right="680" w:bottom="357" w:left="680" w:header="113"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B34AE" w14:textId="77777777" w:rsidR="00BE76F5" w:rsidRDefault="00BE76F5">
      <w:r>
        <w:separator/>
      </w:r>
    </w:p>
  </w:endnote>
  <w:endnote w:type="continuationSeparator" w:id="0">
    <w:p w14:paraId="4C380321" w14:textId="77777777" w:rsidR="00BE76F5" w:rsidRDefault="00BE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59C1" w14:textId="69A542F1" w:rsidR="001C03FA" w:rsidRPr="00DE061A" w:rsidRDefault="001C03FA" w:rsidP="00B37F5A">
    <w:pPr>
      <w:pStyle w:val="Pieddepage"/>
      <w:tabs>
        <w:tab w:val="clear" w:pos="4536"/>
        <w:tab w:val="clear" w:pos="9072"/>
        <w:tab w:val="right" w:pos="10800"/>
      </w:tabs>
      <w:rPr>
        <w:lang w:val="fr-CA"/>
      </w:rPr>
    </w:pPr>
    <w:r w:rsidRPr="003B6E4B">
      <w:rPr>
        <w:lang w:val="fr-CA"/>
      </w:rPr>
      <w:t>LOG430-01</w:t>
    </w:r>
    <w:r>
      <w:rPr>
        <w:lang w:val="fr-CA"/>
      </w:rPr>
      <w:t xml:space="preserve"> </w:t>
    </w:r>
    <w:r w:rsidRPr="003B6E4B">
      <w:rPr>
        <w:lang w:val="fr-CA"/>
      </w:rPr>
      <w:t xml:space="preserve">Architecture logicielle – Examen </w:t>
    </w:r>
    <w:r>
      <w:rPr>
        <w:lang w:val="fr-CA"/>
      </w:rPr>
      <w:t>Final</w:t>
    </w:r>
    <w:r w:rsidRPr="003B6E4B">
      <w:rPr>
        <w:lang w:val="fr-CA"/>
      </w:rPr>
      <w:t xml:space="preserve"> – </w:t>
    </w:r>
    <w:r>
      <w:rPr>
        <w:lang w:val="fr-CA"/>
      </w:rPr>
      <w:t>Été 2020</w:t>
    </w:r>
    <w:r>
      <w:rPr>
        <w:lang w:val="fr-CA"/>
      </w:rPr>
      <w:tab/>
    </w:r>
    <w:r w:rsidRPr="003B6E4B">
      <w:rPr>
        <w:lang w:val="fr-CA"/>
      </w:rPr>
      <w:t xml:space="preserve">Page </w:t>
    </w:r>
    <w:r w:rsidRPr="003B6E4B">
      <w:rPr>
        <w:lang w:val="fr-CA"/>
      </w:rPr>
      <w:fldChar w:fldCharType="begin"/>
    </w:r>
    <w:r w:rsidRPr="003B6E4B">
      <w:rPr>
        <w:lang w:val="fr-CA"/>
      </w:rPr>
      <w:instrText xml:space="preserve"> PAGE </w:instrText>
    </w:r>
    <w:r w:rsidRPr="003B6E4B">
      <w:rPr>
        <w:lang w:val="fr-CA"/>
      </w:rPr>
      <w:fldChar w:fldCharType="separate"/>
    </w:r>
    <w:r>
      <w:rPr>
        <w:noProof/>
        <w:lang w:val="fr-CA"/>
      </w:rPr>
      <w:t>2</w:t>
    </w:r>
    <w:r w:rsidRPr="003B6E4B">
      <w:rPr>
        <w:lang w:val="fr-CA"/>
      </w:rPr>
      <w:fldChar w:fldCharType="end"/>
    </w:r>
    <w:r w:rsidRPr="003B6E4B">
      <w:rPr>
        <w:lang w:val="fr-CA"/>
      </w:rPr>
      <w:t xml:space="preserve"> de </w:t>
    </w:r>
    <w:r w:rsidRPr="003B6E4B">
      <w:rPr>
        <w:rStyle w:val="Numrodepage"/>
        <w:lang w:val="fr-CA"/>
      </w:rPr>
      <w:fldChar w:fldCharType="begin"/>
    </w:r>
    <w:r w:rsidRPr="003B6E4B">
      <w:rPr>
        <w:rStyle w:val="Numrodepage"/>
        <w:lang w:val="fr-CA"/>
      </w:rPr>
      <w:instrText xml:space="preserve"> NUMPAGES </w:instrText>
    </w:r>
    <w:r w:rsidRPr="003B6E4B">
      <w:rPr>
        <w:rStyle w:val="Numrodepage"/>
        <w:lang w:val="fr-CA"/>
      </w:rPr>
      <w:fldChar w:fldCharType="separate"/>
    </w:r>
    <w:r>
      <w:rPr>
        <w:rStyle w:val="Numrodepage"/>
        <w:noProof/>
        <w:lang w:val="fr-CA"/>
      </w:rPr>
      <w:t>14</w:t>
    </w:r>
    <w:r w:rsidRPr="003B6E4B">
      <w:rPr>
        <w:rStyle w:val="Numrodepage"/>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0AA8" w14:textId="77777777" w:rsidR="00BE76F5" w:rsidRDefault="00BE76F5">
      <w:r>
        <w:separator/>
      </w:r>
    </w:p>
  </w:footnote>
  <w:footnote w:type="continuationSeparator" w:id="0">
    <w:p w14:paraId="1FB4A310" w14:textId="77777777" w:rsidR="00BE76F5" w:rsidRDefault="00BE7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1AEAA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876EA6"/>
    <w:multiLevelType w:val="hybridMultilevel"/>
    <w:tmpl w:val="3AF0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B7787"/>
    <w:multiLevelType w:val="multilevel"/>
    <w:tmpl w:val="7E40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71E0"/>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464CC"/>
    <w:multiLevelType w:val="multilevel"/>
    <w:tmpl w:val="FB128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6D4E01"/>
    <w:multiLevelType w:val="hybridMultilevel"/>
    <w:tmpl w:val="943C58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13414C"/>
    <w:multiLevelType w:val="multilevel"/>
    <w:tmpl w:val="12FA4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1A3981"/>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0E7300B3"/>
    <w:multiLevelType w:val="multilevel"/>
    <w:tmpl w:val="602E1A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FA9057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B2B59"/>
    <w:multiLevelType w:val="multilevel"/>
    <w:tmpl w:val="B88A332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12F63D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62741"/>
    <w:multiLevelType w:val="hybridMultilevel"/>
    <w:tmpl w:val="A1BE874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1CB03C73"/>
    <w:multiLevelType w:val="hybridMultilevel"/>
    <w:tmpl w:val="A170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07F5734"/>
    <w:multiLevelType w:val="hybridMultilevel"/>
    <w:tmpl w:val="624C5F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24188F"/>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A6695"/>
    <w:multiLevelType w:val="hybridMultilevel"/>
    <w:tmpl w:val="50D69C7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24EB7B42"/>
    <w:multiLevelType w:val="hybridMultilevel"/>
    <w:tmpl w:val="E4A8B9FE"/>
    <w:lvl w:ilvl="0" w:tplc="0C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F16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8E6AF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02AD8"/>
    <w:multiLevelType w:val="hybridMultilevel"/>
    <w:tmpl w:val="AF5CEA06"/>
    <w:lvl w:ilvl="0" w:tplc="0C0C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6E3094"/>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12954"/>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4ED265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311C1"/>
    <w:multiLevelType w:val="hybridMultilevel"/>
    <w:tmpl w:val="1D56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4039E"/>
    <w:multiLevelType w:val="hybridMultilevel"/>
    <w:tmpl w:val="F2BCA29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3292C8A"/>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B9612F"/>
    <w:multiLevelType w:val="hybridMultilevel"/>
    <w:tmpl w:val="20C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2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9A4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44446D"/>
    <w:multiLevelType w:val="hybridMultilevel"/>
    <w:tmpl w:val="A10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FF2A4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72C89"/>
    <w:multiLevelType w:val="hybridMultilevel"/>
    <w:tmpl w:val="9BA6D3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4F34448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5B1EBD"/>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B522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C01585"/>
    <w:multiLevelType w:val="hybridMultilevel"/>
    <w:tmpl w:val="86667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886DC6"/>
    <w:multiLevelType w:val="multilevel"/>
    <w:tmpl w:val="61BCD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F5F1D0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8A149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0F4D2B"/>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5386CED"/>
    <w:multiLevelType w:val="hybridMultilevel"/>
    <w:tmpl w:val="1684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661DB"/>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A4991"/>
    <w:multiLevelType w:val="hybridMultilevel"/>
    <w:tmpl w:val="EF3EDC1A"/>
    <w:lvl w:ilvl="0" w:tplc="B56CA0CC">
      <w:start w:val="1"/>
      <w:numFmt w:val="bullet"/>
      <w:pStyle w:val="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94665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37D0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12"/>
  </w:num>
  <w:num w:numId="4">
    <w:abstractNumId w:val="17"/>
  </w:num>
  <w:num w:numId="5">
    <w:abstractNumId w:val="18"/>
  </w:num>
  <w:num w:numId="6">
    <w:abstractNumId w:val="21"/>
  </w:num>
  <w:num w:numId="7">
    <w:abstractNumId w:val="26"/>
  </w:num>
  <w:num w:numId="8">
    <w:abstractNumId w:val="25"/>
  </w:num>
  <w:num w:numId="9">
    <w:abstractNumId w:val="7"/>
  </w:num>
  <w:num w:numId="10">
    <w:abstractNumId w:val="10"/>
  </w:num>
  <w:num w:numId="11">
    <w:abstractNumId w:val="28"/>
  </w:num>
  <w:num w:numId="12">
    <w:abstractNumId w:val="6"/>
  </w:num>
  <w:num w:numId="13">
    <w:abstractNumId w:val="23"/>
  </w:num>
  <w:num w:numId="14">
    <w:abstractNumId w:val="30"/>
  </w:num>
  <w:num w:numId="15">
    <w:abstractNumId w:val="41"/>
  </w:num>
  <w:num w:numId="16">
    <w:abstractNumId w:val="38"/>
  </w:num>
  <w:num w:numId="17">
    <w:abstractNumId w:val="37"/>
  </w:num>
  <w:num w:numId="18">
    <w:abstractNumId w:val="19"/>
  </w:num>
  <w:num w:numId="19">
    <w:abstractNumId w:val="2"/>
  </w:num>
  <w:num w:numId="20">
    <w:abstractNumId w:val="9"/>
  </w:num>
  <w:num w:numId="21">
    <w:abstractNumId w:val="36"/>
  </w:num>
  <w:num w:numId="22">
    <w:abstractNumId w:val="11"/>
  </w:num>
  <w:num w:numId="23">
    <w:abstractNumId w:val="43"/>
  </w:num>
  <w:num w:numId="24">
    <w:abstractNumId w:val="24"/>
  </w:num>
  <w:num w:numId="25">
    <w:abstractNumId w:val="39"/>
  </w:num>
  <w:num w:numId="26">
    <w:abstractNumId w:val="20"/>
  </w:num>
  <w:num w:numId="27">
    <w:abstractNumId w:val="5"/>
  </w:num>
  <w:num w:numId="28">
    <w:abstractNumId w:val="42"/>
  </w:num>
  <w:num w:numId="29">
    <w:abstractNumId w:val="1"/>
  </w:num>
  <w:num w:numId="30">
    <w:abstractNumId w:val="15"/>
  </w:num>
  <w:num w:numId="31">
    <w:abstractNumId w:val="31"/>
  </w:num>
  <w:num w:numId="32">
    <w:abstractNumId w:val="22"/>
  </w:num>
  <w:num w:numId="33">
    <w:abstractNumId w:val="34"/>
  </w:num>
  <w:num w:numId="34">
    <w:abstractNumId w:val="46"/>
  </w:num>
  <w:num w:numId="35">
    <w:abstractNumId w:val="45"/>
  </w:num>
  <w:num w:numId="36">
    <w:abstractNumId w:val="27"/>
  </w:num>
  <w:num w:numId="37">
    <w:abstractNumId w:val="3"/>
  </w:num>
  <w:num w:numId="38">
    <w:abstractNumId w:val="32"/>
  </w:num>
  <w:num w:numId="39">
    <w:abstractNumId w:val="16"/>
  </w:num>
  <w:num w:numId="40">
    <w:abstractNumId w:val="40"/>
  </w:num>
  <w:num w:numId="41">
    <w:abstractNumId w:val="35"/>
  </w:num>
  <w:num w:numId="42">
    <w:abstractNumId w:val="13"/>
  </w:num>
  <w:num w:numId="43">
    <w:abstractNumId w:val="29"/>
  </w:num>
  <w:num w:numId="44">
    <w:abstractNumId w:val="4"/>
  </w:num>
  <w:num w:numId="45">
    <w:abstractNumId w:val="14"/>
  </w:num>
  <w:num w:numId="46">
    <w:abstractNumId w:val="8"/>
  </w:num>
  <w:num w:numId="47">
    <w:abstractNumId w:val="33"/>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an Ross">
    <w15:presenceInfo w15:providerId="Windows Live" w15:userId="0e1097eebd17b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3AE"/>
    <w:rsid w:val="00001D25"/>
    <w:rsid w:val="00001FFE"/>
    <w:rsid w:val="00002CE3"/>
    <w:rsid w:val="00003893"/>
    <w:rsid w:val="000046A3"/>
    <w:rsid w:val="00004E26"/>
    <w:rsid w:val="00005BB8"/>
    <w:rsid w:val="0001279E"/>
    <w:rsid w:val="00020342"/>
    <w:rsid w:val="0002523C"/>
    <w:rsid w:val="000253B2"/>
    <w:rsid w:val="000270AD"/>
    <w:rsid w:val="000316DB"/>
    <w:rsid w:val="00041F49"/>
    <w:rsid w:val="00042579"/>
    <w:rsid w:val="000436B2"/>
    <w:rsid w:val="000449F8"/>
    <w:rsid w:val="00044D10"/>
    <w:rsid w:val="000467DF"/>
    <w:rsid w:val="00047F41"/>
    <w:rsid w:val="0005284C"/>
    <w:rsid w:val="0005450F"/>
    <w:rsid w:val="00056204"/>
    <w:rsid w:val="0005727F"/>
    <w:rsid w:val="000577A1"/>
    <w:rsid w:val="00063C28"/>
    <w:rsid w:val="000707E5"/>
    <w:rsid w:val="0007186D"/>
    <w:rsid w:val="00072682"/>
    <w:rsid w:val="000733F2"/>
    <w:rsid w:val="00074B14"/>
    <w:rsid w:val="00077BDD"/>
    <w:rsid w:val="00080D25"/>
    <w:rsid w:val="00081F14"/>
    <w:rsid w:val="000827AB"/>
    <w:rsid w:val="000846F7"/>
    <w:rsid w:val="00086902"/>
    <w:rsid w:val="000907F5"/>
    <w:rsid w:val="00096050"/>
    <w:rsid w:val="0009678D"/>
    <w:rsid w:val="000A4795"/>
    <w:rsid w:val="000A51F5"/>
    <w:rsid w:val="000A61D8"/>
    <w:rsid w:val="000B2864"/>
    <w:rsid w:val="000B3CA7"/>
    <w:rsid w:val="000B716C"/>
    <w:rsid w:val="000C6680"/>
    <w:rsid w:val="000D0C20"/>
    <w:rsid w:val="000D1EB5"/>
    <w:rsid w:val="000D5D9C"/>
    <w:rsid w:val="000D7322"/>
    <w:rsid w:val="000E1578"/>
    <w:rsid w:val="000E4BAE"/>
    <w:rsid w:val="000E52E6"/>
    <w:rsid w:val="000E724B"/>
    <w:rsid w:val="000F1D85"/>
    <w:rsid w:val="00100174"/>
    <w:rsid w:val="001058BC"/>
    <w:rsid w:val="001078B1"/>
    <w:rsid w:val="00120A63"/>
    <w:rsid w:val="00122828"/>
    <w:rsid w:val="001324E1"/>
    <w:rsid w:val="00137EA2"/>
    <w:rsid w:val="0014619F"/>
    <w:rsid w:val="00147447"/>
    <w:rsid w:val="001502AC"/>
    <w:rsid w:val="00151692"/>
    <w:rsid w:val="00153C9D"/>
    <w:rsid w:val="00155EF5"/>
    <w:rsid w:val="001560A9"/>
    <w:rsid w:val="001564D3"/>
    <w:rsid w:val="0016462B"/>
    <w:rsid w:val="00165B50"/>
    <w:rsid w:val="00166413"/>
    <w:rsid w:val="00171EED"/>
    <w:rsid w:val="0017561F"/>
    <w:rsid w:val="00183380"/>
    <w:rsid w:val="0018387C"/>
    <w:rsid w:val="00193131"/>
    <w:rsid w:val="00193F7D"/>
    <w:rsid w:val="00195BC7"/>
    <w:rsid w:val="001A0927"/>
    <w:rsid w:val="001A62A8"/>
    <w:rsid w:val="001B11E5"/>
    <w:rsid w:val="001B2E24"/>
    <w:rsid w:val="001B6EDB"/>
    <w:rsid w:val="001C03FA"/>
    <w:rsid w:val="001C5320"/>
    <w:rsid w:val="001D121D"/>
    <w:rsid w:val="001E1335"/>
    <w:rsid w:val="001E15AB"/>
    <w:rsid w:val="001E19F7"/>
    <w:rsid w:val="001E36B5"/>
    <w:rsid w:val="001E3D7D"/>
    <w:rsid w:val="001E6356"/>
    <w:rsid w:val="001F066A"/>
    <w:rsid w:val="001F0EFD"/>
    <w:rsid w:val="001F1B2D"/>
    <w:rsid w:val="001F75D6"/>
    <w:rsid w:val="00201214"/>
    <w:rsid w:val="00202859"/>
    <w:rsid w:val="00202DCD"/>
    <w:rsid w:val="00205C54"/>
    <w:rsid w:val="002060B4"/>
    <w:rsid w:val="0021096E"/>
    <w:rsid w:val="0021375F"/>
    <w:rsid w:val="00213CB5"/>
    <w:rsid w:val="0021604C"/>
    <w:rsid w:val="00222C9E"/>
    <w:rsid w:val="002246D9"/>
    <w:rsid w:val="00227C70"/>
    <w:rsid w:val="00230078"/>
    <w:rsid w:val="00230136"/>
    <w:rsid w:val="002313ED"/>
    <w:rsid w:val="00233DB1"/>
    <w:rsid w:val="00240FA2"/>
    <w:rsid w:val="002418C3"/>
    <w:rsid w:val="00254972"/>
    <w:rsid w:val="002575C0"/>
    <w:rsid w:val="0025763D"/>
    <w:rsid w:val="00260427"/>
    <w:rsid w:val="00260D47"/>
    <w:rsid w:val="00260F42"/>
    <w:rsid w:val="00262AC4"/>
    <w:rsid w:val="00262F43"/>
    <w:rsid w:val="002644C5"/>
    <w:rsid w:val="0026522A"/>
    <w:rsid w:val="00265D9E"/>
    <w:rsid w:val="00273265"/>
    <w:rsid w:val="002772D1"/>
    <w:rsid w:val="00277C54"/>
    <w:rsid w:val="00282EBF"/>
    <w:rsid w:val="002870C7"/>
    <w:rsid w:val="00292A3E"/>
    <w:rsid w:val="00295347"/>
    <w:rsid w:val="002A20F8"/>
    <w:rsid w:val="002A6C11"/>
    <w:rsid w:val="002A78C1"/>
    <w:rsid w:val="002B07B7"/>
    <w:rsid w:val="002B1933"/>
    <w:rsid w:val="002B1BB2"/>
    <w:rsid w:val="002B21A9"/>
    <w:rsid w:val="002B2609"/>
    <w:rsid w:val="002B48F2"/>
    <w:rsid w:val="002B70D2"/>
    <w:rsid w:val="002C003F"/>
    <w:rsid w:val="002C00AF"/>
    <w:rsid w:val="002C37AB"/>
    <w:rsid w:val="002C4C3A"/>
    <w:rsid w:val="002C6DCA"/>
    <w:rsid w:val="002D1AC1"/>
    <w:rsid w:val="002E0259"/>
    <w:rsid w:val="002E1D6C"/>
    <w:rsid w:val="002E1DDA"/>
    <w:rsid w:val="002E2642"/>
    <w:rsid w:val="002E2CDE"/>
    <w:rsid w:val="002E6D90"/>
    <w:rsid w:val="002E7DA4"/>
    <w:rsid w:val="002F6733"/>
    <w:rsid w:val="002F6C77"/>
    <w:rsid w:val="00303F56"/>
    <w:rsid w:val="00312852"/>
    <w:rsid w:val="00313EF7"/>
    <w:rsid w:val="0031735C"/>
    <w:rsid w:val="00322AFC"/>
    <w:rsid w:val="00322BE2"/>
    <w:rsid w:val="003242A7"/>
    <w:rsid w:val="00325A73"/>
    <w:rsid w:val="00325C14"/>
    <w:rsid w:val="0032737E"/>
    <w:rsid w:val="00335AEF"/>
    <w:rsid w:val="00341078"/>
    <w:rsid w:val="00344470"/>
    <w:rsid w:val="00344720"/>
    <w:rsid w:val="00345156"/>
    <w:rsid w:val="00355F6C"/>
    <w:rsid w:val="00361246"/>
    <w:rsid w:val="00363518"/>
    <w:rsid w:val="00363B52"/>
    <w:rsid w:val="003643A2"/>
    <w:rsid w:val="00364A52"/>
    <w:rsid w:val="003656CA"/>
    <w:rsid w:val="00370B5B"/>
    <w:rsid w:val="00372D01"/>
    <w:rsid w:val="00377252"/>
    <w:rsid w:val="0038478C"/>
    <w:rsid w:val="0038535E"/>
    <w:rsid w:val="00387722"/>
    <w:rsid w:val="0039068C"/>
    <w:rsid w:val="00391046"/>
    <w:rsid w:val="00393399"/>
    <w:rsid w:val="00393E66"/>
    <w:rsid w:val="003A2DB8"/>
    <w:rsid w:val="003A3859"/>
    <w:rsid w:val="003A3E49"/>
    <w:rsid w:val="003A45B9"/>
    <w:rsid w:val="003A4A35"/>
    <w:rsid w:val="003A72AB"/>
    <w:rsid w:val="003A740C"/>
    <w:rsid w:val="003B0360"/>
    <w:rsid w:val="003B4645"/>
    <w:rsid w:val="003C1091"/>
    <w:rsid w:val="003C1A46"/>
    <w:rsid w:val="003C35DE"/>
    <w:rsid w:val="003C5A90"/>
    <w:rsid w:val="003D242E"/>
    <w:rsid w:val="003D642F"/>
    <w:rsid w:val="003E6348"/>
    <w:rsid w:val="003E67DA"/>
    <w:rsid w:val="003E7D8C"/>
    <w:rsid w:val="003F34AA"/>
    <w:rsid w:val="003F4892"/>
    <w:rsid w:val="00401900"/>
    <w:rsid w:val="0040227C"/>
    <w:rsid w:val="004068B7"/>
    <w:rsid w:val="004078BC"/>
    <w:rsid w:val="00410B52"/>
    <w:rsid w:val="00412C2E"/>
    <w:rsid w:val="004133EB"/>
    <w:rsid w:val="004147E1"/>
    <w:rsid w:val="00415361"/>
    <w:rsid w:val="0042159A"/>
    <w:rsid w:val="00421B26"/>
    <w:rsid w:val="00423418"/>
    <w:rsid w:val="00423501"/>
    <w:rsid w:val="00423F50"/>
    <w:rsid w:val="0042746B"/>
    <w:rsid w:val="00432EF0"/>
    <w:rsid w:val="00434078"/>
    <w:rsid w:val="00434D51"/>
    <w:rsid w:val="00440945"/>
    <w:rsid w:val="004419FA"/>
    <w:rsid w:val="004443BF"/>
    <w:rsid w:val="004521CD"/>
    <w:rsid w:val="0046115A"/>
    <w:rsid w:val="00462DA9"/>
    <w:rsid w:val="0046630B"/>
    <w:rsid w:val="00467155"/>
    <w:rsid w:val="004675C1"/>
    <w:rsid w:val="004718E6"/>
    <w:rsid w:val="00474D32"/>
    <w:rsid w:val="00475111"/>
    <w:rsid w:val="00476057"/>
    <w:rsid w:val="004772F9"/>
    <w:rsid w:val="00477D71"/>
    <w:rsid w:val="00480136"/>
    <w:rsid w:val="00482EE8"/>
    <w:rsid w:val="00483F57"/>
    <w:rsid w:val="004938F7"/>
    <w:rsid w:val="00493A97"/>
    <w:rsid w:val="00493AD4"/>
    <w:rsid w:val="00493BA4"/>
    <w:rsid w:val="00496A8B"/>
    <w:rsid w:val="004A3934"/>
    <w:rsid w:val="004A3EFB"/>
    <w:rsid w:val="004A3FCB"/>
    <w:rsid w:val="004A4DF0"/>
    <w:rsid w:val="004A613E"/>
    <w:rsid w:val="004B1699"/>
    <w:rsid w:val="004B2186"/>
    <w:rsid w:val="004B2BAF"/>
    <w:rsid w:val="004B7787"/>
    <w:rsid w:val="004C37E3"/>
    <w:rsid w:val="004C7BB6"/>
    <w:rsid w:val="004C7E4B"/>
    <w:rsid w:val="004D1C99"/>
    <w:rsid w:val="004D2B8D"/>
    <w:rsid w:val="004D5C9A"/>
    <w:rsid w:val="004D67F1"/>
    <w:rsid w:val="004E075E"/>
    <w:rsid w:val="004E11C6"/>
    <w:rsid w:val="004E1AE7"/>
    <w:rsid w:val="004F5E7F"/>
    <w:rsid w:val="00502FE4"/>
    <w:rsid w:val="00506415"/>
    <w:rsid w:val="005104BA"/>
    <w:rsid w:val="00512CF1"/>
    <w:rsid w:val="0051573F"/>
    <w:rsid w:val="005176E0"/>
    <w:rsid w:val="005225C6"/>
    <w:rsid w:val="0052597A"/>
    <w:rsid w:val="00526AAD"/>
    <w:rsid w:val="005277CB"/>
    <w:rsid w:val="00544A8A"/>
    <w:rsid w:val="00554784"/>
    <w:rsid w:val="0055497B"/>
    <w:rsid w:val="005578AA"/>
    <w:rsid w:val="00557B2C"/>
    <w:rsid w:val="00557D76"/>
    <w:rsid w:val="00561742"/>
    <w:rsid w:val="0056507D"/>
    <w:rsid w:val="0057117D"/>
    <w:rsid w:val="0057226A"/>
    <w:rsid w:val="00574F69"/>
    <w:rsid w:val="00574FDC"/>
    <w:rsid w:val="00591CD4"/>
    <w:rsid w:val="00592817"/>
    <w:rsid w:val="005944C1"/>
    <w:rsid w:val="005A579A"/>
    <w:rsid w:val="005A73D9"/>
    <w:rsid w:val="005B1A86"/>
    <w:rsid w:val="005B1CF1"/>
    <w:rsid w:val="005B20F1"/>
    <w:rsid w:val="005B50B0"/>
    <w:rsid w:val="005C25DE"/>
    <w:rsid w:val="005C2D88"/>
    <w:rsid w:val="005C657A"/>
    <w:rsid w:val="005C72E0"/>
    <w:rsid w:val="005D4E38"/>
    <w:rsid w:val="005D6A37"/>
    <w:rsid w:val="005E16DF"/>
    <w:rsid w:val="005E2021"/>
    <w:rsid w:val="005E27DC"/>
    <w:rsid w:val="005F0F7F"/>
    <w:rsid w:val="005F345A"/>
    <w:rsid w:val="005F7785"/>
    <w:rsid w:val="005F7836"/>
    <w:rsid w:val="00602858"/>
    <w:rsid w:val="00607C8D"/>
    <w:rsid w:val="006163BD"/>
    <w:rsid w:val="0061655A"/>
    <w:rsid w:val="00620270"/>
    <w:rsid w:val="00620C22"/>
    <w:rsid w:val="00634CF0"/>
    <w:rsid w:val="00636269"/>
    <w:rsid w:val="00647F21"/>
    <w:rsid w:val="00651B88"/>
    <w:rsid w:val="006566B2"/>
    <w:rsid w:val="00656EDC"/>
    <w:rsid w:val="00665F37"/>
    <w:rsid w:val="006662AB"/>
    <w:rsid w:val="00666F8F"/>
    <w:rsid w:val="00667725"/>
    <w:rsid w:val="006758F6"/>
    <w:rsid w:val="0067706B"/>
    <w:rsid w:val="00677070"/>
    <w:rsid w:val="00693818"/>
    <w:rsid w:val="00693F89"/>
    <w:rsid w:val="006A12F1"/>
    <w:rsid w:val="006A1E7A"/>
    <w:rsid w:val="006A3773"/>
    <w:rsid w:val="006A4986"/>
    <w:rsid w:val="006B00D5"/>
    <w:rsid w:val="006B4D90"/>
    <w:rsid w:val="006C27E4"/>
    <w:rsid w:val="006C35AB"/>
    <w:rsid w:val="006C50AE"/>
    <w:rsid w:val="006C6D29"/>
    <w:rsid w:val="006D0F80"/>
    <w:rsid w:val="006D21E6"/>
    <w:rsid w:val="006D29B7"/>
    <w:rsid w:val="006D32E4"/>
    <w:rsid w:val="006D46C6"/>
    <w:rsid w:val="006E1BDE"/>
    <w:rsid w:val="006E5516"/>
    <w:rsid w:val="006E73E4"/>
    <w:rsid w:val="006F6EC4"/>
    <w:rsid w:val="00700B26"/>
    <w:rsid w:val="0070581A"/>
    <w:rsid w:val="00705DAB"/>
    <w:rsid w:val="00706096"/>
    <w:rsid w:val="00710818"/>
    <w:rsid w:val="00711050"/>
    <w:rsid w:val="00713992"/>
    <w:rsid w:val="00720FFB"/>
    <w:rsid w:val="00721044"/>
    <w:rsid w:val="007212DE"/>
    <w:rsid w:val="00722C0A"/>
    <w:rsid w:val="00722EA3"/>
    <w:rsid w:val="00725574"/>
    <w:rsid w:val="007256AE"/>
    <w:rsid w:val="00727FC1"/>
    <w:rsid w:val="007351E3"/>
    <w:rsid w:val="0074024C"/>
    <w:rsid w:val="00741012"/>
    <w:rsid w:val="00742A6E"/>
    <w:rsid w:val="00745DC1"/>
    <w:rsid w:val="00753163"/>
    <w:rsid w:val="0075388D"/>
    <w:rsid w:val="00755144"/>
    <w:rsid w:val="007639F9"/>
    <w:rsid w:val="00771852"/>
    <w:rsid w:val="00774BBF"/>
    <w:rsid w:val="007753F0"/>
    <w:rsid w:val="00776269"/>
    <w:rsid w:val="0078434A"/>
    <w:rsid w:val="007845BE"/>
    <w:rsid w:val="0078529C"/>
    <w:rsid w:val="00785910"/>
    <w:rsid w:val="00790EBD"/>
    <w:rsid w:val="00794094"/>
    <w:rsid w:val="007A1258"/>
    <w:rsid w:val="007A587A"/>
    <w:rsid w:val="007A6DA7"/>
    <w:rsid w:val="007A706C"/>
    <w:rsid w:val="007B4A07"/>
    <w:rsid w:val="007B79B9"/>
    <w:rsid w:val="007C3314"/>
    <w:rsid w:val="007D031B"/>
    <w:rsid w:val="007D14D5"/>
    <w:rsid w:val="007D611F"/>
    <w:rsid w:val="007F512E"/>
    <w:rsid w:val="008063D2"/>
    <w:rsid w:val="00806A76"/>
    <w:rsid w:val="0081016A"/>
    <w:rsid w:val="00810B26"/>
    <w:rsid w:val="00810EFA"/>
    <w:rsid w:val="00815491"/>
    <w:rsid w:val="0081590B"/>
    <w:rsid w:val="00816058"/>
    <w:rsid w:val="00817162"/>
    <w:rsid w:val="008213DF"/>
    <w:rsid w:val="008216A4"/>
    <w:rsid w:val="00833AD0"/>
    <w:rsid w:val="008355AC"/>
    <w:rsid w:val="00836609"/>
    <w:rsid w:val="00842D24"/>
    <w:rsid w:val="00844F19"/>
    <w:rsid w:val="008570ED"/>
    <w:rsid w:val="008628CB"/>
    <w:rsid w:val="008771EC"/>
    <w:rsid w:val="0088057C"/>
    <w:rsid w:val="008826C6"/>
    <w:rsid w:val="00884660"/>
    <w:rsid w:val="008910EA"/>
    <w:rsid w:val="008947D3"/>
    <w:rsid w:val="00897AD5"/>
    <w:rsid w:val="008A3EA7"/>
    <w:rsid w:val="008A497C"/>
    <w:rsid w:val="008B7D86"/>
    <w:rsid w:val="008C136D"/>
    <w:rsid w:val="008C1AE5"/>
    <w:rsid w:val="008C6EC1"/>
    <w:rsid w:val="008D0774"/>
    <w:rsid w:val="008D14E0"/>
    <w:rsid w:val="008D2D46"/>
    <w:rsid w:val="008D4BF2"/>
    <w:rsid w:val="008D4F08"/>
    <w:rsid w:val="008D750D"/>
    <w:rsid w:val="008E0C27"/>
    <w:rsid w:val="008E247A"/>
    <w:rsid w:val="008E4FD5"/>
    <w:rsid w:val="008E7C62"/>
    <w:rsid w:val="008F2636"/>
    <w:rsid w:val="00903B2F"/>
    <w:rsid w:val="00905F0C"/>
    <w:rsid w:val="00910B88"/>
    <w:rsid w:val="00912423"/>
    <w:rsid w:val="009125B5"/>
    <w:rsid w:val="00914B7B"/>
    <w:rsid w:val="00917458"/>
    <w:rsid w:val="00917957"/>
    <w:rsid w:val="00917A55"/>
    <w:rsid w:val="0092319B"/>
    <w:rsid w:val="00923789"/>
    <w:rsid w:val="00925ADF"/>
    <w:rsid w:val="009271ED"/>
    <w:rsid w:val="00927E24"/>
    <w:rsid w:val="0093249B"/>
    <w:rsid w:val="00932FCF"/>
    <w:rsid w:val="0093776A"/>
    <w:rsid w:val="009553ED"/>
    <w:rsid w:val="009611C4"/>
    <w:rsid w:val="0096331E"/>
    <w:rsid w:val="00964681"/>
    <w:rsid w:val="009657C7"/>
    <w:rsid w:val="00966B75"/>
    <w:rsid w:val="00967C1D"/>
    <w:rsid w:val="00967C62"/>
    <w:rsid w:val="00970133"/>
    <w:rsid w:val="009726F1"/>
    <w:rsid w:val="009753AE"/>
    <w:rsid w:val="00975EF7"/>
    <w:rsid w:val="0097794D"/>
    <w:rsid w:val="00980CFB"/>
    <w:rsid w:val="00981B19"/>
    <w:rsid w:val="00986079"/>
    <w:rsid w:val="00986431"/>
    <w:rsid w:val="00993527"/>
    <w:rsid w:val="00996384"/>
    <w:rsid w:val="009A0F8C"/>
    <w:rsid w:val="009A2F24"/>
    <w:rsid w:val="009A610B"/>
    <w:rsid w:val="009A6EA6"/>
    <w:rsid w:val="009B0697"/>
    <w:rsid w:val="009B1299"/>
    <w:rsid w:val="009B4493"/>
    <w:rsid w:val="009B55D8"/>
    <w:rsid w:val="009B5806"/>
    <w:rsid w:val="009C0FE2"/>
    <w:rsid w:val="009C5607"/>
    <w:rsid w:val="009D1671"/>
    <w:rsid w:val="009E3591"/>
    <w:rsid w:val="009E4750"/>
    <w:rsid w:val="009F0902"/>
    <w:rsid w:val="009F119E"/>
    <w:rsid w:val="00A00E01"/>
    <w:rsid w:val="00A014F0"/>
    <w:rsid w:val="00A03B38"/>
    <w:rsid w:val="00A066FE"/>
    <w:rsid w:val="00A129DE"/>
    <w:rsid w:val="00A14BC0"/>
    <w:rsid w:val="00A2692D"/>
    <w:rsid w:val="00A27667"/>
    <w:rsid w:val="00A27EDD"/>
    <w:rsid w:val="00A318A5"/>
    <w:rsid w:val="00A33245"/>
    <w:rsid w:val="00A33484"/>
    <w:rsid w:val="00A33CA1"/>
    <w:rsid w:val="00A34B10"/>
    <w:rsid w:val="00A34BAC"/>
    <w:rsid w:val="00A408AE"/>
    <w:rsid w:val="00A462D0"/>
    <w:rsid w:val="00A47806"/>
    <w:rsid w:val="00A5576A"/>
    <w:rsid w:val="00A574A7"/>
    <w:rsid w:val="00A57DD7"/>
    <w:rsid w:val="00A62FDF"/>
    <w:rsid w:val="00A634D4"/>
    <w:rsid w:val="00A67696"/>
    <w:rsid w:val="00A72B13"/>
    <w:rsid w:val="00A753A0"/>
    <w:rsid w:val="00A80953"/>
    <w:rsid w:val="00A8161B"/>
    <w:rsid w:val="00A8264F"/>
    <w:rsid w:val="00A941AF"/>
    <w:rsid w:val="00A94899"/>
    <w:rsid w:val="00A9653C"/>
    <w:rsid w:val="00A97E38"/>
    <w:rsid w:val="00AA76DB"/>
    <w:rsid w:val="00AA7C26"/>
    <w:rsid w:val="00AC0216"/>
    <w:rsid w:val="00AC19BA"/>
    <w:rsid w:val="00AD4BBC"/>
    <w:rsid w:val="00AE272C"/>
    <w:rsid w:val="00AE2E83"/>
    <w:rsid w:val="00AE532E"/>
    <w:rsid w:val="00AE674E"/>
    <w:rsid w:val="00AE78E9"/>
    <w:rsid w:val="00AF03A3"/>
    <w:rsid w:val="00AF6A06"/>
    <w:rsid w:val="00AF7DC1"/>
    <w:rsid w:val="00B0357D"/>
    <w:rsid w:val="00B040C8"/>
    <w:rsid w:val="00B04A71"/>
    <w:rsid w:val="00B06BC1"/>
    <w:rsid w:val="00B0728C"/>
    <w:rsid w:val="00B07BD0"/>
    <w:rsid w:val="00B1132B"/>
    <w:rsid w:val="00B1163C"/>
    <w:rsid w:val="00B12037"/>
    <w:rsid w:val="00B13CDD"/>
    <w:rsid w:val="00B248FA"/>
    <w:rsid w:val="00B25F27"/>
    <w:rsid w:val="00B273FD"/>
    <w:rsid w:val="00B33947"/>
    <w:rsid w:val="00B35AAE"/>
    <w:rsid w:val="00B36C56"/>
    <w:rsid w:val="00B37F5A"/>
    <w:rsid w:val="00B50962"/>
    <w:rsid w:val="00B528D7"/>
    <w:rsid w:val="00B57597"/>
    <w:rsid w:val="00B604C1"/>
    <w:rsid w:val="00B633B0"/>
    <w:rsid w:val="00B640AE"/>
    <w:rsid w:val="00B65FE2"/>
    <w:rsid w:val="00B66A87"/>
    <w:rsid w:val="00B7014F"/>
    <w:rsid w:val="00B70D43"/>
    <w:rsid w:val="00B75BD5"/>
    <w:rsid w:val="00B76435"/>
    <w:rsid w:val="00B84392"/>
    <w:rsid w:val="00B8547C"/>
    <w:rsid w:val="00B86DDC"/>
    <w:rsid w:val="00B87E13"/>
    <w:rsid w:val="00B908F4"/>
    <w:rsid w:val="00B9392F"/>
    <w:rsid w:val="00B93C66"/>
    <w:rsid w:val="00B94343"/>
    <w:rsid w:val="00BA0CF0"/>
    <w:rsid w:val="00BA3EC3"/>
    <w:rsid w:val="00BA5C04"/>
    <w:rsid w:val="00BA5F67"/>
    <w:rsid w:val="00BB1258"/>
    <w:rsid w:val="00BB40EA"/>
    <w:rsid w:val="00BB6794"/>
    <w:rsid w:val="00BB7CF6"/>
    <w:rsid w:val="00BC1135"/>
    <w:rsid w:val="00BC36A7"/>
    <w:rsid w:val="00BC624E"/>
    <w:rsid w:val="00BD0427"/>
    <w:rsid w:val="00BD1094"/>
    <w:rsid w:val="00BD327F"/>
    <w:rsid w:val="00BD44FC"/>
    <w:rsid w:val="00BE536D"/>
    <w:rsid w:val="00BE76F5"/>
    <w:rsid w:val="00BF0E13"/>
    <w:rsid w:val="00BF4B86"/>
    <w:rsid w:val="00BF5CB0"/>
    <w:rsid w:val="00BF6074"/>
    <w:rsid w:val="00BF61D4"/>
    <w:rsid w:val="00C00192"/>
    <w:rsid w:val="00C01183"/>
    <w:rsid w:val="00C0300F"/>
    <w:rsid w:val="00C03A03"/>
    <w:rsid w:val="00C049F9"/>
    <w:rsid w:val="00C056BE"/>
    <w:rsid w:val="00C07248"/>
    <w:rsid w:val="00C0747F"/>
    <w:rsid w:val="00C11F8D"/>
    <w:rsid w:val="00C121F6"/>
    <w:rsid w:val="00C12DBC"/>
    <w:rsid w:val="00C138B5"/>
    <w:rsid w:val="00C1634E"/>
    <w:rsid w:val="00C16E43"/>
    <w:rsid w:val="00C21D0A"/>
    <w:rsid w:val="00C254F9"/>
    <w:rsid w:val="00C26084"/>
    <w:rsid w:val="00C26A30"/>
    <w:rsid w:val="00C3160B"/>
    <w:rsid w:val="00C31AB3"/>
    <w:rsid w:val="00C33B72"/>
    <w:rsid w:val="00C34646"/>
    <w:rsid w:val="00C3541F"/>
    <w:rsid w:val="00C41645"/>
    <w:rsid w:val="00C41EBE"/>
    <w:rsid w:val="00C452F1"/>
    <w:rsid w:val="00C47EA0"/>
    <w:rsid w:val="00C47ED6"/>
    <w:rsid w:val="00C523D5"/>
    <w:rsid w:val="00C56348"/>
    <w:rsid w:val="00C5768E"/>
    <w:rsid w:val="00C604AA"/>
    <w:rsid w:val="00C64702"/>
    <w:rsid w:val="00C72A06"/>
    <w:rsid w:val="00C738E1"/>
    <w:rsid w:val="00C74B2D"/>
    <w:rsid w:val="00C77211"/>
    <w:rsid w:val="00C834C8"/>
    <w:rsid w:val="00C87786"/>
    <w:rsid w:val="00C90AFD"/>
    <w:rsid w:val="00C910E2"/>
    <w:rsid w:val="00C93BB5"/>
    <w:rsid w:val="00C968D4"/>
    <w:rsid w:val="00C96B6D"/>
    <w:rsid w:val="00CA7DCD"/>
    <w:rsid w:val="00CB5015"/>
    <w:rsid w:val="00CB5B0C"/>
    <w:rsid w:val="00CB73EC"/>
    <w:rsid w:val="00CC0265"/>
    <w:rsid w:val="00CC18ED"/>
    <w:rsid w:val="00CC6555"/>
    <w:rsid w:val="00CC6E17"/>
    <w:rsid w:val="00CE0B92"/>
    <w:rsid w:val="00CE42B3"/>
    <w:rsid w:val="00CE6E47"/>
    <w:rsid w:val="00CF3ACE"/>
    <w:rsid w:val="00CF7976"/>
    <w:rsid w:val="00D011E8"/>
    <w:rsid w:val="00D0195A"/>
    <w:rsid w:val="00D01F54"/>
    <w:rsid w:val="00D02F46"/>
    <w:rsid w:val="00D04CD8"/>
    <w:rsid w:val="00D04EE8"/>
    <w:rsid w:val="00D05924"/>
    <w:rsid w:val="00D17678"/>
    <w:rsid w:val="00D21ABB"/>
    <w:rsid w:val="00D275B7"/>
    <w:rsid w:val="00D342F9"/>
    <w:rsid w:val="00D34D55"/>
    <w:rsid w:val="00D43DA6"/>
    <w:rsid w:val="00D4560A"/>
    <w:rsid w:val="00D46327"/>
    <w:rsid w:val="00D5274B"/>
    <w:rsid w:val="00D56B67"/>
    <w:rsid w:val="00D62AAF"/>
    <w:rsid w:val="00D73154"/>
    <w:rsid w:val="00D8230A"/>
    <w:rsid w:val="00D84A9E"/>
    <w:rsid w:val="00D90905"/>
    <w:rsid w:val="00D9535B"/>
    <w:rsid w:val="00DA0F9B"/>
    <w:rsid w:val="00DA5DDF"/>
    <w:rsid w:val="00DA6F31"/>
    <w:rsid w:val="00DB2EA2"/>
    <w:rsid w:val="00DB4B67"/>
    <w:rsid w:val="00DB50E2"/>
    <w:rsid w:val="00DB60E9"/>
    <w:rsid w:val="00DC4051"/>
    <w:rsid w:val="00DC4DA7"/>
    <w:rsid w:val="00DC62B7"/>
    <w:rsid w:val="00DC79A5"/>
    <w:rsid w:val="00DE061A"/>
    <w:rsid w:val="00DF0B4B"/>
    <w:rsid w:val="00DF240A"/>
    <w:rsid w:val="00DF7123"/>
    <w:rsid w:val="00E03EA9"/>
    <w:rsid w:val="00E04FB2"/>
    <w:rsid w:val="00E117AA"/>
    <w:rsid w:val="00E121B4"/>
    <w:rsid w:val="00E17CEE"/>
    <w:rsid w:val="00E22177"/>
    <w:rsid w:val="00E25923"/>
    <w:rsid w:val="00E259BD"/>
    <w:rsid w:val="00E264F1"/>
    <w:rsid w:val="00E31E92"/>
    <w:rsid w:val="00E34D5C"/>
    <w:rsid w:val="00E44ACA"/>
    <w:rsid w:val="00E458E9"/>
    <w:rsid w:val="00E459F5"/>
    <w:rsid w:val="00E50739"/>
    <w:rsid w:val="00E52D2B"/>
    <w:rsid w:val="00E53103"/>
    <w:rsid w:val="00E54F7C"/>
    <w:rsid w:val="00E57BE6"/>
    <w:rsid w:val="00E57C62"/>
    <w:rsid w:val="00E61535"/>
    <w:rsid w:val="00E61EA8"/>
    <w:rsid w:val="00E6725A"/>
    <w:rsid w:val="00E725D7"/>
    <w:rsid w:val="00E748CF"/>
    <w:rsid w:val="00E748DE"/>
    <w:rsid w:val="00E852F8"/>
    <w:rsid w:val="00E868F1"/>
    <w:rsid w:val="00E93A80"/>
    <w:rsid w:val="00E957CB"/>
    <w:rsid w:val="00E96633"/>
    <w:rsid w:val="00E9679F"/>
    <w:rsid w:val="00EA34F2"/>
    <w:rsid w:val="00EA359F"/>
    <w:rsid w:val="00EA4568"/>
    <w:rsid w:val="00EA4BE9"/>
    <w:rsid w:val="00EA66E4"/>
    <w:rsid w:val="00EB0B8E"/>
    <w:rsid w:val="00EB1E3A"/>
    <w:rsid w:val="00EB1FF7"/>
    <w:rsid w:val="00EB2F45"/>
    <w:rsid w:val="00EB3BA9"/>
    <w:rsid w:val="00EB5A15"/>
    <w:rsid w:val="00EB7162"/>
    <w:rsid w:val="00EC20CA"/>
    <w:rsid w:val="00EC4791"/>
    <w:rsid w:val="00EC497C"/>
    <w:rsid w:val="00EC5F8B"/>
    <w:rsid w:val="00EC734D"/>
    <w:rsid w:val="00ED00C5"/>
    <w:rsid w:val="00ED0965"/>
    <w:rsid w:val="00ED1B08"/>
    <w:rsid w:val="00ED2A4B"/>
    <w:rsid w:val="00ED430A"/>
    <w:rsid w:val="00ED647F"/>
    <w:rsid w:val="00ED65B9"/>
    <w:rsid w:val="00EE5AB0"/>
    <w:rsid w:val="00EF26FA"/>
    <w:rsid w:val="00EF4D6B"/>
    <w:rsid w:val="00F02B91"/>
    <w:rsid w:val="00F0498A"/>
    <w:rsid w:val="00F15D82"/>
    <w:rsid w:val="00F2483E"/>
    <w:rsid w:val="00F264FE"/>
    <w:rsid w:val="00F26ED6"/>
    <w:rsid w:val="00F31ACC"/>
    <w:rsid w:val="00F32E86"/>
    <w:rsid w:val="00F404DD"/>
    <w:rsid w:val="00F41977"/>
    <w:rsid w:val="00F420C8"/>
    <w:rsid w:val="00F47177"/>
    <w:rsid w:val="00F47BEE"/>
    <w:rsid w:val="00F543F5"/>
    <w:rsid w:val="00F57166"/>
    <w:rsid w:val="00F72D7D"/>
    <w:rsid w:val="00F74A32"/>
    <w:rsid w:val="00F822A8"/>
    <w:rsid w:val="00F82353"/>
    <w:rsid w:val="00F930CE"/>
    <w:rsid w:val="00F973E6"/>
    <w:rsid w:val="00FA26F9"/>
    <w:rsid w:val="00FA3F40"/>
    <w:rsid w:val="00FA4909"/>
    <w:rsid w:val="00FB26F9"/>
    <w:rsid w:val="00FB2FE0"/>
    <w:rsid w:val="00FB53C8"/>
    <w:rsid w:val="00FC135F"/>
    <w:rsid w:val="00FD1BAB"/>
    <w:rsid w:val="00FD6CE4"/>
    <w:rsid w:val="00FD7649"/>
    <w:rsid w:val="00FE315B"/>
    <w:rsid w:val="00FE4F59"/>
    <w:rsid w:val="00FF2CE7"/>
    <w:rsid w:val="00FF318D"/>
    <w:rsid w:val="00FF62B1"/>
    <w:rsid w:val="00FF62B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19624B"/>
  <w15:docId w15:val="{CD87DC86-7B5C-374E-A4E3-F843BE7C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2BAF"/>
    <w:pPr>
      <w:widowControl w:val="0"/>
      <w:autoSpaceDE w:val="0"/>
      <w:autoSpaceDN w:val="0"/>
      <w:adjustRightInd w:val="0"/>
    </w:pPr>
    <w:rPr>
      <w:rFonts w:ascii="Calibri" w:hAnsi="Calibri"/>
      <w:sz w:val="24"/>
      <w:szCs w:val="24"/>
      <w:lang w:val="en-US" w:eastAsia="fr-FR"/>
    </w:rPr>
  </w:style>
  <w:style w:type="paragraph" w:styleId="Titre1">
    <w:name w:val="heading 1"/>
    <w:basedOn w:val="Normal"/>
    <w:next w:val="Normal"/>
    <w:link w:val="Titre1Car"/>
    <w:autoRedefine/>
    <w:qFormat/>
    <w:rsid w:val="00F32E86"/>
    <w:pPr>
      <w:keepNext/>
      <w:widowControl/>
      <w:numPr>
        <w:numId w:val="9"/>
      </w:numPr>
      <w:autoSpaceDE/>
      <w:autoSpaceDN/>
      <w:adjustRightInd/>
      <w:spacing w:after="60"/>
      <w:outlineLvl w:val="0"/>
    </w:pPr>
    <w:rPr>
      <w:rFonts w:ascii="Arial" w:hAnsi="Arial" w:cs="Arial"/>
      <w:b/>
      <w:bCs/>
      <w:sz w:val="28"/>
      <w:szCs w:val="32"/>
      <w:lang w:val="fr-CA"/>
    </w:rPr>
  </w:style>
  <w:style w:type="paragraph" w:styleId="Titre2">
    <w:name w:val="heading 2"/>
    <w:basedOn w:val="Normal"/>
    <w:next w:val="Normal"/>
    <w:qFormat/>
    <w:rsid w:val="00475111"/>
    <w:pPr>
      <w:keepNext/>
      <w:numPr>
        <w:ilvl w:val="1"/>
        <w:numId w:val="9"/>
      </w:numPr>
      <w:tabs>
        <w:tab w:val="left" w:pos="2880"/>
      </w:tabs>
      <w:outlineLvl w:val="1"/>
    </w:pPr>
    <w:rPr>
      <w:rFonts w:ascii="Arial" w:hAnsi="Arial" w:cs="Arial"/>
      <w:b/>
      <w:bCs/>
      <w:szCs w:val="20"/>
      <w:lang w:val="fr-CA"/>
    </w:rPr>
  </w:style>
  <w:style w:type="paragraph" w:styleId="Titre3">
    <w:name w:val="heading 3"/>
    <w:basedOn w:val="Normal"/>
    <w:next w:val="Normal"/>
    <w:link w:val="Titre3Car"/>
    <w:unhideWhenUsed/>
    <w:qFormat/>
    <w:rsid w:val="001B2E2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CE42B3"/>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rsid w:val="00CE42B3"/>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CE42B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rsid w:val="00CE42B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CE42B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CE42B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style>
  <w:style w:type="paragraph" w:styleId="Corpsdetexte">
    <w:name w:val="Body Text"/>
    <w:basedOn w:val="Normal"/>
    <w:pPr>
      <w:tabs>
        <w:tab w:val="left" w:pos="-1440"/>
        <w:tab w:val="left" w:pos="-720"/>
        <w:tab w:val="left" w:pos="0"/>
        <w:tab w:val="left" w:pos="360"/>
        <w:tab w:val="left" w:pos="720"/>
        <w:tab w:val="left" w:pos="1080"/>
      </w:tabs>
      <w:jc w:val="both"/>
    </w:pPr>
    <w:rPr>
      <w:b/>
      <w:bCs/>
      <w:i/>
      <w:iCs/>
      <w:sz w:val="28"/>
      <w:lang w:val="fr-CA"/>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styleId="Corpsdetexte2">
    <w:name w:val="Body Text 2"/>
    <w:basedOn w:val="Normal"/>
    <w:rPr>
      <w:i/>
      <w:iCs/>
      <w:sz w:val="30"/>
      <w:u w:val="single"/>
      <w:lang w:val="fr-CA"/>
    </w:rPr>
  </w:style>
  <w:style w:type="paragraph" w:styleId="Corpsdetexte3">
    <w:name w:val="Body Text 3"/>
    <w:basedOn w:val="Normal"/>
    <w:pPr>
      <w:tabs>
        <w:tab w:val="left" w:pos="-1440"/>
        <w:tab w:val="left" w:pos="-720"/>
        <w:tab w:val="left" w:pos="0"/>
        <w:tab w:val="left" w:pos="360"/>
      </w:tabs>
      <w:jc w:val="both"/>
    </w:pPr>
    <w:rPr>
      <w:sz w:val="22"/>
      <w:lang w:val="fr-CA"/>
    </w:rPr>
  </w:style>
  <w:style w:type="paragraph" w:styleId="Textedebulles">
    <w:name w:val="Balloon Text"/>
    <w:basedOn w:val="Normal"/>
    <w:semiHidden/>
    <w:rsid w:val="00677070"/>
    <w:rPr>
      <w:rFonts w:ascii="Tahoma" w:hAnsi="Tahoma" w:cs="Tahoma"/>
      <w:sz w:val="16"/>
      <w:szCs w:val="16"/>
    </w:rPr>
  </w:style>
  <w:style w:type="table" w:styleId="Grilledutableau">
    <w:name w:val="Table Grid"/>
    <w:basedOn w:val="TableauNormal"/>
    <w:rsid w:val="00B12037"/>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CB5015"/>
    <w:rPr>
      <w:rFonts w:ascii="Univers" w:hAnsi="Univers"/>
      <w:szCs w:val="24"/>
      <w:lang w:val="en-US" w:eastAsia="fr-FR"/>
    </w:rPr>
  </w:style>
  <w:style w:type="paragraph" w:styleId="Paragraphedeliste">
    <w:name w:val="List Paragraph"/>
    <w:basedOn w:val="Normal"/>
    <w:uiPriority w:val="34"/>
    <w:qFormat/>
    <w:rsid w:val="00EA359F"/>
    <w:pPr>
      <w:ind w:left="720"/>
      <w:contextualSpacing/>
    </w:pPr>
  </w:style>
  <w:style w:type="character" w:styleId="Textedelespacerserv">
    <w:name w:val="Placeholder Text"/>
    <w:basedOn w:val="Policepardfaut"/>
    <w:uiPriority w:val="99"/>
    <w:semiHidden/>
    <w:rsid w:val="00B248FA"/>
    <w:rPr>
      <w:color w:val="808080"/>
    </w:rPr>
  </w:style>
  <w:style w:type="paragraph" w:styleId="Rvision">
    <w:name w:val="Revision"/>
    <w:hidden/>
    <w:uiPriority w:val="99"/>
    <w:semiHidden/>
    <w:rsid w:val="006758F6"/>
    <w:rPr>
      <w:rFonts w:ascii="Univers" w:hAnsi="Univers"/>
      <w:szCs w:val="24"/>
      <w:lang w:val="en-US" w:eastAsia="fr-FR"/>
    </w:rPr>
  </w:style>
  <w:style w:type="paragraph" w:customStyle="1" w:styleId="Reponse">
    <w:name w:val="Reponse"/>
    <w:basedOn w:val="Normal"/>
    <w:rsid w:val="004B2BAF"/>
    <w:pPr>
      <w:widowControl/>
      <w:tabs>
        <w:tab w:val="right" w:leader="dot" w:pos="9360"/>
      </w:tabs>
      <w:autoSpaceDE/>
      <w:autoSpaceDN/>
      <w:adjustRightInd/>
      <w:spacing w:after="240"/>
      <w:jc w:val="both"/>
    </w:pPr>
    <w:rPr>
      <w:rFonts w:ascii="Arial" w:hAnsi="Arial"/>
      <w:szCs w:val="20"/>
      <w:lang w:val="fr-CA" w:eastAsia="en-US"/>
    </w:rPr>
  </w:style>
  <w:style w:type="character" w:styleId="Marquedecommentaire">
    <w:name w:val="annotation reference"/>
    <w:basedOn w:val="Policepardfaut"/>
    <w:rsid w:val="005F7836"/>
    <w:rPr>
      <w:sz w:val="16"/>
      <w:szCs w:val="16"/>
    </w:rPr>
  </w:style>
  <w:style w:type="paragraph" w:styleId="Commentaire">
    <w:name w:val="annotation text"/>
    <w:basedOn w:val="Normal"/>
    <w:link w:val="CommentaireCar"/>
    <w:rsid w:val="005F7836"/>
    <w:pPr>
      <w:widowControl/>
      <w:autoSpaceDE/>
      <w:autoSpaceDN/>
      <w:adjustRightInd/>
      <w:spacing w:after="240"/>
      <w:jc w:val="both"/>
    </w:pPr>
    <w:rPr>
      <w:rFonts w:ascii="Arial" w:hAnsi="Arial"/>
      <w:sz w:val="20"/>
      <w:szCs w:val="20"/>
      <w:lang w:val="fr-CA" w:eastAsia="en-US"/>
    </w:rPr>
  </w:style>
  <w:style w:type="character" w:customStyle="1" w:styleId="CommentaireCar">
    <w:name w:val="Commentaire Car"/>
    <w:basedOn w:val="Policepardfaut"/>
    <w:link w:val="Commentaire"/>
    <w:rsid w:val="005F7836"/>
    <w:rPr>
      <w:rFonts w:ascii="Arial" w:hAnsi="Arial"/>
      <w:lang w:eastAsia="en-US"/>
    </w:rPr>
  </w:style>
  <w:style w:type="character" w:styleId="Hyperlien">
    <w:name w:val="Hyperlink"/>
    <w:basedOn w:val="Policepardfaut"/>
    <w:rsid w:val="005104BA"/>
    <w:rPr>
      <w:color w:val="0000FF"/>
      <w:u w:val="single"/>
    </w:rPr>
  </w:style>
  <w:style w:type="paragraph" w:styleId="Listepuces">
    <w:name w:val="List Bullet"/>
    <w:basedOn w:val="Normal"/>
    <w:rsid w:val="005104BA"/>
    <w:pPr>
      <w:widowControl/>
      <w:numPr>
        <w:numId w:val="1"/>
      </w:numPr>
      <w:autoSpaceDE/>
      <w:autoSpaceDN/>
      <w:adjustRightInd/>
      <w:spacing w:after="240"/>
      <w:contextualSpacing/>
      <w:jc w:val="both"/>
    </w:pPr>
    <w:rPr>
      <w:rFonts w:ascii="Arial" w:hAnsi="Arial"/>
      <w:szCs w:val="20"/>
      <w:lang w:val="fr-CA" w:eastAsia="en-US"/>
    </w:rPr>
  </w:style>
  <w:style w:type="paragraph" w:customStyle="1" w:styleId="Bullets">
    <w:name w:val="Bullets"/>
    <w:basedOn w:val="Normal"/>
    <w:rsid w:val="005104BA"/>
    <w:pPr>
      <w:widowControl/>
      <w:numPr>
        <w:numId w:val="2"/>
      </w:numPr>
      <w:autoSpaceDE/>
      <w:autoSpaceDN/>
      <w:adjustRightInd/>
      <w:spacing w:after="240"/>
      <w:jc w:val="both"/>
    </w:pPr>
    <w:rPr>
      <w:rFonts w:ascii="Arial" w:hAnsi="Arial"/>
      <w:szCs w:val="20"/>
      <w:lang w:val="fr-CA" w:eastAsia="en-US"/>
    </w:rPr>
  </w:style>
  <w:style w:type="character" w:customStyle="1" w:styleId="UnresolvedMention1">
    <w:name w:val="Unresolved Mention1"/>
    <w:basedOn w:val="Policepardfaut"/>
    <w:uiPriority w:val="99"/>
    <w:semiHidden/>
    <w:unhideWhenUsed/>
    <w:rsid w:val="00833AD0"/>
    <w:rPr>
      <w:color w:val="605E5C"/>
      <w:shd w:val="clear" w:color="auto" w:fill="E1DFDD"/>
    </w:rPr>
  </w:style>
  <w:style w:type="paragraph" w:customStyle="1" w:styleId="Para1">
    <w:name w:val="Para 1"/>
    <w:basedOn w:val="Normal"/>
    <w:rsid w:val="00D02F46"/>
    <w:pPr>
      <w:widowControl/>
      <w:autoSpaceDE/>
      <w:autoSpaceDN/>
      <w:adjustRightInd/>
      <w:spacing w:before="240"/>
      <w:jc w:val="both"/>
    </w:pPr>
    <w:rPr>
      <w:rFonts w:ascii="Times New Roman" w:hAnsi="Times New Roman"/>
      <w:szCs w:val="20"/>
      <w:lang w:val="fr-CA"/>
    </w:rPr>
  </w:style>
  <w:style w:type="character" w:styleId="Numrodepage">
    <w:name w:val="page number"/>
    <w:basedOn w:val="Policepardfaut"/>
    <w:rsid w:val="001324E1"/>
  </w:style>
  <w:style w:type="paragraph" w:customStyle="1" w:styleId="Normal1">
    <w:name w:val="Normal1"/>
    <w:rsid w:val="00BC1135"/>
    <w:pPr>
      <w:spacing w:after="240"/>
    </w:pPr>
    <w:rPr>
      <w:sz w:val="24"/>
      <w:szCs w:val="24"/>
      <w:lang w:eastAsia="en-US"/>
    </w:rPr>
  </w:style>
  <w:style w:type="paragraph" w:styleId="Objetducommentaire">
    <w:name w:val="annotation subject"/>
    <w:basedOn w:val="Commentaire"/>
    <w:next w:val="Commentaire"/>
    <w:link w:val="ObjetducommentaireCar"/>
    <w:semiHidden/>
    <w:unhideWhenUsed/>
    <w:rsid w:val="00B908F4"/>
    <w:pPr>
      <w:widowControl w:val="0"/>
      <w:autoSpaceDE w:val="0"/>
      <w:autoSpaceDN w:val="0"/>
      <w:adjustRightInd w:val="0"/>
      <w:spacing w:after="0"/>
      <w:jc w:val="left"/>
    </w:pPr>
    <w:rPr>
      <w:rFonts w:ascii="Calibri" w:hAnsi="Calibri"/>
      <w:b/>
      <w:bCs/>
      <w:lang w:val="en-US" w:eastAsia="fr-FR"/>
    </w:rPr>
  </w:style>
  <w:style w:type="character" w:customStyle="1" w:styleId="ObjetducommentaireCar">
    <w:name w:val="Objet du commentaire Car"/>
    <w:basedOn w:val="CommentaireCar"/>
    <w:link w:val="Objetducommentaire"/>
    <w:semiHidden/>
    <w:rsid w:val="00B908F4"/>
    <w:rPr>
      <w:rFonts w:ascii="Calibri" w:hAnsi="Calibri"/>
      <w:b/>
      <w:bCs/>
      <w:lang w:val="en-US" w:eastAsia="fr-FR"/>
    </w:rPr>
  </w:style>
  <w:style w:type="character" w:styleId="Lienvisit">
    <w:name w:val="FollowedHyperlink"/>
    <w:basedOn w:val="Policepardfaut"/>
    <w:rsid w:val="00364A52"/>
    <w:rPr>
      <w:color w:val="800080" w:themeColor="followedHyperlink"/>
      <w:u w:val="single"/>
    </w:rPr>
  </w:style>
  <w:style w:type="character" w:customStyle="1" w:styleId="Titre1Car">
    <w:name w:val="Titre 1 Car"/>
    <w:basedOn w:val="Policepardfaut"/>
    <w:link w:val="Titre1"/>
    <w:rsid w:val="00F32E86"/>
    <w:rPr>
      <w:rFonts w:ascii="Arial" w:hAnsi="Arial" w:cs="Arial"/>
      <w:b/>
      <w:bCs/>
      <w:sz w:val="28"/>
      <w:szCs w:val="32"/>
      <w:lang w:eastAsia="fr-FR"/>
    </w:rPr>
  </w:style>
  <w:style w:type="character" w:customStyle="1" w:styleId="Titre3Car">
    <w:name w:val="Titre 3 Car"/>
    <w:basedOn w:val="Policepardfaut"/>
    <w:link w:val="Titre3"/>
    <w:rsid w:val="001B2E24"/>
    <w:rPr>
      <w:rFonts w:asciiTheme="majorHAnsi" w:eastAsiaTheme="majorEastAsia" w:hAnsiTheme="majorHAnsi" w:cstheme="majorBidi"/>
      <w:b/>
      <w:bCs/>
      <w:color w:val="4F81BD" w:themeColor="accent1"/>
      <w:sz w:val="24"/>
      <w:szCs w:val="24"/>
      <w:lang w:val="en-US" w:eastAsia="fr-FR"/>
    </w:rPr>
  </w:style>
  <w:style w:type="paragraph" w:styleId="NormalWeb">
    <w:name w:val="Normal (Web)"/>
    <w:basedOn w:val="Normal"/>
    <w:uiPriority w:val="99"/>
    <w:semiHidden/>
    <w:unhideWhenUsed/>
    <w:rsid w:val="001B2E24"/>
    <w:pPr>
      <w:widowControl/>
      <w:autoSpaceDE/>
      <w:autoSpaceDN/>
      <w:adjustRightInd/>
      <w:spacing w:before="100" w:beforeAutospacing="1" w:after="100" w:afterAutospacing="1"/>
    </w:pPr>
    <w:rPr>
      <w:rFonts w:ascii="Times New Roman" w:hAnsi="Times New Roman"/>
      <w:sz w:val="20"/>
      <w:szCs w:val="20"/>
      <w:lang w:val="fr-CA" w:eastAsia="en-US"/>
    </w:rPr>
  </w:style>
  <w:style w:type="character" w:customStyle="1" w:styleId="Titre4Car">
    <w:name w:val="Titre 4 Car"/>
    <w:basedOn w:val="Policepardfaut"/>
    <w:link w:val="Titre4"/>
    <w:rsid w:val="00CE42B3"/>
    <w:rPr>
      <w:rFonts w:asciiTheme="majorHAnsi" w:eastAsiaTheme="majorEastAsia" w:hAnsiTheme="majorHAnsi" w:cstheme="majorBidi"/>
      <w:b/>
      <w:bCs/>
      <w:i/>
      <w:iCs/>
      <w:color w:val="4F81BD" w:themeColor="accent1"/>
      <w:sz w:val="24"/>
      <w:szCs w:val="24"/>
      <w:lang w:val="en-US" w:eastAsia="fr-FR"/>
    </w:rPr>
  </w:style>
  <w:style w:type="character" w:customStyle="1" w:styleId="Titre5Car">
    <w:name w:val="Titre 5 Car"/>
    <w:basedOn w:val="Policepardfaut"/>
    <w:link w:val="Titre5"/>
    <w:semiHidden/>
    <w:rsid w:val="00CE42B3"/>
    <w:rPr>
      <w:rFonts w:asciiTheme="majorHAnsi" w:eastAsiaTheme="majorEastAsia" w:hAnsiTheme="majorHAnsi" w:cstheme="majorBidi"/>
      <w:color w:val="243F60" w:themeColor="accent1" w:themeShade="7F"/>
      <w:sz w:val="24"/>
      <w:szCs w:val="24"/>
      <w:lang w:val="en-US" w:eastAsia="fr-FR"/>
    </w:rPr>
  </w:style>
  <w:style w:type="character" w:customStyle="1" w:styleId="Titre6Car">
    <w:name w:val="Titre 6 Car"/>
    <w:basedOn w:val="Policepardfaut"/>
    <w:link w:val="Titre6"/>
    <w:rsid w:val="00CE42B3"/>
    <w:rPr>
      <w:rFonts w:asciiTheme="majorHAnsi" w:eastAsiaTheme="majorEastAsia" w:hAnsiTheme="majorHAnsi" w:cstheme="majorBidi"/>
      <w:i/>
      <w:iCs/>
      <w:color w:val="243F60" w:themeColor="accent1" w:themeShade="7F"/>
      <w:sz w:val="24"/>
      <w:szCs w:val="24"/>
      <w:lang w:val="en-US" w:eastAsia="fr-FR"/>
    </w:rPr>
  </w:style>
  <w:style w:type="character" w:customStyle="1" w:styleId="Titre7Car">
    <w:name w:val="Titre 7 Car"/>
    <w:basedOn w:val="Policepardfaut"/>
    <w:link w:val="Titre7"/>
    <w:semiHidden/>
    <w:rsid w:val="00CE42B3"/>
    <w:rPr>
      <w:rFonts w:asciiTheme="majorHAnsi" w:eastAsiaTheme="majorEastAsia" w:hAnsiTheme="majorHAnsi" w:cstheme="majorBidi"/>
      <w:i/>
      <w:iCs/>
      <w:color w:val="404040" w:themeColor="text1" w:themeTint="BF"/>
      <w:sz w:val="24"/>
      <w:szCs w:val="24"/>
      <w:lang w:val="en-US" w:eastAsia="fr-FR"/>
    </w:rPr>
  </w:style>
  <w:style w:type="character" w:customStyle="1" w:styleId="Titre8Car">
    <w:name w:val="Titre 8 Car"/>
    <w:basedOn w:val="Policepardfaut"/>
    <w:link w:val="Titre8"/>
    <w:semiHidden/>
    <w:rsid w:val="00CE42B3"/>
    <w:rPr>
      <w:rFonts w:asciiTheme="majorHAnsi" w:eastAsiaTheme="majorEastAsia" w:hAnsiTheme="majorHAnsi" w:cstheme="majorBidi"/>
      <w:color w:val="404040" w:themeColor="text1" w:themeTint="BF"/>
      <w:lang w:val="en-US" w:eastAsia="fr-FR"/>
    </w:rPr>
  </w:style>
  <w:style w:type="character" w:customStyle="1" w:styleId="Titre9Car">
    <w:name w:val="Titre 9 Car"/>
    <w:basedOn w:val="Policepardfaut"/>
    <w:link w:val="Titre9"/>
    <w:semiHidden/>
    <w:rsid w:val="00CE42B3"/>
    <w:rPr>
      <w:rFonts w:asciiTheme="majorHAnsi" w:eastAsiaTheme="majorEastAsia" w:hAnsiTheme="majorHAnsi" w:cstheme="majorBidi"/>
      <w:i/>
      <w:iCs/>
      <w:color w:val="404040" w:themeColor="text1" w:themeTint="BF"/>
      <w:lang w:val="en-US" w:eastAsia="fr-FR"/>
    </w:rPr>
  </w:style>
  <w:style w:type="paragraph" w:styleId="Titre">
    <w:name w:val="Title"/>
    <w:basedOn w:val="Normal"/>
    <w:next w:val="Normal"/>
    <w:link w:val="TitreCar"/>
    <w:qFormat/>
    <w:rsid w:val="00004E2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004E26"/>
    <w:rPr>
      <w:rFonts w:asciiTheme="majorHAnsi" w:eastAsiaTheme="majorEastAsia" w:hAnsiTheme="majorHAnsi" w:cstheme="majorBidi"/>
      <w:spacing w:val="-10"/>
      <w:kern w:val="28"/>
      <w:sz w:val="56"/>
      <w:szCs w:val="56"/>
      <w:lang w:val="en-US" w:eastAsia="fr-FR"/>
    </w:rPr>
  </w:style>
  <w:style w:type="character" w:styleId="Mentionnonrsolue">
    <w:name w:val="Unresolved Mention"/>
    <w:basedOn w:val="Policepardfaut"/>
    <w:uiPriority w:val="99"/>
    <w:semiHidden/>
    <w:unhideWhenUsed/>
    <w:rsid w:val="00004E26"/>
    <w:rPr>
      <w:color w:val="605E5C"/>
      <w:shd w:val="clear" w:color="auto" w:fill="E1DFDD"/>
    </w:rPr>
  </w:style>
  <w:style w:type="paragraph" w:styleId="Liste">
    <w:name w:val="List"/>
    <w:basedOn w:val="Normal"/>
    <w:unhideWhenUsed/>
    <w:rsid w:val="00D4560A"/>
    <w:pPr>
      <w:ind w:left="283" w:hanging="283"/>
      <w:contextualSpacing/>
    </w:pPr>
  </w:style>
  <w:style w:type="paragraph" w:styleId="Liste2">
    <w:name w:val="List 2"/>
    <w:basedOn w:val="Normal"/>
    <w:unhideWhenUsed/>
    <w:rsid w:val="00D4560A"/>
    <w:pPr>
      <w:ind w:left="566" w:hanging="283"/>
      <w:contextualSpacing/>
    </w:pPr>
  </w:style>
  <w:style w:type="paragraph" w:styleId="Listecontinue">
    <w:name w:val="List Continue"/>
    <w:basedOn w:val="Normal"/>
    <w:unhideWhenUsed/>
    <w:rsid w:val="00D4560A"/>
    <w:pPr>
      <w:spacing w:after="120"/>
      <w:ind w:left="283"/>
      <w:contextualSpacing/>
    </w:pPr>
  </w:style>
  <w:style w:type="paragraph" w:styleId="Listecontinue2">
    <w:name w:val="List Continue 2"/>
    <w:basedOn w:val="Normal"/>
    <w:unhideWhenUsed/>
    <w:rsid w:val="00D4560A"/>
    <w:pPr>
      <w:spacing w:after="120"/>
      <w:ind w:left="566"/>
      <w:contextualSpacing/>
    </w:pPr>
  </w:style>
  <w:style w:type="paragraph" w:styleId="Lgende">
    <w:name w:val="caption"/>
    <w:basedOn w:val="Normal"/>
    <w:next w:val="Normal"/>
    <w:unhideWhenUsed/>
    <w:qFormat/>
    <w:rsid w:val="00D4560A"/>
    <w:pPr>
      <w:spacing w:after="200"/>
    </w:pPr>
    <w:rPr>
      <w:i/>
      <w:iCs/>
      <w:color w:val="1F497D" w:themeColor="text2"/>
      <w:sz w:val="18"/>
      <w:szCs w:val="18"/>
    </w:rPr>
  </w:style>
  <w:style w:type="paragraph" w:styleId="Retraitcorpsdetexte">
    <w:name w:val="Body Text Indent"/>
    <w:basedOn w:val="Normal"/>
    <w:link w:val="RetraitcorpsdetexteCar"/>
    <w:semiHidden/>
    <w:unhideWhenUsed/>
    <w:rsid w:val="00D4560A"/>
    <w:pPr>
      <w:spacing w:after="120"/>
      <w:ind w:left="283"/>
    </w:pPr>
  </w:style>
  <w:style w:type="character" w:customStyle="1" w:styleId="RetraitcorpsdetexteCar">
    <w:name w:val="Retrait corps de texte Car"/>
    <w:basedOn w:val="Policepardfaut"/>
    <w:link w:val="Retraitcorpsdetexte"/>
    <w:semiHidden/>
    <w:rsid w:val="00D4560A"/>
    <w:rPr>
      <w:rFonts w:ascii="Calibri" w:hAnsi="Calibri"/>
      <w:sz w:val="24"/>
      <w:szCs w:val="24"/>
      <w:lang w:val="en-US" w:eastAsia="fr-FR"/>
    </w:rPr>
  </w:style>
  <w:style w:type="paragraph" w:styleId="Retraitcorpset1relig">
    <w:name w:val="Body Text First Indent 2"/>
    <w:basedOn w:val="Retraitcorpsdetexte"/>
    <w:link w:val="Retraitcorpset1religCar"/>
    <w:unhideWhenUsed/>
    <w:rsid w:val="00D4560A"/>
    <w:pPr>
      <w:spacing w:after="0"/>
      <w:ind w:left="360" w:firstLine="360"/>
    </w:pPr>
  </w:style>
  <w:style w:type="character" w:customStyle="1" w:styleId="Retraitcorpset1religCar">
    <w:name w:val="Retrait corps et 1re lig. Car"/>
    <w:basedOn w:val="RetraitcorpsdetexteCar"/>
    <w:link w:val="Retraitcorpset1relig"/>
    <w:rsid w:val="00D4560A"/>
    <w:rPr>
      <w:rFonts w:ascii="Calibri" w:hAnsi="Calibri"/>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2452">
      <w:bodyDiv w:val="1"/>
      <w:marLeft w:val="0"/>
      <w:marRight w:val="0"/>
      <w:marTop w:val="0"/>
      <w:marBottom w:val="0"/>
      <w:divBdr>
        <w:top w:val="none" w:sz="0" w:space="0" w:color="auto"/>
        <w:left w:val="none" w:sz="0" w:space="0" w:color="auto"/>
        <w:bottom w:val="none" w:sz="0" w:space="0" w:color="auto"/>
        <w:right w:val="none" w:sz="0" w:space="0" w:color="auto"/>
      </w:divBdr>
    </w:div>
    <w:div w:id="303316062">
      <w:bodyDiv w:val="1"/>
      <w:marLeft w:val="0"/>
      <w:marRight w:val="0"/>
      <w:marTop w:val="0"/>
      <w:marBottom w:val="0"/>
      <w:divBdr>
        <w:top w:val="none" w:sz="0" w:space="0" w:color="auto"/>
        <w:left w:val="none" w:sz="0" w:space="0" w:color="auto"/>
        <w:bottom w:val="none" w:sz="0" w:space="0" w:color="auto"/>
        <w:right w:val="none" w:sz="0" w:space="0" w:color="auto"/>
      </w:divBdr>
    </w:div>
    <w:div w:id="321008015">
      <w:bodyDiv w:val="1"/>
      <w:marLeft w:val="0"/>
      <w:marRight w:val="0"/>
      <w:marTop w:val="0"/>
      <w:marBottom w:val="0"/>
      <w:divBdr>
        <w:top w:val="none" w:sz="0" w:space="0" w:color="auto"/>
        <w:left w:val="none" w:sz="0" w:space="0" w:color="auto"/>
        <w:bottom w:val="none" w:sz="0" w:space="0" w:color="auto"/>
        <w:right w:val="none" w:sz="0" w:space="0" w:color="auto"/>
      </w:divBdr>
    </w:div>
    <w:div w:id="340738049">
      <w:bodyDiv w:val="1"/>
      <w:marLeft w:val="0"/>
      <w:marRight w:val="0"/>
      <w:marTop w:val="0"/>
      <w:marBottom w:val="0"/>
      <w:divBdr>
        <w:top w:val="none" w:sz="0" w:space="0" w:color="auto"/>
        <w:left w:val="none" w:sz="0" w:space="0" w:color="auto"/>
        <w:bottom w:val="none" w:sz="0" w:space="0" w:color="auto"/>
        <w:right w:val="none" w:sz="0" w:space="0" w:color="auto"/>
      </w:divBdr>
    </w:div>
    <w:div w:id="382101001">
      <w:bodyDiv w:val="1"/>
      <w:marLeft w:val="0"/>
      <w:marRight w:val="0"/>
      <w:marTop w:val="0"/>
      <w:marBottom w:val="0"/>
      <w:divBdr>
        <w:top w:val="none" w:sz="0" w:space="0" w:color="auto"/>
        <w:left w:val="none" w:sz="0" w:space="0" w:color="auto"/>
        <w:bottom w:val="none" w:sz="0" w:space="0" w:color="auto"/>
        <w:right w:val="none" w:sz="0" w:space="0" w:color="auto"/>
      </w:divBdr>
    </w:div>
    <w:div w:id="448861579">
      <w:bodyDiv w:val="1"/>
      <w:marLeft w:val="0"/>
      <w:marRight w:val="0"/>
      <w:marTop w:val="0"/>
      <w:marBottom w:val="0"/>
      <w:divBdr>
        <w:top w:val="none" w:sz="0" w:space="0" w:color="auto"/>
        <w:left w:val="none" w:sz="0" w:space="0" w:color="auto"/>
        <w:bottom w:val="none" w:sz="0" w:space="0" w:color="auto"/>
        <w:right w:val="none" w:sz="0" w:space="0" w:color="auto"/>
      </w:divBdr>
    </w:div>
    <w:div w:id="1045132230">
      <w:bodyDiv w:val="1"/>
      <w:marLeft w:val="0"/>
      <w:marRight w:val="0"/>
      <w:marTop w:val="0"/>
      <w:marBottom w:val="0"/>
      <w:divBdr>
        <w:top w:val="none" w:sz="0" w:space="0" w:color="auto"/>
        <w:left w:val="none" w:sz="0" w:space="0" w:color="auto"/>
        <w:bottom w:val="none" w:sz="0" w:space="0" w:color="auto"/>
        <w:right w:val="none" w:sz="0" w:space="0" w:color="auto"/>
      </w:divBdr>
    </w:div>
    <w:div w:id="1170212536">
      <w:bodyDiv w:val="1"/>
      <w:marLeft w:val="0"/>
      <w:marRight w:val="0"/>
      <w:marTop w:val="0"/>
      <w:marBottom w:val="0"/>
      <w:divBdr>
        <w:top w:val="none" w:sz="0" w:space="0" w:color="auto"/>
        <w:left w:val="none" w:sz="0" w:space="0" w:color="auto"/>
        <w:bottom w:val="none" w:sz="0" w:space="0" w:color="auto"/>
        <w:right w:val="none" w:sz="0" w:space="0" w:color="auto"/>
      </w:divBdr>
    </w:div>
    <w:div w:id="1170293813">
      <w:bodyDiv w:val="1"/>
      <w:marLeft w:val="0"/>
      <w:marRight w:val="0"/>
      <w:marTop w:val="0"/>
      <w:marBottom w:val="0"/>
      <w:divBdr>
        <w:top w:val="none" w:sz="0" w:space="0" w:color="auto"/>
        <w:left w:val="none" w:sz="0" w:space="0" w:color="auto"/>
        <w:bottom w:val="none" w:sz="0" w:space="0" w:color="auto"/>
        <w:right w:val="none" w:sz="0" w:space="0" w:color="auto"/>
      </w:divBdr>
    </w:div>
    <w:div w:id="1352341662">
      <w:bodyDiv w:val="1"/>
      <w:marLeft w:val="0"/>
      <w:marRight w:val="0"/>
      <w:marTop w:val="0"/>
      <w:marBottom w:val="0"/>
      <w:divBdr>
        <w:top w:val="none" w:sz="0" w:space="0" w:color="auto"/>
        <w:left w:val="none" w:sz="0" w:space="0" w:color="auto"/>
        <w:bottom w:val="none" w:sz="0" w:space="0" w:color="auto"/>
        <w:right w:val="none" w:sz="0" w:space="0" w:color="auto"/>
      </w:divBdr>
    </w:div>
    <w:div w:id="1385175248">
      <w:bodyDiv w:val="1"/>
      <w:marLeft w:val="0"/>
      <w:marRight w:val="0"/>
      <w:marTop w:val="0"/>
      <w:marBottom w:val="0"/>
      <w:divBdr>
        <w:top w:val="none" w:sz="0" w:space="0" w:color="auto"/>
        <w:left w:val="none" w:sz="0" w:space="0" w:color="auto"/>
        <w:bottom w:val="none" w:sz="0" w:space="0" w:color="auto"/>
        <w:right w:val="none" w:sz="0" w:space="0" w:color="auto"/>
      </w:divBdr>
    </w:div>
    <w:div w:id="1591616845">
      <w:bodyDiv w:val="1"/>
      <w:marLeft w:val="0"/>
      <w:marRight w:val="0"/>
      <w:marTop w:val="0"/>
      <w:marBottom w:val="0"/>
      <w:divBdr>
        <w:top w:val="none" w:sz="0" w:space="0" w:color="auto"/>
        <w:left w:val="none" w:sz="0" w:space="0" w:color="auto"/>
        <w:bottom w:val="none" w:sz="0" w:space="0" w:color="auto"/>
        <w:right w:val="none" w:sz="0" w:space="0" w:color="auto"/>
      </w:divBdr>
    </w:div>
    <w:div w:id="16221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209952254A46628D5555FA866F09D6"/>
        <w:category>
          <w:name w:val="Général"/>
          <w:gallery w:val="placeholder"/>
        </w:category>
        <w:types>
          <w:type w:val="bbPlcHdr"/>
        </w:types>
        <w:behaviors>
          <w:behavior w:val="content"/>
        </w:behaviors>
        <w:guid w:val="{3119F8F1-C58D-4E01-9A4A-56D43F729029}"/>
      </w:docPartPr>
      <w:docPartBody>
        <w:p w:rsidR="009D5044" w:rsidRDefault="008C1D35" w:rsidP="008C1D35">
          <w:pPr>
            <w:pStyle w:val="2C209952254A46628D5555FA866F09D6"/>
          </w:pPr>
          <w:r w:rsidRPr="00DF7123">
            <w:rPr>
              <w:rStyle w:val="Textedelespacerserv"/>
            </w:rPr>
            <w:t>Choisissez un élément.</w:t>
          </w:r>
        </w:p>
      </w:docPartBody>
    </w:docPart>
    <w:docPart>
      <w:docPartPr>
        <w:name w:val="A8310174FC0F49BA8AB235A475004A22"/>
        <w:category>
          <w:name w:val="Général"/>
          <w:gallery w:val="placeholder"/>
        </w:category>
        <w:types>
          <w:type w:val="bbPlcHdr"/>
        </w:types>
        <w:behaviors>
          <w:behavior w:val="content"/>
        </w:behaviors>
        <w:guid w:val="{DF60D9D2-44C2-454A-A3D4-5EB7DEAF78FF}"/>
      </w:docPartPr>
      <w:docPartBody>
        <w:p w:rsidR="009D5044" w:rsidRDefault="008C1D35" w:rsidP="008C1D35">
          <w:pPr>
            <w:pStyle w:val="A8310174FC0F49BA8AB235A475004A22"/>
          </w:pPr>
          <w:r w:rsidRPr="00DF7123">
            <w:rPr>
              <w:rStyle w:val="Textedelespacerserv"/>
            </w:rPr>
            <w:t>Choisissez un élément.</w:t>
          </w:r>
        </w:p>
      </w:docPartBody>
    </w:docPart>
    <w:docPart>
      <w:docPartPr>
        <w:name w:val="B2E46B6CBF8440C9AC52E85BE9FC1788"/>
        <w:category>
          <w:name w:val="Général"/>
          <w:gallery w:val="placeholder"/>
        </w:category>
        <w:types>
          <w:type w:val="bbPlcHdr"/>
        </w:types>
        <w:behaviors>
          <w:behavior w:val="content"/>
        </w:behaviors>
        <w:guid w:val="{914AB372-F3D8-4864-99A4-2607B83C7B9D}"/>
      </w:docPartPr>
      <w:docPartBody>
        <w:p w:rsidR="009D5044" w:rsidRDefault="008C1D35" w:rsidP="008C1D35">
          <w:pPr>
            <w:pStyle w:val="B2E46B6CBF8440C9AC52E85BE9FC1788"/>
          </w:pPr>
          <w:r w:rsidRPr="00F72D7D">
            <w:rPr>
              <w:rStyle w:val="Textedelespacerserv"/>
            </w:rPr>
            <w:t>Choisissez un élément.</w:t>
          </w:r>
        </w:p>
      </w:docPartBody>
    </w:docPart>
    <w:docPart>
      <w:docPartPr>
        <w:name w:val="F31ED31D8004481EBCB89C97A1188C60"/>
        <w:category>
          <w:name w:val="Général"/>
          <w:gallery w:val="placeholder"/>
        </w:category>
        <w:types>
          <w:type w:val="bbPlcHdr"/>
        </w:types>
        <w:behaviors>
          <w:behavior w:val="content"/>
        </w:behaviors>
        <w:guid w:val="{D61D7189-F7DB-497C-8828-6713DC4C0DF1}"/>
      </w:docPartPr>
      <w:docPartBody>
        <w:p w:rsidR="009D5044" w:rsidRDefault="008C1D35" w:rsidP="008C1D35">
          <w:pPr>
            <w:pStyle w:val="F31ED31D8004481EBCB89C97A1188C60"/>
          </w:pPr>
          <w:r>
            <w:rPr>
              <w:rFonts w:ascii="Arial" w:hAnsi="Arial" w:cs="Arial"/>
              <w:b/>
              <w:sz w:val="24"/>
            </w:rPr>
            <w:t>Choisir la date dans le calendrier</w:t>
          </w:r>
        </w:p>
      </w:docPartBody>
    </w:docPart>
    <w:docPart>
      <w:docPartPr>
        <w:name w:val="DAE2473B2ADD4BA995C9F5501D730443"/>
        <w:category>
          <w:name w:val="Général"/>
          <w:gallery w:val="placeholder"/>
        </w:category>
        <w:types>
          <w:type w:val="bbPlcHdr"/>
        </w:types>
        <w:behaviors>
          <w:behavior w:val="content"/>
        </w:behaviors>
        <w:guid w:val="{A68763F6-4D3B-4ED0-8564-C86B07514435}"/>
      </w:docPartPr>
      <w:docPartBody>
        <w:p w:rsidR="009D5044" w:rsidRDefault="008C1D35" w:rsidP="008C1D35">
          <w:pPr>
            <w:pStyle w:val="DAE2473B2ADD4BA995C9F5501D730443"/>
          </w:pPr>
          <w:r w:rsidRPr="00B33947">
            <w:rPr>
              <w:rFonts w:cs="Arial"/>
              <w:sz w:val="24"/>
            </w:rPr>
            <w:t>Choisir ou saisir l’heure</w:t>
          </w:r>
        </w:p>
      </w:docPartBody>
    </w:docPart>
    <w:docPart>
      <w:docPartPr>
        <w:name w:val="1B4FDD063C7D49348BEA84B4E7B69596"/>
        <w:category>
          <w:name w:val="Général"/>
          <w:gallery w:val="placeholder"/>
        </w:category>
        <w:types>
          <w:type w:val="bbPlcHdr"/>
        </w:types>
        <w:behaviors>
          <w:behavior w:val="content"/>
        </w:behaviors>
        <w:guid w:val="{4E0CBBF8-6AEB-4594-A31B-13298DC9B324}"/>
      </w:docPartPr>
      <w:docPartBody>
        <w:p w:rsidR="009D5044" w:rsidRDefault="008C1D35" w:rsidP="008C1D35">
          <w:pPr>
            <w:pStyle w:val="1B4FDD063C7D49348BEA84B4E7B69596"/>
          </w:pPr>
          <w:r w:rsidRPr="00B33947">
            <w:rPr>
              <w:rFonts w:cs="Arial"/>
              <w:sz w:val="24"/>
            </w:rPr>
            <w:t>Choisir ou saisir la durée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401"/>
    <w:rsid w:val="00016C98"/>
    <w:rsid w:val="00022BE2"/>
    <w:rsid w:val="0004762D"/>
    <w:rsid w:val="0006197A"/>
    <w:rsid w:val="00090371"/>
    <w:rsid w:val="000B67D6"/>
    <w:rsid w:val="00145FE0"/>
    <w:rsid w:val="001769C5"/>
    <w:rsid w:val="001C221A"/>
    <w:rsid w:val="00293A03"/>
    <w:rsid w:val="002B37C2"/>
    <w:rsid w:val="002E6179"/>
    <w:rsid w:val="00314507"/>
    <w:rsid w:val="00384F26"/>
    <w:rsid w:val="003C3088"/>
    <w:rsid w:val="003F13A2"/>
    <w:rsid w:val="004271DD"/>
    <w:rsid w:val="0049678F"/>
    <w:rsid w:val="004A02CE"/>
    <w:rsid w:val="004E0AD5"/>
    <w:rsid w:val="004F0673"/>
    <w:rsid w:val="005B291A"/>
    <w:rsid w:val="005D04DC"/>
    <w:rsid w:val="00644CE5"/>
    <w:rsid w:val="00646D3A"/>
    <w:rsid w:val="007C1B02"/>
    <w:rsid w:val="007D7AB7"/>
    <w:rsid w:val="007E648D"/>
    <w:rsid w:val="0087206E"/>
    <w:rsid w:val="008C1D35"/>
    <w:rsid w:val="0096048D"/>
    <w:rsid w:val="009D5044"/>
    <w:rsid w:val="00A824E0"/>
    <w:rsid w:val="00AE476E"/>
    <w:rsid w:val="00B03805"/>
    <w:rsid w:val="00BE62FB"/>
    <w:rsid w:val="00C30362"/>
    <w:rsid w:val="00CB2A7E"/>
    <w:rsid w:val="00D74A3D"/>
    <w:rsid w:val="00D85401"/>
    <w:rsid w:val="00DC0344"/>
    <w:rsid w:val="00DE4BC2"/>
    <w:rsid w:val="00DF6CFC"/>
    <w:rsid w:val="00E06225"/>
    <w:rsid w:val="00E5651A"/>
    <w:rsid w:val="00E96A1E"/>
    <w:rsid w:val="00EC14B1"/>
    <w:rsid w:val="00EE1E43"/>
    <w:rsid w:val="00EF2396"/>
    <w:rsid w:val="00F11E0F"/>
    <w:rsid w:val="00F906B6"/>
    <w:rsid w:val="00F93A6D"/>
    <w:rsid w:val="00FB6E9B"/>
    <w:rsid w:val="00FC6EA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C1D35"/>
    <w:rPr>
      <w:color w:val="808080"/>
    </w:rPr>
  </w:style>
  <w:style w:type="paragraph" w:customStyle="1" w:styleId="2C209952254A46628D5555FA866F09D6">
    <w:name w:val="2C209952254A46628D5555FA866F09D6"/>
    <w:rsid w:val="008C1D35"/>
    <w:pPr>
      <w:spacing w:after="160" w:line="259" w:lineRule="auto"/>
    </w:pPr>
  </w:style>
  <w:style w:type="paragraph" w:customStyle="1" w:styleId="A8310174FC0F49BA8AB235A475004A22">
    <w:name w:val="A8310174FC0F49BA8AB235A475004A22"/>
    <w:rsid w:val="008C1D35"/>
    <w:pPr>
      <w:spacing w:after="160" w:line="259" w:lineRule="auto"/>
    </w:pPr>
  </w:style>
  <w:style w:type="paragraph" w:customStyle="1" w:styleId="B2E46B6CBF8440C9AC52E85BE9FC1788">
    <w:name w:val="B2E46B6CBF8440C9AC52E85BE9FC1788"/>
    <w:rsid w:val="008C1D35"/>
    <w:pPr>
      <w:spacing w:after="160" w:line="259" w:lineRule="auto"/>
    </w:pPr>
  </w:style>
  <w:style w:type="paragraph" w:customStyle="1" w:styleId="F31ED31D8004481EBCB89C97A1188C60">
    <w:name w:val="F31ED31D8004481EBCB89C97A1188C60"/>
    <w:rsid w:val="008C1D35"/>
    <w:pPr>
      <w:spacing w:after="160" w:line="259" w:lineRule="auto"/>
    </w:pPr>
  </w:style>
  <w:style w:type="paragraph" w:customStyle="1" w:styleId="DAE2473B2ADD4BA995C9F5501D730443">
    <w:name w:val="DAE2473B2ADD4BA995C9F5501D730443"/>
    <w:rsid w:val="008C1D35"/>
    <w:pPr>
      <w:spacing w:after="160" w:line="259" w:lineRule="auto"/>
    </w:pPr>
  </w:style>
  <w:style w:type="paragraph" w:customStyle="1" w:styleId="1B4FDD063C7D49348BEA84B4E7B69596">
    <w:name w:val="1B4FDD063C7D49348BEA84B4E7B69596"/>
    <w:rsid w:val="008C1D3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F84FD-62E0-CD41-955A-A23C2B73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1914</Words>
  <Characters>10531</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de technologie supérieure</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Côté</dc:creator>
  <cp:keywords/>
  <dc:description/>
  <cp:lastModifiedBy>Yvan Ross</cp:lastModifiedBy>
  <cp:revision>5</cp:revision>
  <cp:lastPrinted>2022-04-04T19:46:00Z</cp:lastPrinted>
  <dcterms:created xsi:type="dcterms:W3CDTF">2020-08-04T18:21:00Z</dcterms:created>
  <dcterms:modified xsi:type="dcterms:W3CDTF">2022-04-04T19:47:00Z</dcterms:modified>
</cp:coreProperties>
</file>