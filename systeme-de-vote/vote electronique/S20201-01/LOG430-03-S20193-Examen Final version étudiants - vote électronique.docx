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337" w:type="dxa"/>
        <w:jc w:val="center"/>
        <w:tblLayout w:type="fixed"/>
        <w:tblLook w:val="04A0" w:firstRow="1" w:lastRow="0" w:firstColumn="1" w:lastColumn="0" w:noHBand="0" w:noVBand="1"/>
      </w:tblPr>
      <w:tblGrid>
        <w:gridCol w:w="20"/>
        <w:gridCol w:w="413"/>
        <w:gridCol w:w="371"/>
        <w:gridCol w:w="810"/>
        <w:gridCol w:w="90"/>
        <w:gridCol w:w="360"/>
        <w:gridCol w:w="184"/>
        <w:gridCol w:w="176"/>
        <w:gridCol w:w="348"/>
        <w:gridCol w:w="462"/>
        <w:gridCol w:w="315"/>
        <w:gridCol w:w="74"/>
        <w:gridCol w:w="420"/>
        <w:gridCol w:w="7"/>
        <w:gridCol w:w="914"/>
        <w:gridCol w:w="505"/>
        <w:gridCol w:w="198"/>
        <w:gridCol w:w="103"/>
        <w:gridCol w:w="706"/>
        <w:gridCol w:w="1302"/>
        <w:gridCol w:w="1585"/>
        <w:gridCol w:w="1960"/>
        <w:gridCol w:w="14"/>
      </w:tblGrid>
      <w:tr w:rsidR="00096050" w:rsidRPr="00D27938" w14:paraId="0D536CE4" w14:textId="77777777" w:rsidTr="008771EC">
        <w:trPr>
          <w:gridBefore w:val="1"/>
          <w:gridAfter w:val="1"/>
          <w:wBefore w:w="20" w:type="dxa"/>
          <w:wAfter w:w="14" w:type="dxa"/>
          <w:trHeight w:val="703"/>
          <w:jc w:val="center"/>
        </w:trPr>
        <w:tc>
          <w:tcPr>
            <w:tcW w:w="1684" w:type="dxa"/>
            <w:gridSpan w:val="4"/>
            <w:tcBorders>
              <w:top w:val="nil"/>
              <w:left w:val="nil"/>
              <w:bottom w:val="nil"/>
              <w:right w:val="nil"/>
            </w:tcBorders>
            <w:vAlign w:val="center"/>
          </w:tcPr>
          <w:p w14:paraId="0CD94B6D" w14:textId="77777777" w:rsidR="00096050" w:rsidRPr="00D27938" w:rsidRDefault="00096050" w:rsidP="008771EC">
            <w:pPr>
              <w:rPr>
                <w:rFonts w:asciiTheme="minorHAnsi" w:hAnsiTheme="minorHAnsi" w:cs="Arial"/>
                <w:lang w:val="fr-CA"/>
              </w:rPr>
            </w:pPr>
            <w:r w:rsidRPr="00D27938">
              <w:rPr>
                <w:rFonts w:asciiTheme="minorHAnsi" w:hAnsiTheme="minorHAnsi" w:cs="Arial"/>
                <w:noProof/>
                <w:lang w:eastAsia="en-US"/>
              </w:rPr>
              <w:drawing>
                <wp:anchor distT="0" distB="0" distL="114300" distR="114300" simplePos="0" relativeHeight="251659264" behindDoc="0" locked="0" layoutInCell="1" allowOverlap="1" wp14:anchorId="56E9AB81" wp14:editId="5D655D96">
                  <wp:simplePos x="0" y="0"/>
                  <wp:positionH relativeFrom="column">
                    <wp:posOffset>69215</wp:posOffset>
                  </wp:positionH>
                  <wp:positionV relativeFrom="paragraph">
                    <wp:posOffset>34290</wp:posOffset>
                  </wp:positionV>
                  <wp:extent cx="782320" cy="4572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2320"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9619" w:type="dxa"/>
            <w:gridSpan w:val="17"/>
            <w:tcBorders>
              <w:top w:val="nil"/>
              <w:left w:val="nil"/>
              <w:bottom w:val="nil"/>
              <w:right w:val="nil"/>
            </w:tcBorders>
          </w:tcPr>
          <w:p w14:paraId="072F5CD5" w14:textId="77777777" w:rsidR="00096050" w:rsidRPr="00D27938" w:rsidRDefault="00096050" w:rsidP="008771EC">
            <w:pPr>
              <w:rPr>
                <w:rFonts w:asciiTheme="minorHAnsi" w:hAnsiTheme="minorHAnsi" w:cs="Arial"/>
                <w:b/>
                <w:sz w:val="22"/>
                <w:szCs w:val="22"/>
                <w:lang w:val="fr-CA"/>
              </w:rPr>
            </w:pPr>
            <w:r w:rsidRPr="00D27938">
              <w:rPr>
                <w:rFonts w:asciiTheme="minorHAnsi" w:hAnsiTheme="minorHAnsi" w:cs="Arial"/>
                <w:b/>
                <w:sz w:val="22"/>
                <w:szCs w:val="22"/>
                <w:u w:val="single"/>
                <w:lang w:val="fr-CA"/>
              </w:rPr>
              <w:t>VOUS DEVEZ RESPECTER LE RÈGLEMENT SUR LES INFRACTIONS DE NATURE ACADÉMIQUE</w:t>
            </w:r>
            <w:r w:rsidRPr="00D27938">
              <w:rPr>
                <w:rFonts w:asciiTheme="minorHAnsi" w:hAnsiTheme="minorHAnsi" w:cs="Arial"/>
                <w:b/>
                <w:sz w:val="22"/>
                <w:szCs w:val="22"/>
                <w:lang w:val="fr-CA"/>
              </w:rPr>
              <w:t xml:space="preserve"> </w:t>
            </w:r>
          </w:p>
          <w:p w14:paraId="3F090EC0" w14:textId="77777777" w:rsidR="00096050" w:rsidRPr="00D27938" w:rsidRDefault="00096050" w:rsidP="008771EC">
            <w:pPr>
              <w:jc w:val="both"/>
              <w:rPr>
                <w:rFonts w:asciiTheme="minorHAnsi" w:hAnsiTheme="minorHAnsi" w:cs="Arial"/>
                <w:b/>
                <w:sz w:val="22"/>
                <w:szCs w:val="22"/>
                <w:lang w:val="fr-CA"/>
              </w:rPr>
            </w:pPr>
            <w:r w:rsidRPr="00D27938">
              <w:rPr>
                <w:rFonts w:asciiTheme="minorHAnsi" w:hAnsiTheme="minorHAnsi" w:cs="Arial"/>
                <w:b/>
                <w:sz w:val="22"/>
                <w:szCs w:val="22"/>
                <w:lang w:val="fr-CA"/>
              </w:rPr>
              <w:t>NOTAMMENT :</w:t>
            </w:r>
          </w:p>
          <w:p w14:paraId="5987BE81" w14:textId="77777777" w:rsidR="00096050" w:rsidRPr="00D27938" w:rsidRDefault="00096050" w:rsidP="00096050">
            <w:pPr>
              <w:pStyle w:val="ListParagraph"/>
              <w:numPr>
                <w:ilvl w:val="0"/>
                <w:numId w:val="28"/>
              </w:numPr>
              <w:jc w:val="both"/>
              <w:rPr>
                <w:rFonts w:asciiTheme="minorHAnsi" w:hAnsiTheme="minorHAnsi" w:cs="Arial"/>
                <w:b/>
                <w:szCs w:val="20"/>
                <w:lang w:val="fr-CA"/>
              </w:rPr>
            </w:pPr>
            <w:r w:rsidRPr="00D27938">
              <w:rPr>
                <w:rFonts w:asciiTheme="minorHAnsi" w:hAnsiTheme="minorHAnsi" w:cs="Arial"/>
                <w:b/>
                <w:szCs w:val="20"/>
                <w:lang w:val="fr-CA"/>
              </w:rPr>
              <w:t>Vous n’êtes pas autorisé à avoir en votre possession un cellulaire au cours de l’examen. Il doit impérativement demeurer à l’extérieur de la salle ou être déposé à l’endroit désigné par le surveillant, le cas échéant.</w:t>
            </w:r>
          </w:p>
          <w:p w14:paraId="47A44423" w14:textId="77777777" w:rsidR="00096050" w:rsidRPr="00D27938" w:rsidRDefault="00096050" w:rsidP="00096050">
            <w:pPr>
              <w:pStyle w:val="ListParagraph"/>
              <w:numPr>
                <w:ilvl w:val="0"/>
                <w:numId w:val="28"/>
              </w:numPr>
              <w:jc w:val="both"/>
              <w:rPr>
                <w:rFonts w:asciiTheme="minorHAnsi" w:hAnsiTheme="minorHAnsi" w:cs="Arial"/>
                <w:b/>
                <w:szCs w:val="20"/>
                <w:lang w:val="fr-CA"/>
              </w:rPr>
            </w:pPr>
            <w:r w:rsidRPr="00D27938">
              <w:rPr>
                <w:rFonts w:asciiTheme="minorHAnsi" w:hAnsiTheme="minorHAnsi" w:cs="Arial"/>
                <w:b/>
                <w:szCs w:val="20"/>
                <w:lang w:val="fr-CA"/>
              </w:rPr>
              <w:t>Toujours remettre ce questionnaire à la fin de l’examen.</w:t>
            </w:r>
          </w:p>
          <w:p w14:paraId="03D6D46D" w14:textId="77777777" w:rsidR="00096050" w:rsidRPr="00D27938" w:rsidRDefault="00096050" w:rsidP="00096050">
            <w:pPr>
              <w:pStyle w:val="ListParagraph"/>
              <w:numPr>
                <w:ilvl w:val="0"/>
                <w:numId w:val="28"/>
              </w:numPr>
              <w:jc w:val="both"/>
              <w:rPr>
                <w:rFonts w:asciiTheme="minorHAnsi" w:hAnsiTheme="minorHAnsi" w:cs="Arial"/>
                <w:b/>
                <w:szCs w:val="20"/>
                <w:lang w:val="fr-CA"/>
              </w:rPr>
            </w:pPr>
            <w:r w:rsidRPr="00D27938">
              <w:rPr>
                <w:rFonts w:asciiTheme="minorHAnsi" w:hAnsiTheme="minorHAnsi" w:cs="Arial"/>
                <w:b/>
                <w:szCs w:val="20"/>
                <w:lang w:val="fr-CA"/>
              </w:rPr>
              <w:t>Respecter les consignes concernant la documentation permise.</w:t>
            </w:r>
          </w:p>
          <w:p w14:paraId="63A007AD" w14:textId="77777777" w:rsidR="00096050" w:rsidRPr="00D27938" w:rsidRDefault="00096050" w:rsidP="008771EC">
            <w:pPr>
              <w:ind w:left="284"/>
              <w:jc w:val="both"/>
              <w:rPr>
                <w:rFonts w:asciiTheme="minorHAnsi" w:hAnsiTheme="minorHAnsi" w:cs="Arial"/>
                <w:b/>
                <w:szCs w:val="20"/>
                <w:lang w:val="fr-CA"/>
              </w:rPr>
            </w:pPr>
            <w:r w:rsidRPr="00D27938">
              <w:rPr>
                <w:rFonts w:asciiTheme="minorHAnsi" w:hAnsiTheme="minorHAnsi" w:cs="Arial"/>
                <w:b/>
                <w:szCs w:val="20"/>
                <w:lang w:val="fr-CA"/>
              </w:rPr>
              <w:t>Une sanction allant jusqu’à l’échec au cours pourrait vous être imposée en cas d’infraction au Règlement.</w:t>
            </w:r>
          </w:p>
        </w:tc>
      </w:tr>
      <w:tr w:rsidR="00096050" w:rsidRPr="00D27938" w14:paraId="7B493254" w14:textId="77777777" w:rsidTr="008771EC">
        <w:trPr>
          <w:trHeight w:val="293"/>
          <w:jc w:val="center"/>
        </w:trPr>
        <w:tc>
          <w:tcPr>
            <w:tcW w:w="5469" w:type="dxa"/>
            <w:gridSpan w:val="16"/>
            <w:tcBorders>
              <w:bottom w:val="single" w:sz="4" w:space="0" w:color="auto"/>
            </w:tcBorders>
            <w:shd w:val="clear" w:color="auto" w:fill="auto"/>
          </w:tcPr>
          <w:p w14:paraId="54850FAA" w14:textId="77777777" w:rsidR="00096050" w:rsidRPr="00D27938" w:rsidRDefault="00096050" w:rsidP="008771EC">
            <w:pPr>
              <w:spacing w:before="60" w:after="60"/>
              <w:rPr>
                <w:rFonts w:asciiTheme="minorHAnsi" w:hAnsiTheme="minorHAnsi" w:cs="Arial"/>
                <w:b/>
                <w:lang w:val="fr-CA"/>
              </w:rPr>
            </w:pPr>
            <w:r w:rsidRPr="00D27938">
              <w:rPr>
                <w:rFonts w:asciiTheme="minorHAnsi" w:hAnsiTheme="minorHAnsi" w:cs="Arial"/>
                <w:b/>
                <w:lang w:val="fr-CA"/>
              </w:rPr>
              <w:t xml:space="preserve">Nom de l’étudiant : </w:t>
            </w:r>
          </w:p>
        </w:tc>
        <w:tc>
          <w:tcPr>
            <w:tcW w:w="301" w:type="dxa"/>
            <w:gridSpan w:val="2"/>
            <w:tcBorders>
              <w:top w:val="nil"/>
              <w:bottom w:val="nil"/>
            </w:tcBorders>
            <w:shd w:val="clear" w:color="auto" w:fill="auto"/>
          </w:tcPr>
          <w:p w14:paraId="0FB6C660" w14:textId="77777777" w:rsidR="00096050" w:rsidRPr="00D27938" w:rsidRDefault="00096050" w:rsidP="008771EC">
            <w:pPr>
              <w:spacing w:before="60" w:after="60"/>
              <w:rPr>
                <w:rFonts w:asciiTheme="minorHAnsi" w:hAnsiTheme="minorHAnsi" w:cs="Arial"/>
                <w:b/>
                <w:lang w:val="fr-CA"/>
              </w:rPr>
            </w:pPr>
          </w:p>
        </w:tc>
        <w:tc>
          <w:tcPr>
            <w:tcW w:w="5567" w:type="dxa"/>
            <w:gridSpan w:val="5"/>
            <w:tcBorders>
              <w:bottom w:val="single" w:sz="4" w:space="0" w:color="auto"/>
            </w:tcBorders>
            <w:shd w:val="clear" w:color="auto" w:fill="auto"/>
          </w:tcPr>
          <w:p w14:paraId="71E50DA4" w14:textId="77777777" w:rsidR="00096050" w:rsidRPr="00D27938" w:rsidRDefault="00096050" w:rsidP="008771EC">
            <w:pPr>
              <w:spacing w:before="60" w:after="60"/>
              <w:rPr>
                <w:rFonts w:asciiTheme="minorHAnsi" w:hAnsiTheme="minorHAnsi" w:cs="Arial"/>
                <w:b/>
                <w:lang w:val="fr-CA"/>
              </w:rPr>
            </w:pPr>
            <w:r w:rsidRPr="00D27938">
              <w:rPr>
                <w:rFonts w:asciiTheme="minorHAnsi" w:hAnsiTheme="minorHAnsi" w:cs="Arial"/>
                <w:b/>
                <w:lang w:val="fr-CA"/>
              </w:rPr>
              <w:t>Code permanent :</w:t>
            </w:r>
          </w:p>
        </w:tc>
      </w:tr>
      <w:tr w:rsidR="00096050" w:rsidRPr="00D27938" w14:paraId="53268705" w14:textId="77777777" w:rsidTr="008771EC">
        <w:trPr>
          <w:trHeight w:val="293"/>
          <w:jc w:val="center"/>
        </w:trPr>
        <w:tc>
          <w:tcPr>
            <w:tcW w:w="5469" w:type="dxa"/>
            <w:gridSpan w:val="16"/>
            <w:tcBorders>
              <w:bottom w:val="single" w:sz="4" w:space="0" w:color="auto"/>
            </w:tcBorders>
            <w:shd w:val="clear" w:color="auto" w:fill="auto"/>
          </w:tcPr>
          <w:p w14:paraId="421CB421" w14:textId="77777777" w:rsidR="00096050" w:rsidRPr="00D27938" w:rsidRDefault="00096050" w:rsidP="008771EC">
            <w:pPr>
              <w:spacing w:before="60" w:after="60"/>
              <w:rPr>
                <w:rFonts w:asciiTheme="minorHAnsi" w:hAnsiTheme="minorHAnsi" w:cs="Arial"/>
                <w:b/>
                <w:lang w:val="fr-CA"/>
              </w:rPr>
            </w:pPr>
            <w:r w:rsidRPr="00D27938">
              <w:rPr>
                <w:rFonts w:asciiTheme="minorHAnsi" w:hAnsiTheme="minorHAnsi" w:cs="Arial"/>
                <w:b/>
                <w:lang w:val="fr-CA"/>
              </w:rPr>
              <w:t>Prénom :</w:t>
            </w:r>
          </w:p>
        </w:tc>
        <w:tc>
          <w:tcPr>
            <w:tcW w:w="301" w:type="dxa"/>
            <w:gridSpan w:val="2"/>
            <w:tcBorders>
              <w:top w:val="nil"/>
              <w:bottom w:val="nil"/>
            </w:tcBorders>
            <w:shd w:val="clear" w:color="auto" w:fill="auto"/>
          </w:tcPr>
          <w:p w14:paraId="62373A51" w14:textId="77777777" w:rsidR="00096050" w:rsidRPr="00D27938" w:rsidRDefault="00096050" w:rsidP="008771EC">
            <w:pPr>
              <w:spacing w:before="60" w:after="60"/>
              <w:rPr>
                <w:rFonts w:asciiTheme="minorHAnsi" w:hAnsiTheme="minorHAnsi" w:cs="Arial"/>
                <w:b/>
                <w:lang w:val="fr-CA"/>
              </w:rPr>
            </w:pPr>
          </w:p>
        </w:tc>
        <w:tc>
          <w:tcPr>
            <w:tcW w:w="5567" w:type="dxa"/>
            <w:gridSpan w:val="5"/>
            <w:tcBorders>
              <w:bottom w:val="single" w:sz="4" w:space="0" w:color="auto"/>
            </w:tcBorders>
            <w:shd w:val="clear" w:color="auto" w:fill="auto"/>
          </w:tcPr>
          <w:p w14:paraId="7BC51794" w14:textId="77777777" w:rsidR="00096050" w:rsidRPr="00D27938" w:rsidRDefault="00096050" w:rsidP="008771EC">
            <w:pPr>
              <w:spacing w:before="60" w:after="60"/>
              <w:rPr>
                <w:rFonts w:asciiTheme="minorHAnsi" w:hAnsiTheme="minorHAnsi" w:cs="Arial"/>
                <w:b/>
                <w:lang w:val="fr-CA"/>
              </w:rPr>
            </w:pPr>
            <w:r w:rsidRPr="00D27938">
              <w:rPr>
                <w:rFonts w:asciiTheme="minorHAnsi" w:hAnsiTheme="minorHAnsi" w:cs="Arial"/>
                <w:b/>
                <w:lang w:val="fr-CA"/>
              </w:rPr>
              <w:t>Signature :</w:t>
            </w:r>
          </w:p>
        </w:tc>
      </w:tr>
      <w:tr w:rsidR="00096050" w:rsidRPr="00D27938" w14:paraId="68194E4E" w14:textId="77777777" w:rsidTr="008771EC">
        <w:trPr>
          <w:trHeight w:val="181"/>
          <w:jc w:val="center"/>
        </w:trPr>
        <w:tc>
          <w:tcPr>
            <w:tcW w:w="11337" w:type="dxa"/>
            <w:gridSpan w:val="23"/>
            <w:tcBorders>
              <w:top w:val="nil"/>
              <w:left w:val="nil"/>
              <w:bottom w:val="single" w:sz="4" w:space="0" w:color="auto"/>
              <w:right w:val="nil"/>
            </w:tcBorders>
            <w:shd w:val="clear" w:color="auto" w:fill="auto"/>
          </w:tcPr>
          <w:p w14:paraId="0816A735" w14:textId="77777777" w:rsidR="00096050" w:rsidRPr="00D27938" w:rsidRDefault="00096050" w:rsidP="008771EC">
            <w:pPr>
              <w:jc w:val="center"/>
              <w:rPr>
                <w:rFonts w:asciiTheme="minorHAnsi" w:hAnsiTheme="minorHAnsi" w:cs="Arial"/>
                <w:b/>
                <w:lang w:val="fr-CA"/>
              </w:rPr>
            </w:pPr>
          </w:p>
        </w:tc>
      </w:tr>
      <w:tr w:rsidR="00096050" w:rsidRPr="00D27938" w14:paraId="35DC59C7" w14:textId="77777777" w:rsidTr="008771EC">
        <w:trPr>
          <w:jc w:val="center"/>
        </w:trPr>
        <w:tc>
          <w:tcPr>
            <w:tcW w:w="11337" w:type="dxa"/>
            <w:gridSpan w:val="23"/>
            <w:tcBorders>
              <w:bottom w:val="single" w:sz="4" w:space="0" w:color="auto"/>
            </w:tcBorders>
            <w:shd w:val="clear" w:color="auto" w:fill="auto"/>
          </w:tcPr>
          <w:p w14:paraId="2DDDED10" w14:textId="4A89D295" w:rsidR="00096050" w:rsidRPr="00D27938" w:rsidRDefault="008F7F1E" w:rsidP="00D27938">
            <w:pPr>
              <w:jc w:val="center"/>
              <w:rPr>
                <w:rFonts w:asciiTheme="minorHAnsi" w:hAnsiTheme="minorHAnsi" w:cs="Arial"/>
                <w:b/>
                <w:sz w:val="48"/>
                <w:lang w:val="fr-CA"/>
              </w:rPr>
            </w:pPr>
            <w:sdt>
              <w:sdtPr>
                <w:rPr>
                  <w:rFonts w:asciiTheme="minorHAnsi" w:hAnsiTheme="minorHAnsi" w:cs="Arial"/>
                  <w:b/>
                  <w:sz w:val="40"/>
                  <w:lang w:val="fr-CA"/>
                </w:rPr>
                <w:alias w:val="Session"/>
                <w:tag w:val="Session"/>
                <w:id w:val="213310768"/>
                <w:placeholder>
                  <w:docPart w:val="2C209952254A46628D5555FA866F09D6"/>
                </w:placeholder>
                <w:comboBox>
                  <w:listItem w:value="Choisissez un élément."/>
                  <w:listItem w:displayText="HIVER" w:value="HIVER"/>
                  <w:listItem w:displayText="ÉTÉ" w:value="ÉTÉ"/>
                  <w:listItem w:displayText="AUTOMNE" w:value="AUTOMNE"/>
                  <w:listItem w:displayText="Session" w:value="Session"/>
                </w:comboBox>
              </w:sdtPr>
              <w:sdtContent>
                <w:r w:rsidR="00D27938">
                  <w:rPr>
                    <w:rFonts w:asciiTheme="minorHAnsi" w:hAnsiTheme="minorHAnsi" w:cs="Arial"/>
                    <w:b/>
                    <w:sz w:val="40"/>
                    <w:lang w:val="fr-CA"/>
                  </w:rPr>
                  <w:t>Automne</w:t>
                </w:r>
              </w:sdtContent>
            </w:sdt>
            <w:r w:rsidR="00096050" w:rsidRPr="00D27938">
              <w:rPr>
                <w:rFonts w:asciiTheme="minorHAnsi" w:hAnsiTheme="minorHAnsi" w:cs="Arial"/>
                <w:b/>
                <w:sz w:val="40"/>
                <w:lang w:val="fr-CA"/>
              </w:rPr>
              <w:t xml:space="preserve"> </w:t>
            </w:r>
            <w:sdt>
              <w:sdtPr>
                <w:rPr>
                  <w:rFonts w:asciiTheme="minorHAnsi" w:hAnsiTheme="minorHAnsi" w:cs="Arial"/>
                  <w:b/>
                  <w:sz w:val="40"/>
                  <w:lang w:val="fr-CA"/>
                </w:rPr>
                <w:alias w:val="Année"/>
                <w:tag w:val="Année"/>
                <w:id w:val="-1307699894"/>
                <w:placeholder>
                  <w:docPart w:val="A8310174FC0F49BA8AB235A475004A22"/>
                </w:placeholder>
                <w:comboBox>
                  <w:listItem w:value="Choisissez un élément."/>
                  <w:listItem w:displayText="2016" w:value="2016"/>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Année" w:value="Année"/>
                </w:comboBox>
              </w:sdtPr>
              <w:sdtContent>
                <w:r w:rsidR="00096050" w:rsidRPr="00D27938">
                  <w:rPr>
                    <w:rFonts w:asciiTheme="minorHAnsi" w:hAnsiTheme="minorHAnsi" w:cs="Arial"/>
                    <w:b/>
                    <w:sz w:val="40"/>
                    <w:lang w:val="fr-CA"/>
                  </w:rPr>
                  <w:t>2019</w:t>
                </w:r>
              </w:sdtContent>
            </w:sdt>
            <w:r w:rsidR="00096050" w:rsidRPr="00D27938">
              <w:rPr>
                <w:rFonts w:asciiTheme="minorHAnsi" w:hAnsiTheme="minorHAnsi" w:cs="Arial"/>
                <w:b/>
                <w:sz w:val="40"/>
                <w:lang w:val="fr-CA"/>
              </w:rPr>
              <w:t xml:space="preserve"> – </w:t>
            </w:r>
            <w:sdt>
              <w:sdtPr>
                <w:rPr>
                  <w:rFonts w:asciiTheme="minorHAnsi" w:hAnsiTheme="minorHAnsi" w:cs="Arial"/>
                  <w:b/>
                  <w:sz w:val="40"/>
                  <w:lang w:val="fr-CA"/>
                </w:rPr>
                <w:alias w:val="Type d'examen"/>
                <w:tag w:val="Type d'examen"/>
                <w:id w:val="880752351"/>
                <w:placeholder>
                  <w:docPart w:val="B2E46B6CBF8440C9AC52E85BE9FC1788"/>
                </w:placeholder>
                <w:comboBox>
                  <w:listItem w:value="Choisissez un élément."/>
                  <w:listItem w:displayText="EXAMEN FINAL" w:value="EXAMEN FINAL"/>
                  <w:listItem w:displayText="EXAMEN FINAL DIFFÉRÉ" w:value="EXAMEN FINAL DIFFÉRÉ"/>
                  <w:listItem w:displayText="EXAMEN INTRA" w:value="EXAMEN INTRA"/>
                  <w:listItem w:displayText="EXAMEN INTRA DIFFÉRÉ" w:value="EXAMEN INTRA DIFFÉRÉ"/>
                  <w:listItem w:displayText="Type d'examen" w:value="Type d'examen"/>
                </w:comboBox>
              </w:sdtPr>
              <w:sdtContent>
                <w:r w:rsidR="00D27938">
                  <w:rPr>
                    <w:rFonts w:asciiTheme="minorHAnsi" w:hAnsiTheme="minorHAnsi" w:cs="Arial"/>
                    <w:b/>
                    <w:sz w:val="40"/>
                    <w:lang w:val="fr-CA"/>
                  </w:rPr>
                  <w:t xml:space="preserve">PRÉPARATION </w:t>
                </w:r>
                <w:r w:rsidR="000A4795" w:rsidRPr="00D27938">
                  <w:rPr>
                    <w:rFonts w:asciiTheme="minorHAnsi" w:hAnsiTheme="minorHAnsi" w:cs="Arial"/>
                    <w:b/>
                    <w:sz w:val="40"/>
                    <w:lang w:val="fr-CA"/>
                  </w:rPr>
                  <w:t>EXAMEN FINAL</w:t>
                </w:r>
              </w:sdtContent>
            </w:sdt>
          </w:p>
        </w:tc>
      </w:tr>
      <w:tr w:rsidR="00096050" w:rsidRPr="00D27938" w14:paraId="1FDB21E8" w14:textId="77777777" w:rsidTr="008771EC">
        <w:trPr>
          <w:jc w:val="center"/>
        </w:trPr>
        <w:tc>
          <w:tcPr>
            <w:tcW w:w="2064" w:type="dxa"/>
            <w:gridSpan w:val="6"/>
            <w:tcBorders>
              <w:top w:val="single" w:sz="4" w:space="0" w:color="auto"/>
              <w:bottom w:val="nil"/>
              <w:right w:val="nil"/>
            </w:tcBorders>
          </w:tcPr>
          <w:p w14:paraId="616CEE66" w14:textId="77777777" w:rsidR="00096050" w:rsidRPr="00D27938" w:rsidRDefault="00096050" w:rsidP="008771EC">
            <w:pPr>
              <w:spacing w:before="60" w:after="60"/>
              <w:rPr>
                <w:rFonts w:asciiTheme="minorHAnsi" w:hAnsiTheme="minorHAnsi" w:cs="Arial"/>
                <w:b/>
                <w:lang w:val="fr-CA"/>
              </w:rPr>
            </w:pPr>
            <w:r w:rsidRPr="00D27938">
              <w:rPr>
                <w:rFonts w:asciiTheme="minorHAnsi" w:hAnsiTheme="minorHAnsi" w:cs="Arial"/>
                <w:b/>
                <w:lang w:val="fr-CA"/>
              </w:rPr>
              <w:t>Sigle et titre </w:t>
            </w:r>
            <w:r w:rsidRPr="00D27938">
              <w:rPr>
                <w:rFonts w:asciiTheme="minorHAnsi" w:hAnsiTheme="minorHAnsi" w:cs="Arial"/>
                <w:lang w:val="fr-CA"/>
              </w:rPr>
              <w:t>:</w:t>
            </w:r>
          </w:p>
        </w:tc>
        <w:tc>
          <w:tcPr>
            <w:tcW w:w="9273" w:type="dxa"/>
            <w:gridSpan w:val="17"/>
            <w:tcBorders>
              <w:top w:val="single" w:sz="4" w:space="0" w:color="auto"/>
              <w:left w:val="nil"/>
              <w:bottom w:val="nil"/>
            </w:tcBorders>
          </w:tcPr>
          <w:p w14:paraId="2B02A75B" w14:textId="78BA9710" w:rsidR="00096050" w:rsidRPr="00D27938" w:rsidRDefault="00096050" w:rsidP="008771EC">
            <w:pPr>
              <w:tabs>
                <w:tab w:val="left" w:pos="1339"/>
              </w:tabs>
              <w:spacing w:before="60" w:after="60"/>
              <w:rPr>
                <w:rFonts w:asciiTheme="minorHAnsi" w:hAnsiTheme="minorHAnsi" w:cs="Arial"/>
                <w:lang w:val="fr-CA"/>
              </w:rPr>
            </w:pPr>
            <w:r w:rsidRPr="00D27938">
              <w:rPr>
                <w:rFonts w:asciiTheme="minorHAnsi" w:hAnsiTheme="minorHAnsi" w:cs="Arial"/>
                <w:lang w:val="fr-CA"/>
              </w:rPr>
              <w:t>LOG430 – Architecture logicielle</w:t>
            </w:r>
          </w:p>
        </w:tc>
      </w:tr>
      <w:tr w:rsidR="00096050" w:rsidRPr="00D27938" w14:paraId="4F59A2DF" w14:textId="77777777" w:rsidTr="008771EC">
        <w:trPr>
          <w:jc w:val="center"/>
        </w:trPr>
        <w:tc>
          <w:tcPr>
            <w:tcW w:w="2064" w:type="dxa"/>
            <w:gridSpan w:val="6"/>
            <w:tcBorders>
              <w:top w:val="nil"/>
              <w:bottom w:val="nil"/>
              <w:right w:val="nil"/>
            </w:tcBorders>
          </w:tcPr>
          <w:p w14:paraId="34B07E93" w14:textId="77777777" w:rsidR="00096050" w:rsidRPr="00D27938" w:rsidRDefault="00096050" w:rsidP="008771EC">
            <w:pPr>
              <w:spacing w:before="60" w:after="60"/>
              <w:rPr>
                <w:rFonts w:asciiTheme="minorHAnsi" w:hAnsiTheme="minorHAnsi" w:cs="Arial"/>
                <w:b/>
                <w:lang w:val="fr-CA"/>
              </w:rPr>
            </w:pPr>
            <w:r w:rsidRPr="00D27938">
              <w:rPr>
                <w:rFonts w:asciiTheme="minorHAnsi" w:hAnsiTheme="minorHAnsi" w:cs="Arial"/>
                <w:b/>
                <w:lang w:val="fr-CA"/>
              </w:rPr>
              <w:t>Groupe(s) </w:t>
            </w:r>
            <w:r w:rsidRPr="00D27938">
              <w:rPr>
                <w:rFonts w:asciiTheme="minorHAnsi" w:hAnsiTheme="minorHAnsi" w:cs="Arial"/>
                <w:lang w:val="fr-CA"/>
              </w:rPr>
              <w:t>:</w:t>
            </w:r>
          </w:p>
        </w:tc>
        <w:tc>
          <w:tcPr>
            <w:tcW w:w="9273" w:type="dxa"/>
            <w:gridSpan w:val="17"/>
            <w:tcBorders>
              <w:top w:val="nil"/>
              <w:left w:val="nil"/>
              <w:bottom w:val="nil"/>
            </w:tcBorders>
          </w:tcPr>
          <w:p w14:paraId="71F49734" w14:textId="6261B1C3" w:rsidR="00096050" w:rsidRPr="00D27938" w:rsidRDefault="00096050" w:rsidP="008771EC">
            <w:pPr>
              <w:spacing w:before="60" w:after="60"/>
              <w:rPr>
                <w:rFonts w:asciiTheme="minorHAnsi" w:hAnsiTheme="minorHAnsi" w:cs="Arial"/>
                <w:lang w:val="fr-CA"/>
              </w:rPr>
            </w:pPr>
          </w:p>
        </w:tc>
      </w:tr>
      <w:tr w:rsidR="00096050" w:rsidRPr="00D27938" w14:paraId="64A6C159" w14:textId="77777777" w:rsidTr="008771EC">
        <w:trPr>
          <w:jc w:val="center"/>
        </w:trPr>
        <w:tc>
          <w:tcPr>
            <w:tcW w:w="2064" w:type="dxa"/>
            <w:gridSpan w:val="6"/>
            <w:tcBorders>
              <w:top w:val="nil"/>
              <w:bottom w:val="nil"/>
              <w:right w:val="nil"/>
            </w:tcBorders>
          </w:tcPr>
          <w:p w14:paraId="3CCA1DF4" w14:textId="77777777" w:rsidR="00096050" w:rsidRPr="00D27938" w:rsidRDefault="00096050" w:rsidP="008771EC">
            <w:pPr>
              <w:spacing w:before="60" w:after="60"/>
              <w:rPr>
                <w:rFonts w:asciiTheme="minorHAnsi" w:hAnsiTheme="minorHAnsi" w:cs="Arial"/>
                <w:b/>
                <w:lang w:val="fr-CA"/>
              </w:rPr>
            </w:pPr>
            <w:r w:rsidRPr="00D27938">
              <w:rPr>
                <w:rFonts w:asciiTheme="minorHAnsi" w:hAnsiTheme="minorHAnsi" w:cs="Arial"/>
                <w:b/>
                <w:lang w:val="fr-CA"/>
              </w:rPr>
              <w:t>Enseignant(s) </w:t>
            </w:r>
            <w:r w:rsidRPr="00D27938">
              <w:rPr>
                <w:rFonts w:asciiTheme="minorHAnsi" w:hAnsiTheme="minorHAnsi" w:cs="Arial"/>
                <w:lang w:val="fr-CA"/>
              </w:rPr>
              <w:t>:</w:t>
            </w:r>
          </w:p>
        </w:tc>
        <w:tc>
          <w:tcPr>
            <w:tcW w:w="9273" w:type="dxa"/>
            <w:gridSpan w:val="17"/>
            <w:tcBorders>
              <w:top w:val="nil"/>
              <w:left w:val="nil"/>
              <w:bottom w:val="nil"/>
            </w:tcBorders>
          </w:tcPr>
          <w:p w14:paraId="30EBE46C" w14:textId="0CCD740C" w:rsidR="00096050" w:rsidRPr="00D27938" w:rsidRDefault="00CB5B0C" w:rsidP="008771EC">
            <w:pPr>
              <w:spacing w:before="60" w:after="60"/>
              <w:rPr>
                <w:rFonts w:asciiTheme="minorHAnsi" w:hAnsiTheme="minorHAnsi" w:cs="Arial"/>
                <w:lang w:val="fr-CA"/>
              </w:rPr>
            </w:pPr>
            <w:r w:rsidRPr="00D27938">
              <w:rPr>
                <w:rFonts w:asciiTheme="minorHAnsi" w:hAnsiTheme="minorHAnsi" w:cs="Arial"/>
                <w:lang w:val="fr-CA"/>
              </w:rPr>
              <w:t>Yvan Ross, chargé de cours</w:t>
            </w:r>
          </w:p>
        </w:tc>
      </w:tr>
      <w:tr w:rsidR="00096050" w:rsidRPr="00D27938" w14:paraId="00837A07" w14:textId="77777777" w:rsidTr="008771EC">
        <w:trPr>
          <w:jc w:val="center"/>
        </w:trPr>
        <w:tc>
          <w:tcPr>
            <w:tcW w:w="2064" w:type="dxa"/>
            <w:gridSpan w:val="6"/>
            <w:tcBorders>
              <w:top w:val="nil"/>
              <w:bottom w:val="nil"/>
              <w:right w:val="nil"/>
            </w:tcBorders>
          </w:tcPr>
          <w:p w14:paraId="6C54636C" w14:textId="77777777" w:rsidR="00096050" w:rsidRPr="00D27938" w:rsidRDefault="00096050" w:rsidP="008771EC">
            <w:pPr>
              <w:spacing w:before="60" w:after="60"/>
              <w:rPr>
                <w:rFonts w:asciiTheme="minorHAnsi" w:hAnsiTheme="minorHAnsi" w:cs="Arial"/>
                <w:b/>
                <w:lang w:val="fr-CA"/>
              </w:rPr>
            </w:pPr>
            <w:r w:rsidRPr="00D27938">
              <w:rPr>
                <w:rFonts w:asciiTheme="minorHAnsi" w:hAnsiTheme="minorHAnsi" w:cs="Arial"/>
                <w:b/>
                <w:lang w:val="fr-CA"/>
              </w:rPr>
              <w:t>Date </w:t>
            </w:r>
            <w:r w:rsidRPr="00D27938">
              <w:rPr>
                <w:rFonts w:asciiTheme="minorHAnsi" w:hAnsiTheme="minorHAnsi" w:cs="Arial"/>
                <w:lang w:val="fr-CA"/>
              </w:rPr>
              <w:t>:</w:t>
            </w:r>
          </w:p>
        </w:tc>
        <w:sdt>
          <w:sdtPr>
            <w:rPr>
              <w:rFonts w:asciiTheme="minorHAnsi" w:hAnsiTheme="minorHAnsi" w:cs="Arial"/>
              <w:lang w:val="fr-CA"/>
            </w:rPr>
            <w:alias w:val="Calendrier"/>
            <w:tag w:val="Date"/>
            <w:id w:val="1119568197"/>
            <w:placeholder>
              <w:docPart w:val="F31ED31D8004481EBCB89C97A1188C60"/>
            </w:placeholder>
            <w:date>
              <w:dateFormat w:val="d MMMM yyyy"/>
              <w:lid w:val="fr-CA"/>
              <w:storeMappedDataAs w:val="dateTime"/>
              <w:calendar w:val="gregorian"/>
            </w:date>
          </w:sdtPr>
          <w:sdtContent>
            <w:tc>
              <w:tcPr>
                <w:tcW w:w="9273" w:type="dxa"/>
                <w:gridSpan w:val="17"/>
                <w:tcBorders>
                  <w:top w:val="nil"/>
                  <w:left w:val="nil"/>
                  <w:bottom w:val="nil"/>
                </w:tcBorders>
              </w:tcPr>
              <w:p w14:paraId="7C771C3E" w14:textId="58ED7688" w:rsidR="00096050" w:rsidRPr="00D27938" w:rsidRDefault="00D27938" w:rsidP="00D27938">
                <w:pPr>
                  <w:spacing w:before="60" w:after="60"/>
                  <w:rPr>
                    <w:rFonts w:asciiTheme="minorHAnsi" w:hAnsiTheme="minorHAnsi" w:cs="Arial"/>
                    <w:lang w:val="fr-CA"/>
                  </w:rPr>
                </w:pPr>
                <w:r w:rsidRPr="00D27938">
                  <w:rPr>
                    <w:rFonts w:asciiTheme="minorHAnsi" w:hAnsiTheme="minorHAnsi" w:cs="Arial"/>
                    <w:lang w:val="fr-CA"/>
                  </w:rPr>
                  <w:t>Document de préparation à l’examen final</w:t>
                </w:r>
              </w:p>
            </w:tc>
          </w:sdtContent>
        </w:sdt>
      </w:tr>
      <w:tr w:rsidR="00096050" w:rsidRPr="00D27938" w14:paraId="20321B83" w14:textId="77777777" w:rsidTr="008771EC">
        <w:trPr>
          <w:jc w:val="center"/>
        </w:trPr>
        <w:tc>
          <w:tcPr>
            <w:tcW w:w="2064" w:type="dxa"/>
            <w:gridSpan w:val="6"/>
            <w:tcBorders>
              <w:top w:val="nil"/>
              <w:bottom w:val="nil"/>
              <w:right w:val="nil"/>
            </w:tcBorders>
          </w:tcPr>
          <w:p w14:paraId="4EED09A0" w14:textId="77777777" w:rsidR="00096050" w:rsidRPr="00D27938" w:rsidRDefault="00096050" w:rsidP="008771EC">
            <w:pPr>
              <w:spacing w:before="60" w:after="60"/>
              <w:rPr>
                <w:rFonts w:asciiTheme="minorHAnsi" w:hAnsiTheme="minorHAnsi" w:cs="Arial"/>
                <w:b/>
                <w:lang w:val="fr-CA"/>
              </w:rPr>
            </w:pPr>
            <w:r w:rsidRPr="00D27938">
              <w:rPr>
                <w:rFonts w:asciiTheme="minorHAnsi" w:hAnsiTheme="minorHAnsi" w:cs="Arial"/>
                <w:b/>
                <w:lang w:val="fr-CA"/>
              </w:rPr>
              <w:t>Heure </w:t>
            </w:r>
            <w:r w:rsidRPr="00D27938">
              <w:rPr>
                <w:rFonts w:asciiTheme="minorHAnsi" w:hAnsiTheme="minorHAnsi" w:cs="Arial"/>
                <w:lang w:val="fr-CA"/>
              </w:rPr>
              <w:t>:</w:t>
            </w:r>
          </w:p>
        </w:tc>
        <w:tc>
          <w:tcPr>
            <w:tcW w:w="9273" w:type="dxa"/>
            <w:gridSpan w:val="17"/>
            <w:tcBorders>
              <w:top w:val="nil"/>
              <w:left w:val="nil"/>
              <w:bottom w:val="nil"/>
            </w:tcBorders>
          </w:tcPr>
          <w:p w14:paraId="769729F9" w14:textId="28E92071" w:rsidR="00096050" w:rsidRPr="00D27938" w:rsidRDefault="008F7F1E" w:rsidP="00D27938">
            <w:pPr>
              <w:spacing w:before="60" w:after="60"/>
              <w:rPr>
                <w:rFonts w:asciiTheme="minorHAnsi" w:hAnsiTheme="minorHAnsi" w:cs="Arial"/>
                <w:lang w:val="fr-CA"/>
              </w:rPr>
            </w:pPr>
            <w:sdt>
              <w:sdtPr>
                <w:rPr>
                  <w:rFonts w:asciiTheme="minorHAnsi" w:hAnsiTheme="minorHAnsi" w:cs="Arial"/>
                  <w:lang w:val="fr-CA"/>
                </w:rPr>
                <w:alias w:val="Heure"/>
                <w:tag w:val="Heure"/>
                <w:id w:val="-2087289233"/>
                <w:placeholder>
                  <w:docPart w:val="DAE2473B2ADD4BA995C9F5501D730443"/>
                </w:placeholder>
                <w:comboBox>
                  <w:listItem w:value="Choisissez un élément."/>
                  <w:listItem w:displayText="9 h" w:value="9 h"/>
                  <w:listItem w:displayText="13 h 30" w:value="13 h 30"/>
                  <w:listItem w:displayText="18 h" w:value="18 h"/>
                </w:comboBox>
              </w:sdtPr>
              <w:sdtContent/>
            </w:sdt>
            <w:r w:rsidR="00096050" w:rsidRPr="00D27938">
              <w:rPr>
                <w:rFonts w:asciiTheme="minorHAnsi" w:hAnsiTheme="minorHAnsi" w:cs="Arial"/>
                <w:b/>
                <w:lang w:val="fr-CA"/>
              </w:rPr>
              <w:tab/>
            </w:r>
            <w:r w:rsidR="00096050" w:rsidRPr="00D27938">
              <w:rPr>
                <w:rFonts w:asciiTheme="minorHAnsi" w:hAnsiTheme="minorHAnsi" w:cs="Arial"/>
                <w:b/>
                <w:lang w:val="fr-CA"/>
              </w:rPr>
              <w:tab/>
              <w:t>Durée </w:t>
            </w:r>
            <w:r w:rsidR="00096050" w:rsidRPr="00D27938">
              <w:rPr>
                <w:rFonts w:asciiTheme="minorHAnsi" w:hAnsiTheme="minorHAnsi" w:cs="Arial"/>
                <w:lang w:val="fr-CA"/>
              </w:rPr>
              <w:t xml:space="preserve">: </w:t>
            </w:r>
            <w:sdt>
              <w:sdtPr>
                <w:rPr>
                  <w:rFonts w:asciiTheme="minorHAnsi" w:hAnsiTheme="minorHAnsi" w:cs="Arial"/>
                  <w:lang w:val="fr-CA"/>
                </w:rPr>
                <w:alias w:val="Durée"/>
                <w:tag w:val="Durée"/>
                <w:id w:val="17588496"/>
                <w:placeholder>
                  <w:docPart w:val="1B4FDD063C7D49348BEA84B4E7B69596"/>
                </w:placeholder>
                <w:comboBox>
                  <w:listItem w:value="Choisissez un élément."/>
                  <w:listItem w:displayText="3 h" w:value="3 h"/>
                  <w:listItem w:displayText="2 h" w:value="2 h"/>
                  <w:listItem w:displayText="2 h 30" w:value="2 h 30"/>
                </w:comboBox>
              </w:sdtPr>
              <w:sdtContent>
                <w:r w:rsidR="00096050" w:rsidRPr="00D27938">
                  <w:rPr>
                    <w:rFonts w:asciiTheme="minorHAnsi" w:hAnsiTheme="minorHAnsi" w:cs="Arial"/>
                    <w:lang w:val="fr-CA"/>
                  </w:rPr>
                  <w:t>3 h</w:t>
                </w:r>
              </w:sdtContent>
            </w:sdt>
          </w:p>
        </w:tc>
      </w:tr>
      <w:tr w:rsidR="00096050" w:rsidRPr="00D27938" w14:paraId="7BDC214B" w14:textId="77777777" w:rsidTr="008771EC">
        <w:trPr>
          <w:trHeight w:val="342"/>
          <w:jc w:val="center"/>
        </w:trPr>
        <w:tc>
          <w:tcPr>
            <w:tcW w:w="2248" w:type="dxa"/>
            <w:gridSpan w:val="7"/>
            <w:tcBorders>
              <w:bottom w:val="nil"/>
              <w:right w:val="nil"/>
            </w:tcBorders>
          </w:tcPr>
          <w:p w14:paraId="3D56335A" w14:textId="77777777" w:rsidR="00096050" w:rsidRPr="00D27938" w:rsidRDefault="00096050" w:rsidP="008771EC">
            <w:pPr>
              <w:rPr>
                <w:rFonts w:asciiTheme="minorHAnsi" w:hAnsiTheme="minorHAnsi" w:cs="Arial"/>
                <w:spacing w:val="20"/>
                <w:position w:val="2"/>
                <w:lang w:val="fr-CA"/>
              </w:rPr>
            </w:pPr>
            <w:r w:rsidRPr="00D27938">
              <w:rPr>
                <w:rFonts w:asciiTheme="minorHAnsi" w:hAnsiTheme="minorHAnsi" w:cs="Arial"/>
                <w:b/>
                <w:lang w:val="fr-CA"/>
              </w:rPr>
              <w:t xml:space="preserve">Écrire les </w:t>
            </w:r>
            <w:r w:rsidRPr="00D27938">
              <w:rPr>
                <w:rFonts w:asciiTheme="minorHAnsi" w:hAnsiTheme="minorHAnsi" w:cs="Arial"/>
                <w:b/>
                <w:sz w:val="22"/>
                <w:szCs w:val="22"/>
                <w:lang w:val="fr-CA"/>
              </w:rPr>
              <w:t>réponses</w:t>
            </w:r>
            <w:r w:rsidRPr="00D27938">
              <w:rPr>
                <w:rFonts w:asciiTheme="minorHAnsi" w:hAnsiTheme="minorHAnsi" w:cs="Arial"/>
                <w:b/>
                <w:lang w:val="fr-CA"/>
              </w:rPr>
              <w:t> </w:t>
            </w:r>
            <w:r w:rsidRPr="00D27938">
              <w:rPr>
                <w:rFonts w:asciiTheme="minorHAnsi" w:hAnsiTheme="minorHAnsi" w:cs="Arial"/>
                <w:sz w:val="22"/>
                <w:lang w:val="fr-CA"/>
              </w:rPr>
              <w:t>:</w:t>
            </w:r>
          </w:p>
        </w:tc>
        <w:tc>
          <w:tcPr>
            <w:tcW w:w="524" w:type="dxa"/>
            <w:gridSpan w:val="2"/>
            <w:tcBorders>
              <w:left w:val="nil"/>
              <w:bottom w:val="nil"/>
              <w:right w:val="nil"/>
            </w:tcBorders>
            <w:vAlign w:val="bottom"/>
          </w:tcPr>
          <w:p w14:paraId="2EFCD777" w14:textId="07B5FCD3" w:rsidR="00096050" w:rsidRPr="00D27938" w:rsidRDefault="004B1699" w:rsidP="008771EC">
            <w:pPr>
              <w:rPr>
                <w:rFonts w:asciiTheme="minorHAnsi" w:hAnsiTheme="minorHAnsi" w:cs="Arial"/>
                <w:spacing w:val="20"/>
                <w:position w:val="2"/>
                <w:lang w:val="fr-CA"/>
              </w:rPr>
            </w:pPr>
            <w:r w:rsidRPr="00D27938">
              <w:rPr>
                <w:rFonts w:ascii="Univers" w:hAnsi="Univers" w:cs="Arial"/>
                <w:noProof/>
                <w:spacing w:val="20"/>
                <w:position w:val="2"/>
                <w:lang w:eastAsia="en-US"/>
              </w:rPr>
              <w:drawing>
                <wp:inline distT="0" distB="0" distL="0" distR="0" wp14:anchorId="2138BA67" wp14:editId="3E52C0AA">
                  <wp:extent cx="153670" cy="255905"/>
                  <wp:effectExtent l="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670" cy="255905"/>
                          </a:xfrm>
                          <a:prstGeom prst="rect">
                            <a:avLst/>
                          </a:prstGeom>
                          <a:noFill/>
                          <a:ln>
                            <a:noFill/>
                          </a:ln>
                        </pic:spPr>
                      </pic:pic>
                    </a:graphicData>
                  </a:graphic>
                </wp:inline>
              </w:drawing>
            </w:r>
          </w:p>
        </w:tc>
        <w:tc>
          <w:tcPr>
            <w:tcW w:w="8565" w:type="dxa"/>
            <w:gridSpan w:val="14"/>
            <w:tcBorders>
              <w:left w:val="nil"/>
              <w:bottom w:val="nil"/>
            </w:tcBorders>
            <w:vAlign w:val="bottom"/>
          </w:tcPr>
          <w:p w14:paraId="34E2CCEB" w14:textId="77777777" w:rsidR="00096050" w:rsidRPr="00D27938" w:rsidRDefault="00096050" w:rsidP="008771EC">
            <w:pPr>
              <w:spacing w:before="60" w:after="60"/>
              <w:ind w:left="-108"/>
              <w:rPr>
                <w:rFonts w:asciiTheme="minorHAnsi" w:hAnsiTheme="minorHAnsi" w:cs="Arial"/>
                <w:sz w:val="22"/>
                <w:lang w:val="fr-CA"/>
              </w:rPr>
            </w:pPr>
            <w:r w:rsidRPr="00D27938">
              <w:rPr>
                <w:rFonts w:asciiTheme="minorHAnsi" w:hAnsiTheme="minorHAnsi" w:cs="Arial"/>
                <w:sz w:val="22"/>
                <w:lang w:val="fr-CA"/>
              </w:rPr>
              <w:t>dans le cahier d’examen standard ÉTS</w:t>
            </w:r>
          </w:p>
        </w:tc>
      </w:tr>
      <w:tr w:rsidR="00096050" w:rsidRPr="00D27938" w14:paraId="77669827" w14:textId="77777777" w:rsidTr="008771EC">
        <w:trPr>
          <w:trHeight w:val="216"/>
          <w:jc w:val="center"/>
        </w:trPr>
        <w:tc>
          <w:tcPr>
            <w:tcW w:w="2248" w:type="dxa"/>
            <w:gridSpan w:val="7"/>
            <w:tcBorders>
              <w:top w:val="nil"/>
              <w:bottom w:val="nil"/>
              <w:right w:val="nil"/>
            </w:tcBorders>
          </w:tcPr>
          <w:p w14:paraId="46F636DA" w14:textId="77777777" w:rsidR="00096050" w:rsidRPr="00D27938" w:rsidRDefault="00096050" w:rsidP="008771EC">
            <w:pPr>
              <w:rPr>
                <w:rFonts w:asciiTheme="minorHAnsi" w:hAnsiTheme="minorHAnsi" w:cs="Arial"/>
                <w:spacing w:val="20"/>
                <w:position w:val="2"/>
                <w:lang w:val="fr-CA"/>
              </w:rPr>
            </w:pPr>
          </w:p>
        </w:tc>
        <w:tc>
          <w:tcPr>
            <w:tcW w:w="524" w:type="dxa"/>
            <w:gridSpan w:val="2"/>
            <w:tcBorders>
              <w:top w:val="nil"/>
              <w:left w:val="nil"/>
              <w:bottom w:val="nil"/>
              <w:right w:val="nil"/>
            </w:tcBorders>
          </w:tcPr>
          <w:p w14:paraId="6EA325BB" w14:textId="306B3040" w:rsidR="00096050" w:rsidRPr="00D27938" w:rsidRDefault="004B1699" w:rsidP="008771EC">
            <w:pPr>
              <w:rPr>
                <w:rFonts w:asciiTheme="minorHAnsi" w:hAnsiTheme="minorHAnsi" w:cs="Arial"/>
                <w:spacing w:val="20"/>
                <w:position w:val="2"/>
                <w:lang w:val="fr-CA"/>
              </w:rPr>
            </w:pPr>
            <w:r w:rsidRPr="00D27938">
              <w:rPr>
                <w:rFonts w:ascii="Univers" w:hAnsi="Univers" w:cs="Arial"/>
                <w:noProof/>
                <w:sz w:val="20"/>
                <w:lang w:eastAsia="en-US"/>
              </w:rPr>
              <w:drawing>
                <wp:inline distT="0" distB="0" distL="0" distR="0" wp14:anchorId="5295C3B3" wp14:editId="5088EFFA">
                  <wp:extent cx="175260" cy="175260"/>
                  <wp:effectExtent l="0" t="0" r="0" b="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tc>
        <w:tc>
          <w:tcPr>
            <w:tcW w:w="8565" w:type="dxa"/>
            <w:gridSpan w:val="14"/>
            <w:tcBorders>
              <w:top w:val="nil"/>
              <w:left w:val="nil"/>
              <w:bottom w:val="nil"/>
            </w:tcBorders>
          </w:tcPr>
          <w:p w14:paraId="03EB5D4A" w14:textId="77777777" w:rsidR="00096050" w:rsidRPr="00D27938" w:rsidRDefault="00096050" w:rsidP="008771EC">
            <w:pPr>
              <w:spacing w:before="60" w:after="60"/>
              <w:ind w:left="-108"/>
              <w:rPr>
                <w:rFonts w:asciiTheme="minorHAnsi" w:hAnsiTheme="minorHAnsi" w:cs="Arial"/>
                <w:sz w:val="22"/>
                <w:lang w:val="fr-CA"/>
              </w:rPr>
            </w:pPr>
            <w:r w:rsidRPr="00D27938">
              <w:rPr>
                <w:rFonts w:asciiTheme="minorHAnsi" w:hAnsiTheme="minorHAnsi" w:cs="Arial"/>
                <w:sz w:val="22"/>
                <w:lang w:val="fr-CA"/>
              </w:rPr>
              <w:t>sur ce questionnaire</w:t>
            </w:r>
          </w:p>
        </w:tc>
      </w:tr>
      <w:tr w:rsidR="00096050" w:rsidRPr="00D27938" w14:paraId="1E9F4C35" w14:textId="77777777" w:rsidTr="008771EC">
        <w:trPr>
          <w:trHeight w:val="342"/>
          <w:jc w:val="center"/>
        </w:trPr>
        <w:tc>
          <w:tcPr>
            <w:tcW w:w="2248" w:type="dxa"/>
            <w:gridSpan w:val="7"/>
            <w:tcBorders>
              <w:top w:val="nil"/>
              <w:bottom w:val="nil"/>
              <w:right w:val="nil"/>
            </w:tcBorders>
          </w:tcPr>
          <w:p w14:paraId="35E7F9D1" w14:textId="77777777" w:rsidR="00096050" w:rsidRPr="00D27938" w:rsidRDefault="00096050" w:rsidP="008771EC">
            <w:pPr>
              <w:rPr>
                <w:rFonts w:asciiTheme="minorHAnsi" w:hAnsiTheme="minorHAnsi" w:cs="Arial"/>
                <w:spacing w:val="20"/>
                <w:position w:val="2"/>
                <w:lang w:val="fr-CA"/>
              </w:rPr>
            </w:pPr>
          </w:p>
        </w:tc>
        <w:tc>
          <w:tcPr>
            <w:tcW w:w="524" w:type="dxa"/>
            <w:gridSpan w:val="2"/>
            <w:tcBorders>
              <w:top w:val="nil"/>
              <w:left w:val="nil"/>
              <w:bottom w:val="nil"/>
              <w:right w:val="nil"/>
            </w:tcBorders>
          </w:tcPr>
          <w:p w14:paraId="1F67A543" w14:textId="29221F12" w:rsidR="00096050" w:rsidRPr="00D27938" w:rsidRDefault="004B1699" w:rsidP="008771EC">
            <w:pPr>
              <w:jc w:val="center"/>
              <w:rPr>
                <w:rFonts w:asciiTheme="minorHAnsi" w:hAnsiTheme="minorHAnsi" w:cs="Arial"/>
                <w:spacing w:val="20"/>
                <w:position w:val="2"/>
                <w:lang w:val="fr-CA"/>
              </w:rPr>
            </w:pPr>
            <w:r w:rsidRPr="00D27938">
              <w:rPr>
                <w:rFonts w:ascii="Univers" w:hAnsi="Univers" w:cs="Arial"/>
                <w:noProof/>
                <w:sz w:val="20"/>
                <w:lang w:eastAsia="en-US"/>
              </w:rPr>
              <w:drawing>
                <wp:inline distT="0" distB="0" distL="0" distR="0" wp14:anchorId="4941CB28" wp14:editId="67D9C9DD">
                  <wp:extent cx="175260" cy="175260"/>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p>
        </w:tc>
        <w:tc>
          <w:tcPr>
            <w:tcW w:w="8565" w:type="dxa"/>
            <w:gridSpan w:val="14"/>
            <w:tcBorders>
              <w:top w:val="nil"/>
              <w:left w:val="nil"/>
              <w:bottom w:val="nil"/>
            </w:tcBorders>
          </w:tcPr>
          <w:p w14:paraId="663BC91D" w14:textId="77777777" w:rsidR="00096050" w:rsidRPr="00D27938" w:rsidRDefault="00096050" w:rsidP="008771EC">
            <w:pPr>
              <w:ind w:left="-108"/>
              <w:rPr>
                <w:rFonts w:asciiTheme="minorHAnsi" w:hAnsiTheme="minorHAnsi" w:cs="Arial"/>
                <w:spacing w:val="20"/>
                <w:position w:val="2"/>
                <w:lang w:val="fr-CA"/>
              </w:rPr>
            </w:pPr>
            <w:r w:rsidRPr="00D27938">
              <w:rPr>
                <w:rFonts w:asciiTheme="minorHAnsi" w:hAnsiTheme="minorHAnsi" w:cs="Arial"/>
                <w:sz w:val="22"/>
                <w:lang w:val="fr-CA"/>
              </w:rPr>
              <w:t xml:space="preserve">sur ce questionnaire pour les questions </w:t>
            </w:r>
            <w:r w:rsidRPr="00D27938">
              <w:rPr>
                <w:rFonts w:cs="Arial"/>
                <w:b/>
                <w:sz w:val="22"/>
                <w:szCs w:val="20"/>
                <w:u w:val="single"/>
                <w:lang w:val="fr-CA"/>
              </w:rPr>
              <w:fldChar w:fldCharType="begin">
                <w:ffData>
                  <w:name w:val=""/>
                  <w:enabled/>
                  <w:calcOnExit w:val="0"/>
                  <w:textInput/>
                </w:ffData>
              </w:fldChar>
            </w:r>
            <w:r w:rsidRPr="00D27938">
              <w:rPr>
                <w:rFonts w:cs="Arial"/>
                <w:b/>
                <w:sz w:val="22"/>
                <w:szCs w:val="20"/>
                <w:u w:val="single"/>
                <w:lang w:val="fr-CA"/>
              </w:rPr>
              <w:instrText xml:space="preserve"> FORMTEXT </w:instrText>
            </w:r>
            <w:r w:rsidRPr="00D27938">
              <w:rPr>
                <w:rFonts w:cs="Arial"/>
                <w:b/>
                <w:sz w:val="22"/>
                <w:szCs w:val="20"/>
                <w:u w:val="single"/>
                <w:lang w:val="fr-CA"/>
              </w:rPr>
            </w:r>
            <w:r w:rsidRPr="00D27938">
              <w:rPr>
                <w:rFonts w:cs="Arial"/>
                <w:b/>
                <w:sz w:val="22"/>
                <w:szCs w:val="20"/>
                <w:u w:val="single"/>
                <w:lang w:val="fr-CA"/>
              </w:rPr>
              <w:fldChar w:fldCharType="separate"/>
            </w:r>
            <w:r w:rsidR="00A02A85">
              <w:rPr>
                <w:rFonts w:cs="Arial"/>
                <w:b/>
                <w:noProof/>
                <w:sz w:val="22"/>
                <w:szCs w:val="20"/>
                <w:u w:val="single"/>
                <w:lang w:val="fr-CA"/>
              </w:rPr>
              <w:t> </w:t>
            </w:r>
            <w:r w:rsidR="00A02A85">
              <w:rPr>
                <w:rFonts w:cs="Arial"/>
                <w:b/>
                <w:noProof/>
                <w:sz w:val="22"/>
                <w:szCs w:val="20"/>
                <w:u w:val="single"/>
                <w:lang w:val="fr-CA"/>
              </w:rPr>
              <w:t> </w:t>
            </w:r>
            <w:r w:rsidR="00A02A85">
              <w:rPr>
                <w:rFonts w:cs="Arial"/>
                <w:b/>
                <w:noProof/>
                <w:sz w:val="22"/>
                <w:szCs w:val="20"/>
                <w:u w:val="single"/>
                <w:lang w:val="fr-CA"/>
              </w:rPr>
              <w:t> </w:t>
            </w:r>
            <w:r w:rsidR="00A02A85">
              <w:rPr>
                <w:rFonts w:cs="Arial"/>
                <w:b/>
                <w:noProof/>
                <w:sz w:val="22"/>
                <w:szCs w:val="20"/>
                <w:u w:val="single"/>
                <w:lang w:val="fr-CA"/>
              </w:rPr>
              <w:t> </w:t>
            </w:r>
            <w:r w:rsidR="00A02A85">
              <w:rPr>
                <w:rFonts w:cs="Arial"/>
                <w:b/>
                <w:noProof/>
                <w:sz w:val="22"/>
                <w:szCs w:val="20"/>
                <w:u w:val="single"/>
                <w:lang w:val="fr-CA"/>
              </w:rPr>
              <w:t> </w:t>
            </w:r>
            <w:r w:rsidRPr="00D27938">
              <w:rPr>
                <w:rFonts w:cs="Arial"/>
                <w:b/>
                <w:sz w:val="22"/>
                <w:szCs w:val="20"/>
                <w:u w:val="single"/>
                <w:lang w:val="fr-CA"/>
              </w:rPr>
              <w:fldChar w:fldCharType="end"/>
            </w:r>
            <w:r w:rsidRPr="00D27938">
              <w:rPr>
                <w:rFonts w:asciiTheme="minorHAnsi" w:hAnsiTheme="minorHAnsi" w:cs="Arial"/>
                <w:szCs w:val="20"/>
                <w:lang w:val="fr-CA"/>
              </w:rPr>
              <w:t xml:space="preserve"> </w:t>
            </w:r>
            <w:r w:rsidRPr="00D27938">
              <w:rPr>
                <w:rFonts w:asciiTheme="minorHAnsi" w:hAnsiTheme="minorHAnsi" w:cs="Arial"/>
                <w:sz w:val="22"/>
                <w:lang w:val="fr-CA"/>
              </w:rPr>
              <w:t>et dans le cahier d’examen standard ÉTS</w:t>
            </w:r>
          </w:p>
        </w:tc>
      </w:tr>
      <w:tr w:rsidR="00096050" w:rsidRPr="00D27938" w14:paraId="5DCFE4DA" w14:textId="77777777" w:rsidTr="008771EC">
        <w:trPr>
          <w:trHeight w:val="342"/>
          <w:jc w:val="center"/>
        </w:trPr>
        <w:tc>
          <w:tcPr>
            <w:tcW w:w="11337" w:type="dxa"/>
            <w:gridSpan w:val="23"/>
            <w:tcBorders>
              <w:bottom w:val="single" w:sz="4" w:space="0" w:color="auto"/>
            </w:tcBorders>
          </w:tcPr>
          <w:p w14:paraId="603B4B98" w14:textId="77777777" w:rsidR="00096050" w:rsidRPr="00D27938" w:rsidRDefault="00096050" w:rsidP="008771EC">
            <w:pPr>
              <w:jc w:val="center"/>
              <w:rPr>
                <w:rFonts w:asciiTheme="minorHAnsi" w:hAnsiTheme="minorHAnsi" w:cs="Arial"/>
                <w:b/>
                <w:spacing w:val="20"/>
                <w:position w:val="2"/>
                <w:lang w:val="fr-CA"/>
              </w:rPr>
            </w:pPr>
            <w:r w:rsidRPr="00D27938">
              <w:rPr>
                <w:rFonts w:asciiTheme="minorHAnsi" w:hAnsiTheme="minorHAnsi" w:cs="Arial"/>
                <w:b/>
                <w:spacing w:val="20"/>
                <w:position w:val="2"/>
                <w:lang w:val="fr-CA"/>
              </w:rPr>
              <w:t>IMPORTANT</w:t>
            </w:r>
          </w:p>
        </w:tc>
      </w:tr>
      <w:tr w:rsidR="00096050" w:rsidRPr="00D27938" w14:paraId="7E4204A6" w14:textId="77777777" w:rsidTr="008771EC">
        <w:trPr>
          <w:jc w:val="center"/>
        </w:trPr>
        <w:tc>
          <w:tcPr>
            <w:tcW w:w="11337" w:type="dxa"/>
            <w:gridSpan w:val="23"/>
            <w:tcBorders>
              <w:bottom w:val="single" w:sz="4" w:space="0" w:color="auto"/>
            </w:tcBorders>
          </w:tcPr>
          <w:p w14:paraId="0B8B68D9" w14:textId="299D7F12" w:rsidR="00096050" w:rsidRPr="00D27938" w:rsidRDefault="00096050" w:rsidP="00D27938">
            <w:pPr>
              <w:spacing w:before="60" w:after="60"/>
              <w:rPr>
                <w:rFonts w:asciiTheme="minorHAnsi" w:hAnsiTheme="minorHAnsi" w:cs="Arial"/>
                <w:sz w:val="21"/>
                <w:szCs w:val="21"/>
                <w:lang w:val="fr-CA"/>
              </w:rPr>
            </w:pPr>
            <w:r w:rsidRPr="00D27938">
              <w:rPr>
                <w:rFonts w:asciiTheme="minorHAnsi" w:hAnsiTheme="minorHAnsi" w:cs="Arial"/>
                <w:sz w:val="21"/>
                <w:szCs w:val="21"/>
                <w:lang w:val="fr-CA"/>
              </w:rPr>
              <w:t xml:space="preserve">Avant de commencer à rédiger son examen, l’étudiant doit vérifier la pagination et la qualité de l'impression de ce questionnaire qui comporte </w:t>
            </w:r>
            <w:r w:rsidR="0014619F" w:rsidRPr="00D27938">
              <w:rPr>
                <w:rFonts w:asciiTheme="minorHAnsi" w:hAnsiTheme="minorHAnsi" w:cs="Arial"/>
                <w:sz w:val="21"/>
                <w:szCs w:val="21"/>
                <w:lang w:val="fr-CA"/>
              </w:rPr>
              <w:t>4</w:t>
            </w:r>
            <w:r w:rsidRPr="00D27938">
              <w:rPr>
                <w:rFonts w:asciiTheme="minorHAnsi" w:hAnsiTheme="minorHAnsi" w:cs="Arial"/>
                <w:sz w:val="21"/>
                <w:szCs w:val="21"/>
                <w:lang w:val="fr-CA"/>
              </w:rPr>
              <w:t xml:space="preserve"> questions présentées sur </w:t>
            </w:r>
            <w:r w:rsidR="00D27938">
              <w:rPr>
                <w:rFonts w:cs="Arial"/>
                <w:b/>
                <w:sz w:val="21"/>
                <w:szCs w:val="21"/>
                <w:u w:val="single"/>
                <w:lang w:val="fr-CA"/>
              </w:rPr>
              <w:t>xx</w:t>
            </w:r>
            <w:r w:rsidRPr="00D27938">
              <w:rPr>
                <w:rFonts w:asciiTheme="minorHAnsi" w:hAnsiTheme="minorHAnsi" w:cs="Arial"/>
                <w:sz w:val="21"/>
                <w:szCs w:val="21"/>
                <w:lang w:val="fr-CA"/>
              </w:rPr>
              <w:t xml:space="preserve">  pages incluant la page de titre et les annexes</w:t>
            </w:r>
            <w:r w:rsidRPr="00D27938">
              <w:rPr>
                <w:rFonts w:asciiTheme="minorHAnsi" w:hAnsiTheme="minorHAnsi" w:cs="Arial"/>
                <w:sz w:val="22"/>
                <w:lang w:val="fr-CA"/>
              </w:rPr>
              <w:t xml:space="preserve"> </w:t>
            </w:r>
            <w:r w:rsidRPr="00D27938">
              <w:rPr>
                <w:rFonts w:asciiTheme="minorHAnsi" w:hAnsiTheme="minorHAnsi" w:cs="Arial"/>
                <w:sz w:val="21"/>
                <w:szCs w:val="21"/>
                <w:lang w:val="fr-CA"/>
              </w:rPr>
              <w:t>s’il y a lieu.</w:t>
            </w:r>
          </w:p>
        </w:tc>
      </w:tr>
      <w:tr w:rsidR="00096050" w:rsidRPr="00D27938" w14:paraId="5C2723BE" w14:textId="77777777" w:rsidTr="008771EC">
        <w:trPr>
          <w:jc w:val="center"/>
        </w:trPr>
        <w:tc>
          <w:tcPr>
            <w:tcW w:w="2064" w:type="dxa"/>
            <w:gridSpan w:val="6"/>
            <w:tcBorders>
              <w:bottom w:val="single" w:sz="4" w:space="0" w:color="auto"/>
              <w:right w:val="nil"/>
            </w:tcBorders>
          </w:tcPr>
          <w:p w14:paraId="45B960DF" w14:textId="77777777" w:rsidR="00096050" w:rsidRPr="00D27938" w:rsidRDefault="00096050" w:rsidP="008771EC">
            <w:pPr>
              <w:spacing w:before="60" w:after="60"/>
              <w:rPr>
                <w:rFonts w:asciiTheme="minorHAnsi" w:hAnsiTheme="minorHAnsi" w:cs="Arial"/>
                <w:b/>
                <w:lang w:val="fr-CA"/>
              </w:rPr>
            </w:pPr>
            <w:r w:rsidRPr="00D27938">
              <w:rPr>
                <w:rFonts w:asciiTheme="minorHAnsi" w:hAnsiTheme="minorHAnsi" w:cs="Arial"/>
                <w:b/>
                <w:lang w:val="fr-CA"/>
              </w:rPr>
              <w:t>Calculatrice </w:t>
            </w:r>
            <w:r w:rsidRPr="00D27938">
              <w:rPr>
                <w:rFonts w:asciiTheme="minorHAnsi" w:hAnsiTheme="minorHAnsi" w:cs="Arial"/>
                <w:lang w:val="fr-CA"/>
              </w:rPr>
              <w:t>:</w:t>
            </w:r>
          </w:p>
        </w:tc>
        <w:tc>
          <w:tcPr>
            <w:tcW w:w="1559" w:type="dxa"/>
            <w:gridSpan w:val="6"/>
            <w:tcBorders>
              <w:left w:val="nil"/>
              <w:bottom w:val="single" w:sz="4" w:space="0" w:color="auto"/>
              <w:right w:val="nil"/>
            </w:tcBorders>
          </w:tcPr>
          <w:p w14:paraId="73C61B8F" w14:textId="7045FF35" w:rsidR="00096050" w:rsidRPr="00D27938" w:rsidRDefault="004B1699" w:rsidP="008771EC">
            <w:pPr>
              <w:tabs>
                <w:tab w:val="left" w:pos="3240"/>
              </w:tabs>
              <w:spacing w:before="60" w:after="60"/>
              <w:rPr>
                <w:rFonts w:asciiTheme="minorHAnsi" w:hAnsiTheme="minorHAnsi" w:cs="Arial"/>
                <w:lang w:val="fr-CA"/>
              </w:rPr>
            </w:pPr>
            <w:r w:rsidRPr="00D27938">
              <w:rPr>
                <w:rFonts w:ascii="Univers" w:hAnsi="Univers" w:cs="Arial"/>
                <w:noProof/>
                <w:lang w:eastAsia="en-US"/>
              </w:rPr>
              <w:drawing>
                <wp:inline distT="0" distB="0" distL="0" distR="0" wp14:anchorId="4336B43D" wp14:editId="295D02ED">
                  <wp:extent cx="775335" cy="278130"/>
                  <wp:effectExtent l="0" t="0" r="5715"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5335" cy="278130"/>
                          </a:xfrm>
                          <a:prstGeom prst="rect">
                            <a:avLst/>
                          </a:prstGeom>
                          <a:noFill/>
                          <a:ln>
                            <a:noFill/>
                          </a:ln>
                        </pic:spPr>
                      </pic:pic>
                    </a:graphicData>
                  </a:graphic>
                </wp:inline>
              </w:drawing>
            </w:r>
          </w:p>
        </w:tc>
        <w:tc>
          <w:tcPr>
            <w:tcW w:w="7714" w:type="dxa"/>
            <w:gridSpan w:val="11"/>
            <w:tcBorders>
              <w:left w:val="nil"/>
              <w:bottom w:val="single" w:sz="4" w:space="0" w:color="auto"/>
            </w:tcBorders>
          </w:tcPr>
          <w:p w14:paraId="121C20E8" w14:textId="5D95689B" w:rsidR="00096050" w:rsidRPr="00D27938" w:rsidRDefault="004B1699" w:rsidP="008771EC">
            <w:pPr>
              <w:tabs>
                <w:tab w:val="left" w:pos="3240"/>
              </w:tabs>
              <w:spacing w:before="60" w:after="60"/>
              <w:rPr>
                <w:rFonts w:asciiTheme="minorHAnsi" w:hAnsiTheme="minorHAnsi" w:cs="Arial"/>
                <w:sz w:val="22"/>
                <w:lang w:val="fr-CA"/>
              </w:rPr>
            </w:pPr>
            <w:r w:rsidRPr="00D27938">
              <w:rPr>
                <w:rFonts w:ascii="Univers" w:hAnsi="Univers" w:cs="Arial"/>
                <w:noProof/>
                <w:sz w:val="20"/>
                <w:lang w:eastAsia="en-US"/>
              </w:rPr>
              <w:drawing>
                <wp:inline distT="0" distB="0" distL="0" distR="0" wp14:anchorId="3A8A5C65" wp14:editId="67770F5E">
                  <wp:extent cx="1448435" cy="2559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8435" cy="255905"/>
                          </a:xfrm>
                          <a:prstGeom prst="rect">
                            <a:avLst/>
                          </a:prstGeom>
                          <a:noFill/>
                          <a:ln>
                            <a:noFill/>
                          </a:ln>
                        </pic:spPr>
                      </pic:pic>
                    </a:graphicData>
                  </a:graphic>
                </wp:inline>
              </w:drawing>
            </w:r>
            <w:r w:rsidR="00096050" w:rsidRPr="00D27938">
              <w:rPr>
                <w:rFonts w:cs="Arial"/>
                <w:b/>
                <w:lang w:val="fr-CA"/>
              </w:rPr>
              <w:t xml:space="preserve"> </w:t>
            </w:r>
          </w:p>
        </w:tc>
      </w:tr>
      <w:tr w:rsidR="00096050" w:rsidRPr="00D27938" w14:paraId="4BB412E7" w14:textId="77777777" w:rsidTr="008771EC">
        <w:trPr>
          <w:trHeight w:val="536"/>
          <w:jc w:val="center"/>
        </w:trPr>
        <w:tc>
          <w:tcPr>
            <w:tcW w:w="2064" w:type="dxa"/>
            <w:gridSpan w:val="6"/>
            <w:tcBorders>
              <w:top w:val="single" w:sz="4" w:space="0" w:color="auto"/>
              <w:left w:val="single" w:sz="4" w:space="0" w:color="auto"/>
              <w:bottom w:val="single" w:sz="4" w:space="0" w:color="auto"/>
              <w:right w:val="nil"/>
            </w:tcBorders>
          </w:tcPr>
          <w:p w14:paraId="64932A74" w14:textId="77777777" w:rsidR="00096050" w:rsidRPr="00D27938" w:rsidRDefault="00096050" w:rsidP="008771EC">
            <w:pPr>
              <w:spacing w:before="60" w:after="60"/>
              <w:rPr>
                <w:rFonts w:asciiTheme="minorHAnsi" w:hAnsiTheme="minorHAnsi" w:cs="Arial"/>
                <w:b/>
                <w:lang w:val="fr-CA"/>
              </w:rPr>
            </w:pPr>
            <w:r w:rsidRPr="00D27938">
              <w:rPr>
                <w:rFonts w:asciiTheme="minorHAnsi" w:hAnsiTheme="minorHAnsi" w:cs="Arial"/>
                <w:b/>
                <w:lang w:val="fr-CA"/>
              </w:rPr>
              <w:t>Documentation </w:t>
            </w:r>
            <w:r w:rsidRPr="00D27938">
              <w:rPr>
                <w:rFonts w:asciiTheme="minorHAnsi" w:hAnsiTheme="minorHAnsi" w:cs="Arial"/>
                <w:lang w:val="fr-CA"/>
              </w:rPr>
              <w:t>:</w:t>
            </w:r>
          </w:p>
        </w:tc>
        <w:tc>
          <w:tcPr>
            <w:tcW w:w="1559" w:type="dxa"/>
            <w:gridSpan w:val="6"/>
            <w:tcBorders>
              <w:top w:val="single" w:sz="4" w:space="0" w:color="auto"/>
              <w:left w:val="nil"/>
              <w:bottom w:val="single" w:sz="4" w:space="0" w:color="auto"/>
              <w:right w:val="nil"/>
            </w:tcBorders>
          </w:tcPr>
          <w:p w14:paraId="7CD09CB2" w14:textId="4F1DA12D" w:rsidR="00096050" w:rsidRPr="00D27938" w:rsidRDefault="000A4795" w:rsidP="008771EC">
            <w:pPr>
              <w:tabs>
                <w:tab w:val="left" w:pos="3240"/>
              </w:tabs>
              <w:spacing w:before="60" w:after="60"/>
              <w:rPr>
                <w:rFonts w:asciiTheme="minorHAnsi" w:hAnsiTheme="minorHAnsi" w:cs="Arial"/>
                <w:lang w:val="fr-CA"/>
              </w:rPr>
            </w:pPr>
            <w:r w:rsidRPr="00D27938">
              <w:rPr>
                <w:rFonts w:ascii="Univers" w:hAnsi="Univers" w:cs="Arial"/>
                <w:noProof/>
                <w:lang w:eastAsia="en-US"/>
              </w:rPr>
              <w:drawing>
                <wp:inline distT="0" distB="0" distL="0" distR="0" wp14:anchorId="3EBD1CFB" wp14:editId="780D96A8">
                  <wp:extent cx="685800" cy="2794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279400"/>
                          </a:xfrm>
                          <a:prstGeom prst="rect">
                            <a:avLst/>
                          </a:prstGeom>
                          <a:noFill/>
                          <a:ln>
                            <a:noFill/>
                          </a:ln>
                        </pic:spPr>
                      </pic:pic>
                    </a:graphicData>
                  </a:graphic>
                </wp:inline>
              </w:drawing>
            </w:r>
          </w:p>
        </w:tc>
        <w:tc>
          <w:tcPr>
            <w:tcW w:w="1341" w:type="dxa"/>
            <w:gridSpan w:val="3"/>
            <w:tcBorders>
              <w:top w:val="single" w:sz="4" w:space="0" w:color="auto"/>
              <w:left w:val="nil"/>
              <w:bottom w:val="single" w:sz="4" w:space="0" w:color="auto"/>
              <w:right w:val="nil"/>
            </w:tcBorders>
          </w:tcPr>
          <w:p w14:paraId="6A1862D4" w14:textId="526E47E7" w:rsidR="00096050" w:rsidRPr="00D27938" w:rsidRDefault="000A4795" w:rsidP="008771EC">
            <w:pPr>
              <w:tabs>
                <w:tab w:val="left" w:pos="3240"/>
              </w:tabs>
              <w:spacing w:before="60" w:after="60"/>
              <w:rPr>
                <w:rFonts w:asciiTheme="minorHAnsi" w:hAnsiTheme="minorHAnsi" w:cs="Arial"/>
                <w:lang w:val="fr-CA"/>
              </w:rPr>
            </w:pPr>
            <w:r w:rsidRPr="00D27938">
              <w:rPr>
                <w:rFonts w:ascii="Univers" w:hAnsi="Univers" w:cs="Arial"/>
                <w:noProof/>
                <w:lang w:eastAsia="en-US"/>
              </w:rPr>
              <w:drawing>
                <wp:inline distT="0" distB="0" distL="0" distR="0" wp14:anchorId="6BC94321" wp14:editId="23213D81">
                  <wp:extent cx="596900" cy="27940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900" cy="279400"/>
                          </a:xfrm>
                          <a:prstGeom prst="rect">
                            <a:avLst/>
                          </a:prstGeom>
                          <a:noFill/>
                          <a:ln>
                            <a:noFill/>
                          </a:ln>
                        </pic:spPr>
                      </pic:pic>
                    </a:graphicData>
                  </a:graphic>
                </wp:inline>
              </w:drawing>
            </w:r>
          </w:p>
        </w:tc>
        <w:tc>
          <w:tcPr>
            <w:tcW w:w="2814" w:type="dxa"/>
            <w:gridSpan w:val="5"/>
            <w:tcBorders>
              <w:top w:val="single" w:sz="4" w:space="0" w:color="auto"/>
              <w:left w:val="nil"/>
              <w:bottom w:val="single" w:sz="4" w:space="0" w:color="auto"/>
              <w:right w:val="nil"/>
            </w:tcBorders>
          </w:tcPr>
          <w:p w14:paraId="44945D1F" w14:textId="40456931" w:rsidR="00096050" w:rsidRPr="00D27938" w:rsidRDefault="004B1699" w:rsidP="008771EC">
            <w:pPr>
              <w:tabs>
                <w:tab w:val="left" w:pos="3240"/>
              </w:tabs>
              <w:spacing w:before="120"/>
              <w:ind w:left="-108"/>
              <w:rPr>
                <w:rFonts w:asciiTheme="minorHAnsi" w:hAnsiTheme="minorHAnsi" w:cs="Arial"/>
                <w:b/>
                <w:szCs w:val="20"/>
                <w:u w:val="single"/>
                <w:lang w:val="fr-CA"/>
              </w:rPr>
            </w:pPr>
            <w:r w:rsidRPr="00D27938">
              <w:rPr>
                <w:rFonts w:ascii="Univers" w:hAnsi="Univers" w:cs="Arial"/>
                <w:noProof/>
                <w:sz w:val="20"/>
                <w:szCs w:val="20"/>
                <w:lang w:eastAsia="en-US"/>
              </w:rPr>
              <w:drawing>
                <wp:inline distT="0" distB="0" distL="0" distR="0" wp14:anchorId="5D72C0A1" wp14:editId="63DD6A57">
                  <wp:extent cx="1207135" cy="241300"/>
                  <wp:effectExtent l="0" t="0" r="0" b="635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07135" cy="241300"/>
                          </a:xfrm>
                          <a:prstGeom prst="rect">
                            <a:avLst/>
                          </a:prstGeom>
                          <a:noFill/>
                          <a:ln>
                            <a:noFill/>
                          </a:ln>
                        </pic:spPr>
                      </pic:pic>
                    </a:graphicData>
                  </a:graphic>
                </wp:inline>
              </w:drawing>
            </w:r>
            <w:bookmarkStart w:id="0" w:name="Texte30"/>
          </w:p>
        </w:tc>
        <w:bookmarkEnd w:id="0"/>
        <w:tc>
          <w:tcPr>
            <w:tcW w:w="3559" w:type="dxa"/>
            <w:gridSpan w:val="3"/>
            <w:tcBorders>
              <w:top w:val="single" w:sz="4" w:space="0" w:color="auto"/>
              <w:left w:val="nil"/>
              <w:bottom w:val="single" w:sz="4" w:space="0" w:color="auto"/>
              <w:right w:val="single" w:sz="4" w:space="0" w:color="auto"/>
            </w:tcBorders>
          </w:tcPr>
          <w:p w14:paraId="0AC53CA4" w14:textId="77777777" w:rsidR="00096050" w:rsidRPr="00D27938" w:rsidRDefault="00096050" w:rsidP="008771EC">
            <w:pPr>
              <w:tabs>
                <w:tab w:val="left" w:pos="3240"/>
              </w:tabs>
              <w:spacing w:before="120"/>
              <w:ind w:left="-108"/>
              <w:rPr>
                <w:rFonts w:asciiTheme="minorHAnsi" w:hAnsiTheme="minorHAnsi" w:cs="Arial"/>
                <w:b/>
                <w:szCs w:val="20"/>
                <w:u w:val="single"/>
                <w:lang w:val="fr-CA"/>
              </w:rPr>
            </w:pPr>
          </w:p>
        </w:tc>
      </w:tr>
      <w:tr w:rsidR="00096050" w:rsidRPr="00D27938" w14:paraId="21C75B28" w14:textId="77777777" w:rsidTr="008771EC">
        <w:trPr>
          <w:trHeight w:val="536"/>
          <w:jc w:val="center"/>
        </w:trPr>
        <w:tc>
          <w:tcPr>
            <w:tcW w:w="2064" w:type="dxa"/>
            <w:gridSpan w:val="6"/>
            <w:tcBorders>
              <w:top w:val="single" w:sz="4" w:space="0" w:color="auto"/>
              <w:left w:val="single" w:sz="4" w:space="0" w:color="auto"/>
              <w:bottom w:val="single" w:sz="4" w:space="0" w:color="auto"/>
              <w:right w:val="nil"/>
            </w:tcBorders>
          </w:tcPr>
          <w:p w14:paraId="56461204" w14:textId="77777777" w:rsidR="00096050" w:rsidRPr="00D27938" w:rsidRDefault="00096050" w:rsidP="008771EC">
            <w:pPr>
              <w:spacing w:before="60" w:after="60"/>
              <w:rPr>
                <w:rFonts w:asciiTheme="minorHAnsi" w:hAnsiTheme="minorHAnsi" w:cs="Arial"/>
                <w:b/>
                <w:sz w:val="22"/>
                <w:lang w:val="fr-CA"/>
              </w:rPr>
            </w:pPr>
            <w:r w:rsidRPr="00D27938">
              <w:rPr>
                <w:rFonts w:asciiTheme="minorHAnsi" w:hAnsiTheme="minorHAnsi" w:cs="Arial"/>
                <w:b/>
                <w:lang w:val="fr-CA"/>
              </w:rPr>
              <w:t>Annexe(s) </w:t>
            </w:r>
            <w:r w:rsidRPr="00D27938">
              <w:rPr>
                <w:rFonts w:asciiTheme="minorHAnsi" w:hAnsiTheme="minorHAnsi" w:cs="Arial"/>
                <w:sz w:val="22"/>
                <w:lang w:val="fr-CA"/>
              </w:rPr>
              <w:t>:</w:t>
            </w:r>
          </w:p>
        </w:tc>
        <w:tc>
          <w:tcPr>
            <w:tcW w:w="1559" w:type="dxa"/>
            <w:gridSpan w:val="6"/>
            <w:tcBorders>
              <w:top w:val="single" w:sz="4" w:space="0" w:color="auto"/>
              <w:left w:val="nil"/>
              <w:bottom w:val="single" w:sz="4" w:space="0" w:color="auto"/>
              <w:right w:val="nil"/>
            </w:tcBorders>
          </w:tcPr>
          <w:p w14:paraId="592E0515" w14:textId="735FB27E" w:rsidR="00096050" w:rsidRPr="00D27938" w:rsidRDefault="004B1699" w:rsidP="008771EC">
            <w:pPr>
              <w:tabs>
                <w:tab w:val="left" w:pos="1800"/>
                <w:tab w:val="left" w:pos="3240"/>
              </w:tabs>
              <w:spacing w:before="60" w:after="60"/>
              <w:rPr>
                <w:rFonts w:asciiTheme="minorHAnsi" w:hAnsiTheme="minorHAnsi" w:cs="Arial"/>
                <w:sz w:val="22"/>
                <w:lang w:val="fr-CA"/>
              </w:rPr>
            </w:pPr>
            <w:r w:rsidRPr="00D27938">
              <w:rPr>
                <w:rFonts w:ascii="Univers" w:hAnsi="Univers" w:cs="Arial"/>
                <w:noProof/>
                <w:sz w:val="20"/>
                <w:lang w:eastAsia="en-US"/>
              </w:rPr>
              <w:drawing>
                <wp:inline distT="0" distB="0" distL="0" distR="0" wp14:anchorId="50BD8701" wp14:editId="2F127D5A">
                  <wp:extent cx="673100" cy="263525"/>
                  <wp:effectExtent l="0" t="0" r="0" b="3175"/>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3100" cy="263525"/>
                          </a:xfrm>
                          <a:prstGeom prst="rect">
                            <a:avLst/>
                          </a:prstGeom>
                          <a:noFill/>
                          <a:ln>
                            <a:noFill/>
                          </a:ln>
                        </pic:spPr>
                      </pic:pic>
                    </a:graphicData>
                  </a:graphic>
                </wp:inline>
              </w:drawing>
            </w:r>
          </w:p>
        </w:tc>
        <w:tc>
          <w:tcPr>
            <w:tcW w:w="4155" w:type="dxa"/>
            <w:gridSpan w:val="8"/>
            <w:tcBorders>
              <w:top w:val="single" w:sz="4" w:space="0" w:color="auto"/>
              <w:left w:val="nil"/>
              <w:bottom w:val="single" w:sz="4" w:space="0" w:color="auto"/>
              <w:right w:val="nil"/>
            </w:tcBorders>
          </w:tcPr>
          <w:p w14:paraId="5585EA78" w14:textId="5BA45735" w:rsidR="00096050" w:rsidRPr="00D27938" w:rsidRDefault="004B1699" w:rsidP="008771EC">
            <w:pPr>
              <w:tabs>
                <w:tab w:val="left" w:pos="1800"/>
                <w:tab w:val="left" w:pos="3240"/>
              </w:tabs>
              <w:spacing w:before="60" w:after="60"/>
              <w:rPr>
                <w:rFonts w:asciiTheme="minorHAnsi" w:hAnsiTheme="minorHAnsi" w:cs="Arial"/>
                <w:b/>
                <w:szCs w:val="20"/>
                <w:u w:val="single"/>
                <w:lang w:val="fr-CA"/>
              </w:rPr>
            </w:pPr>
            <w:r w:rsidRPr="00D27938">
              <w:rPr>
                <w:rFonts w:ascii="Univers" w:hAnsi="Univers" w:cs="Arial"/>
                <w:b/>
                <w:noProof/>
                <w:sz w:val="20"/>
                <w:lang w:eastAsia="en-US"/>
              </w:rPr>
              <w:drawing>
                <wp:inline distT="0" distB="0" distL="0" distR="0" wp14:anchorId="6C0B6A63" wp14:editId="7E068835">
                  <wp:extent cx="2399665" cy="241300"/>
                  <wp:effectExtent l="0" t="0" r="635"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99665" cy="241300"/>
                          </a:xfrm>
                          <a:prstGeom prst="rect">
                            <a:avLst/>
                          </a:prstGeom>
                          <a:noFill/>
                          <a:ln>
                            <a:noFill/>
                          </a:ln>
                        </pic:spPr>
                      </pic:pic>
                    </a:graphicData>
                  </a:graphic>
                </wp:inline>
              </w:drawing>
            </w:r>
          </w:p>
        </w:tc>
        <w:tc>
          <w:tcPr>
            <w:tcW w:w="3559" w:type="dxa"/>
            <w:gridSpan w:val="3"/>
            <w:tcBorders>
              <w:top w:val="single" w:sz="4" w:space="0" w:color="auto"/>
              <w:left w:val="nil"/>
              <w:bottom w:val="single" w:sz="4" w:space="0" w:color="auto"/>
              <w:right w:val="single" w:sz="4" w:space="0" w:color="auto"/>
            </w:tcBorders>
          </w:tcPr>
          <w:p w14:paraId="0D80D065" w14:textId="3EEF89B1" w:rsidR="009E4750" w:rsidRPr="00D27938" w:rsidRDefault="009E4750" w:rsidP="008771EC">
            <w:pPr>
              <w:spacing w:before="60" w:after="60"/>
              <w:ind w:left="-108"/>
              <w:rPr>
                <w:rFonts w:asciiTheme="minorHAnsi" w:hAnsiTheme="minorHAnsi" w:cs="Arial"/>
                <w:b/>
                <w:sz w:val="22"/>
                <w:lang w:val="fr-CA"/>
              </w:rPr>
            </w:pPr>
            <w:r w:rsidRPr="00D27938">
              <w:rPr>
                <w:rFonts w:cs="Arial"/>
                <w:b/>
                <w:sz w:val="22"/>
                <w:szCs w:val="20"/>
                <w:u w:val="single"/>
                <w:lang w:val="fr-CA"/>
              </w:rPr>
              <w:t>Description du problème</w:t>
            </w:r>
          </w:p>
        </w:tc>
      </w:tr>
      <w:tr w:rsidR="00096050" w:rsidRPr="00D27938" w14:paraId="02C4194E" w14:textId="77777777" w:rsidTr="008771EC">
        <w:trPr>
          <w:trHeight w:val="392"/>
          <w:jc w:val="center"/>
        </w:trPr>
        <w:tc>
          <w:tcPr>
            <w:tcW w:w="433" w:type="dxa"/>
            <w:gridSpan w:val="2"/>
            <w:tcBorders>
              <w:top w:val="nil"/>
              <w:left w:val="single" w:sz="4" w:space="0" w:color="auto"/>
              <w:bottom w:val="nil"/>
              <w:right w:val="nil"/>
            </w:tcBorders>
          </w:tcPr>
          <w:p w14:paraId="7800C44D" w14:textId="34A6F627" w:rsidR="00096050" w:rsidRPr="00D27938" w:rsidRDefault="004B1699" w:rsidP="008771EC">
            <w:pPr>
              <w:spacing w:before="60"/>
              <w:rPr>
                <w:rFonts w:asciiTheme="minorHAnsi" w:hAnsiTheme="minorHAnsi" w:cs="Arial"/>
                <w:sz w:val="18"/>
                <w:lang w:val="fr-CA"/>
              </w:rPr>
            </w:pPr>
            <w:r w:rsidRPr="00D27938">
              <w:rPr>
                <w:rFonts w:ascii="Univers" w:hAnsi="Univers" w:cs="Arial"/>
                <w:noProof/>
                <w:sz w:val="18"/>
                <w:lang w:eastAsia="en-US"/>
              </w:rPr>
              <w:drawing>
                <wp:inline distT="0" distB="0" distL="0" distR="0" wp14:anchorId="351811DB" wp14:editId="5A421831">
                  <wp:extent cx="124460" cy="168275"/>
                  <wp:effectExtent l="0" t="0" r="889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4460" cy="168275"/>
                          </a:xfrm>
                          <a:prstGeom prst="rect">
                            <a:avLst/>
                          </a:prstGeom>
                          <a:noFill/>
                          <a:ln>
                            <a:noFill/>
                          </a:ln>
                        </pic:spPr>
                      </pic:pic>
                    </a:graphicData>
                  </a:graphic>
                </wp:inline>
              </w:drawing>
            </w:r>
          </w:p>
        </w:tc>
        <w:tc>
          <w:tcPr>
            <w:tcW w:w="8930" w:type="dxa"/>
            <w:gridSpan w:val="19"/>
            <w:tcBorders>
              <w:top w:val="nil"/>
              <w:left w:val="nil"/>
              <w:bottom w:val="nil"/>
              <w:right w:val="nil"/>
            </w:tcBorders>
          </w:tcPr>
          <w:p w14:paraId="5077B5B5" w14:textId="77777777" w:rsidR="00096050" w:rsidRPr="00D27938" w:rsidRDefault="00096050" w:rsidP="008771EC">
            <w:pPr>
              <w:spacing w:before="60"/>
              <w:ind w:left="-108"/>
              <w:rPr>
                <w:rFonts w:asciiTheme="minorHAnsi" w:hAnsiTheme="minorHAnsi" w:cs="Arial"/>
                <w:b/>
                <w:sz w:val="22"/>
                <w:lang w:val="fr-CA"/>
              </w:rPr>
            </w:pPr>
            <w:r w:rsidRPr="00D27938">
              <w:rPr>
                <w:rFonts w:asciiTheme="minorHAnsi" w:hAnsiTheme="minorHAnsi" w:cs="Arial"/>
                <w:b/>
                <w:lang w:val="fr-CA"/>
              </w:rPr>
              <w:t xml:space="preserve">Examen en laboratoire informatique : </w:t>
            </w:r>
            <w:r w:rsidRPr="00D27938">
              <w:rPr>
                <w:rFonts w:asciiTheme="minorHAnsi" w:hAnsiTheme="minorHAnsi" w:cs="Arial"/>
                <w:i/>
                <w:sz w:val="18"/>
                <w:lang w:val="fr-CA"/>
              </w:rPr>
              <w:t xml:space="preserve">Préciser les modalités, s’il y a lieu (ex. : utilisation de Moodle, etc.) :  </w:t>
            </w:r>
          </w:p>
        </w:tc>
        <w:tc>
          <w:tcPr>
            <w:tcW w:w="1974" w:type="dxa"/>
            <w:gridSpan w:val="2"/>
            <w:tcBorders>
              <w:top w:val="nil"/>
              <w:left w:val="nil"/>
              <w:bottom w:val="nil"/>
              <w:right w:val="single" w:sz="4" w:space="0" w:color="auto"/>
            </w:tcBorders>
          </w:tcPr>
          <w:p w14:paraId="1B82C4C9" w14:textId="77777777" w:rsidR="00096050" w:rsidRPr="00D27938" w:rsidRDefault="00096050" w:rsidP="008771EC">
            <w:pPr>
              <w:spacing w:before="60"/>
              <w:ind w:left="317"/>
              <w:rPr>
                <w:rFonts w:asciiTheme="minorHAnsi" w:hAnsiTheme="minorHAnsi" w:cs="Arial"/>
                <w:b/>
                <w:sz w:val="22"/>
                <w:lang w:val="fr-CA"/>
              </w:rPr>
            </w:pPr>
          </w:p>
        </w:tc>
      </w:tr>
      <w:tr w:rsidR="00096050" w:rsidRPr="00D27938" w14:paraId="13944DFB" w14:textId="77777777" w:rsidTr="008771EC">
        <w:trPr>
          <w:trHeight w:val="454"/>
          <w:jc w:val="center"/>
        </w:trPr>
        <w:tc>
          <w:tcPr>
            <w:tcW w:w="3549" w:type="dxa"/>
            <w:gridSpan w:val="11"/>
            <w:tcBorders>
              <w:top w:val="single" w:sz="4" w:space="0" w:color="auto"/>
              <w:left w:val="single" w:sz="4" w:space="0" w:color="auto"/>
              <w:bottom w:val="single" w:sz="4" w:space="0" w:color="auto"/>
              <w:right w:val="nil"/>
            </w:tcBorders>
          </w:tcPr>
          <w:p w14:paraId="380B8759" w14:textId="15C05E1A" w:rsidR="00096050" w:rsidRPr="00D27938" w:rsidRDefault="00096050" w:rsidP="008771EC">
            <w:pPr>
              <w:tabs>
                <w:tab w:val="left" w:pos="1800"/>
                <w:tab w:val="left" w:pos="3240"/>
              </w:tabs>
              <w:spacing w:before="120"/>
              <w:rPr>
                <w:rFonts w:cs="Arial"/>
                <w:b/>
                <w:sz w:val="22"/>
                <w:szCs w:val="20"/>
                <w:u w:val="single"/>
                <w:lang w:val="fr-CA"/>
              </w:rPr>
            </w:pPr>
            <w:r w:rsidRPr="00D27938">
              <w:rPr>
                <w:rFonts w:asciiTheme="minorHAnsi" w:hAnsiTheme="minorHAnsi" w:cs="Arial"/>
                <w:b/>
                <w:lang w:val="fr-CA"/>
              </w:rPr>
              <w:t xml:space="preserve">Directives particulières </w:t>
            </w:r>
            <w:r w:rsidRPr="00D27938">
              <w:rPr>
                <w:rFonts w:asciiTheme="minorHAnsi" w:hAnsiTheme="minorHAnsi" w:cs="Arial"/>
                <w:i/>
                <w:sz w:val="18"/>
                <w:lang w:val="fr-CA"/>
              </w:rPr>
              <w:t>(s’il y a lieu</w:t>
            </w:r>
            <w:r w:rsidRPr="00D27938">
              <w:rPr>
                <w:rFonts w:asciiTheme="minorHAnsi" w:hAnsiTheme="minorHAnsi" w:cs="Arial"/>
                <w:sz w:val="18"/>
                <w:lang w:val="fr-CA"/>
              </w:rPr>
              <w:t>) :</w:t>
            </w:r>
            <w:r w:rsidR="000A4795" w:rsidRPr="00D27938">
              <w:rPr>
                <w:rFonts w:asciiTheme="minorHAnsi" w:hAnsiTheme="minorHAnsi" w:cs="Arial"/>
                <w:sz w:val="18"/>
                <w:lang w:val="fr-CA"/>
              </w:rPr>
              <w:t xml:space="preserve"> </w:t>
            </w:r>
          </w:p>
        </w:tc>
        <w:tc>
          <w:tcPr>
            <w:tcW w:w="7788" w:type="dxa"/>
            <w:gridSpan w:val="12"/>
            <w:tcBorders>
              <w:top w:val="single" w:sz="4" w:space="0" w:color="auto"/>
              <w:left w:val="nil"/>
              <w:bottom w:val="single" w:sz="4" w:space="0" w:color="auto"/>
              <w:right w:val="single" w:sz="4" w:space="0" w:color="auto"/>
            </w:tcBorders>
          </w:tcPr>
          <w:p w14:paraId="2D543C26" w14:textId="6A8D6294" w:rsidR="00096050" w:rsidRPr="00D27938" w:rsidRDefault="00096050" w:rsidP="008771EC">
            <w:pPr>
              <w:tabs>
                <w:tab w:val="left" w:pos="1800"/>
                <w:tab w:val="left" w:pos="3240"/>
              </w:tabs>
              <w:spacing w:before="120"/>
              <w:rPr>
                <w:rFonts w:cs="Arial"/>
                <w:b/>
                <w:sz w:val="22"/>
                <w:szCs w:val="20"/>
                <w:u w:val="single"/>
                <w:lang w:val="fr-CA"/>
              </w:rPr>
            </w:pPr>
          </w:p>
        </w:tc>
      </w:tr>
      <w:tr w:rsidR="00096050" w:rsidRPr="00D27938" w14:paraId="45A1D287" w14:textId="77777777" w:rsidTr="008771EC">
        <w:trPr>
          <w:jc w:val="center"/>
        </w:trPr>
        <w:tc>
          <w:tcPr>
            <w:tcW w:w="11337" w:type="dxa"/>
            <w:gridSpan w:val="23"/>
            <w:tcBorders>
              <w:top w:val="single" w:sz="4" w:space="0" w:color="auto"/>
              <w:bottom w:val="single" w:sz="4" w:space="0" w:color="auto"/>
            </w:tcBorders>
            <w:shd w:val="clear" w:color="auto" w:fill="F2F2F2" w:themeFill="background1" w:themeFillShade="F2"/>
          </w:tcPr>
          <w:p w14:paraId="3B80574C" w14:textId="77777777" w:rsidR="00096050" w:rsidRPr="00D27938" w:rsidRDefault="00096050" w:rsidP="008771EC">
            <w:pPr>
              <w:spacing w:before="120" w:after="120"/>
              <w:rPr>
                <w:rFonts w:asciiTheme="minorHAnsi" w:hAnsiTheme="minorHAnsi" w:cs="Arial"/>
                <w:b/>
                <w:i/>
                <w:szCs w:val="20"/>
                <w:lang w:val="fr-CA"/>
              </w:rPr>
            </w:pPr>
            <w:r w:rsidRPr="00D27938">
              <w:rPr>
                <w:rFonts w:asciiTheme="minorHAnsi" w:hAnsiTheme="minorHAnsi" w:cs="Arial"/>
                <w:b/>
                <w:i/>
                <w:szCs w:val="20"/>
                <w:lang w:val="fr-CA"/>
              </w:rPr>
              <w:t>Les professeurs des départements peuvent se prévaloir d’être disponibles uniquement durant la première heure de leur examen final. Ils doivent toutefois en informer leurs étudiants.</w:t>
            </w:r>
          </w:p>
        </w:tc>
      </w:tr>
      <w:tr w:rsidR="00096050" w:rsidRPr="00D27938" w14:paraId="33C6B8CE" w14:textId="77777777" w:rsidTr="008771EC">
        <w:trPr>
          <w:jc w:val="center"/>
        </w:trPr>
        <w:tc>
          <w:tcPr>
            <w:tcW w:w="11337" w:type="dxa"/>
            <w:gridSpan w:val="23"/>
            <w:tcBorders>
              <w:left w:val="nil"/>
              <w:right w:val="nil"/>
            </w:tcBorders>
          </w:tcPr>
          <w:p w14:paraId="6C166FAA" w14:textId="77777777" w:rsidR="00096050" w:rsidRPr="00D27938" w:rsidRDefault="00096050" w:rsidP="008771EC">
            <w:pPr>
              <w:rPr>
                <w:rFonts w:asciiTheme="minorHAnsi" w:hAnsiTheme="minorHAnsi" w:cs="Arial"/>
                <w:sz w:val="16"/>
                <w:lang w:val="fr-CA"/>
              </w:rPr>
            </w:pPr>
          </w:p>
        </w:tc>
      </w:tr>
      <w:tr w:rsidR="00096050" w:rsidRPr="00D27938" w14:paraId="1BCF932E" w14:textId="77777777" w:rsidTr="008771EC">
        <w:trPr>
          <w:jc w:val="center"/>
        </w:trPr>
        <w:tc>
          <w:tcPr>
            <w:tcW w:w="11337" w:type="dxa"/>
            <w:gridSpan w:val="23"/>
            <w:shd w:val="clear" w:color="auto" w:fill="F2F2F2" w:themeFill="background1" w:themeFillShade="F2"/>
          </w:tcPr>
          <w:p w14:paraId="69AC8DFA" w14:textId="77777777" w:rsidR="00096050" w:rsidRPr="00D27938" w:rsidRDefault="00096050" w:rsidP="008771EC">
            <w:pPr>
              <w:spacing w:before="20" w:after="20"/>
              <w:jc w:val="center"/>
              <w:rPr>
                <w:rFonts w:asciiTheme="minorHAnsi" w:hAnsiTheme="minorHAnsi" w:cs="Arial"/>
                <w:b/>
                <w:lang w:val="fr-CA"/>
              </w:rPr>
            </w:pPr>
            <w:r w:rsidRPr="00D27938">
              <w:rPr>
                <w:rFonts w:asciiTheme="minorHAnsi" w:hAnsiTheme="minorHAnsi" w:cs="Arial"/>
                <w:b/>
                <w:lang w:val="fr-CA"/>
              </w:rPr>
              <w:t>Réservé à l’enseignant ou au correcteur (facultatif)</w:t>
            </w:r>
          </w:p>
        </w:tc>
      </w:tr>
      <w:tr w:rsidR="00EA4568" w:rsidRPr="00D27938" w14:paraId="21368C44" w14:textId="77777777" w:rsidTr="00EA4568">
        <w:trPr>
          <w:jc w:val="center"/>
        </w:trPr>
        <w:tc>
          <w:tcPr>
            <w:tcW w:w="804" w:type="dxa"/>
            <w:gridSpan w:val="3"/>
            <w:shd w:val="clear" w:color="auto" w:fill="F2F2F2" w:themeFill="background1" w:themeFillShade="F2"/>
          </w:tcPr>
          <w:p w14:paraId="054DF9A5" w14:textId="77777777" w:rsidR="00EA4568" w:rsidRPr="00D27938" w:rsidRDefault="00EA4568" w:rsidP="008771EC">
            <w:pPr>
              <w:spacing w:before="20" w:after="20"/>
              <w:rPr>
                <w:rFonts w:asciiTheme="minorHAnsi" w:hAnsiTheme="minorHAnsi" w:cs="Arial"/>
                <w:sz w:val="19"/>
                <w:szCs w:val="19"/>
                <w:lang w:val="fr-CA"/>
              </w:rPr>
            </w:pPr>
            <w:r w:rsidRPr="00D27938">
              <w:rPr>
                <w:rFonts w:asciiTheme="minorHAnsi" w:hAnsiTheme="minorHAnsi" w:cs="Arial"/>
                <w:sz w:val="19"/>
                <w:szCs w:val="19"/>
                <w:lang w:val="fr-CA"/>
              </w:rPr>
              <w:t>Q 1 :</w:t>
            </w:r>
          </w:p>
        </w:tc>
        <w:tc>
          <w:tcPr>
            <w:tcW w:w="810" w:type="dxa"/>
            <w:shd w:val="clear" w:color="auto" w:fill="F2F2F2" w:themeFill="background1" w:themeFillShade="F2"/>
          </w:tcPr>
          <w:p w14:paraId="1B6EEFAF" w14:textId="07F54877" w:rsidR="00EA4568" w:rsidRPr="00D27938" w:rsidRDefault="00EA4568" w:rsidP="00096050">
            <w:pPr>
              <w:spacing w:before="20" w:after="20"/>
              <w:ind w:right="14"/>
              <w:jc w:val="right"/>
              <w:rPr>
                <w:rFonts w:asciiTheme="minorHAnsi" w:hAnsiTheme="minorHAnsi" w:cs="Arial"/>
                <w:sz w:val="19"/>
                <w:szCs w:val="19"/>
                <w:lang w:val="fr-CA"/>
              </w:rPr>
            </w:pPr>
            <w:r w:rsidRPr="00D27938">
              <w:rPr>
                <w:rFonts w:asciiTheme="minorHAnsi" w:hAnsiTheme="minorHAnsi" w:cs="Arial"/>
                <w:sz w:val="19"/>
                <w:szCs w:val="19"/>
                <w:lang w:val="fr-CA"/>
              </w:rPr>
              <w:t>/ 5</w:t>
            </w:r>
          </w:p>
        </w:tc>
        <w:tc>
          <w:tcPr>
            <w:tcW w:w="810" w:type="dxa"/>
            <w:gridSpan w:val="4"/>
            <w:shd w:val="clear" w:color="auto" w:fill="F2F2F2" w:themeFill="background1" w:themeFillShade="F2"/>
          </w:tcPr>
          <w:p w14:paraId="09EDBDA8" w14:textId="77777777" w:rsidR="00EA4568" w:rsidRPr="00D27938" w:rsidRDefault="00EA4568" w:rsidP="008771EC">
            <w:pPr>
              <w:spacing w:before="20" w:after="20"/>
              <w:jc w:val="right"/>
              <w:rPr>
                <w:rFonts w:asciiTheme="minorHAnsi" w:hAnsiTheme="minorHAnsi" w:cs="Arial"/>
                <w:sz w:val="19"/>
                <w:szCs w:val="19"/>
                <w:lang w:val="fr-CA"/>
              </w:rPr>
            </w:pPr>
            <w:r w:rsidRPr="00D27938">
              <w:rPr>
                <w:rFonts w:asciiTheme="minorHAnsi" w:hAnsiTheme="minorHAnsi" w:cs="Arial"/>
                <w:sz w:val="19"/>
                <w:szCs w:val="19"/>
                <w:lang w:val="fr-CA"/>
              </w:rPr>
              <w:t>Q 2 :</w:t>
            </w:r>
          </w:p>
        </w:tc>
        <w:tc>
          <w:tcPr>
            <w:tcW w:w="810" w:type="dxa"/>
            <w:gridSpan w:val="2"/>
            <w:shd w:val="clear" w:color="auto" w:fill="F2F2F2" w:themeFill="background1" w:themeFillShade="F2"/>
          </w:tcPr>
          <w:p w14:paraId="0091888A" w14:textId="02CE88AA" w:rsidR="00EA4568" w:rsidRPr="00D27938" w:rsidRDefault="00EA4568" w:rsidP="00E458E9">
            <w:pPr>
              <w:spacing w:before="20" w:after="20"/>
              <w:jc w:val="right"/>
              <w:rPr>
                <w:rFonts w:asciiTheme="minorHAnsi" w:hAnsiTheme="minorHAnsi" w:cs="Arial"/>
                <w:sz w:val="19"/>
                <w:szCs w:val="19"/>
                <w:lang w:val="fr-CA"/>
              </w:rPr>
            </w:pPr>
            <w:r w:rsidRPr="00D27938">
              <w:rPr>
                <w:rFonts w:asciiTheme="minorHAnsi" w:hAnsiTheme="minorHAnsi" w:cs="Arial"/>
                <w:sz w:val="19"/>
                <w:szCs w:val="19"/>
                <w:lang w:val="fr-CA"/>
              </w:rPr>
              <w:t xml:space="preserve">/ </w:t>
            </w:r>
            <w:r w:rsidR="00E458E9" w:rsidRPr="00D27938">
              <w:rPr>
                <w:rFonts w:asciiTheme="minorHAnsi" w:hAnsiTheme="minorHAnsi" w:cs="Arial"/>
                <w:sz w:val="19"/>
                <w:szCs w:val="19"/>
                <w:lang w:val="fr-CA"/>
              </w:rPr>
              <w:t>4</w:t>
            </w:r>
          </w:p>
        </w:tc>
        <w:tc>
          <w:tcPr>
            <w:tcW w:w="809" w:type="dxa"/>
            <w:gridSpan w:val="3"/>
            <w:shd w:val="clear" w:color="auto" w:fill="F2F2F2" w:themeFill="background1" w:themeFillShade="F2"/>
          </w:tcPr>
          <w:p w14:paraId="6A2FB394" w14:textId="77777777" w:rsidR="00EA4568" w:rsidRPr="00D27938" w:rsidRDefault="00EA4568" w:rsidP="008771EC">
            <w:pPr>
              <w:spacing w:before="20" w:after="20"/>
              <w:jc w:val="right"/>
              <w:rPr>
                <w:rFonts w:asciiTheme="minorHAnsi" w:hAnsiTheme="minorHAnsi" w:cs="Arial"/>
                <w:sz w:val="19"/>
                <w:szCs w:val="19"/>
                <w:lang w:val="fr-CA"/>
              </w:rPr>
            </w:pPr>
            <w:r w:rsidRPr="00D27938">
              <w:rPr>
                <w:rFonts w:asciiTheme="minorHAnsi" w:hAnsiTheme="minorHAnsi" w:cs="Arial"/>
                <w:sz w:val="19"/>
                <w:szCs w:val="19"/>
                <w:lang w:val="fr-CA"/>
              </w:rPr>
              <w:t>Q 3 :</w:t>
            </w:r>
          </w:p>
        </w:tc>
        <w:tc>
          <w:tcPr>
            <w:tcW w:w="921" w:type="dxa"/>
            <w:gridSpan w:val="2"/>
            <w:shd w:val="clear" w:color="auto" w:fill="F2F2F2" w:themeFill="background1" w:themeFillShade="F2"/>
          </w:tcPr>
          <w:p w14:paraId="43091D5E" w14:textId="2F0F5A5A" w:rsidR="00EA4568" w:rsidRPr="00D27938" w:rsidRDefault="00EA4568" w:rsidP="00E458E9">
            <w:pPr>
              <w:spacing w:before="20" w:after="20"/>
              <w:jc w:val="right"/>
              <w:rPr>
                <w:rFonts w:asciiTheme="minorHAnsi" w:hAnsiTheme="minorHAnsi" w:cs="Arial"/>
                <w:sz w:val="19"/>
                <w:szCs w:val="19"/>
                <w:lang w:val="fr-CA"/>
              </w:rPr>
            </w:pPr>
            <w:r w:rsidRPr="00D27938">
              <w:rPr>
                <w:rFonts w:asciiTheme="minorHAnsi" w:hAnsiTheme="minorHAnsi" w:cs="Arial"/>
                <w:sz w:val="19"/>
                <w:szCs w:val="19"/>
                <w:lang w:val="fr-CA"/>
              </w:rPr>
              <w:t xml:space="preserve">/ </w:t>
            </w:r>
            <w:r w:rsidR="00E458E9" w:rsidRPr="00D27938">
              <w:rPr>
                <w:rFonts w:asciiTheme="minorHAnsi" w:hAnsiTheme="minorHAnsi" w:cs="Arial"/>
                <w:sz w:val="19"/>
                <w:szCs w:val="19"/>
                <w:lang w:val="fr-CA"/>
              </w:rPr>
              <w:t>21</w:t>
            </w:r>
          </w:p>
        </w:tc>
        <w:tc>
          <w:tcPr>
            <w:tcW w:w="703" w:type="dxa"/>
            <w:gridSpan w:val="2"/>
            <w:shd w:val="clear" w:color="auto" w:fill="F2F2F2" w:themeFill="background1" w:themeFillShade="F2"/>
          </w:tcPr>
          <w:p w14:paraId="4FB873F7" w14:textId="77777777" w:rsidR="00EA4568" w:rsidRPr="00D27938" w:rsidRDefault="00EA4568" w:rsidP="008771EC">
            <w:pPr>
              <w:spacing w:before="20" w:after="20"/>
              <w:jc w:val="right"/>
              <w:rPr>
                <w:rFonts w:asciiTheme="minorHAnsi" w:hAnsiTheme="minorHAnsi" w:cs="Arial"/>
                <w:sz w:val="19"/>
                <w:szCs w:val="19"/>
                <w:lang w:val="fr-CA"/>
              </w:rPr>
            </w:pPr>
            <w:r w:rsidRPr="00D27938">
              <w:rPr>
                <w:rFonts w:asciiTheme="minorHAnsi" w:hAnsiTheme="minorHAnsi" w:cs="Arial"/>
                <w:sz w:val="19"/>
                <w:szCs w:val="19"/>
                <w:lang w:val="fr-CA"/>
              </w:rPr>
              <w:t>Q 4:</w:t>
            </w:r>
          </w:p>
        </w:tc>
        <w:tc>
          <w:tcPr>
            <w:tcW w:w="809" w:type="dxa"/>
            <w:gridSpan w:val="2"/>
            <w:shd w:val="clear" w:color="auto" w:fill="F2F2F2" w:themeFill="background1" w:themeFillShade="F2"/>
          </w:tcPr>
          <w:p w14:paraId="7245BC3E" w14:textId="5F204ADB" w:rsidR="00EA4568" w:rsidRPr="00D27938" w:rsidRDefault="00EA4568" w:rsidP="00EA4568">
            <w:pPr>
              <w:spacing w:before="20" w:after="20"/>
              <w:jc w:val="right"/>
              <w:rPr>
                <w:rFonts w:asciiTheme="minorHAnsi" w:hAnsiTheme="minorHAnsi" w:cs="Arial"/>
                <w:sz w:val="19"/>
                <w:szCs w:val="19"/>
                <w:lang w:val="fr-CA"/>
              </w:rPr>
            </w:pPr>
            <w:r w:rsidRPr="00D27938">
              <w:rPr>
                <w:rFonts w:asciiTheme="minorHAnsi" w:hAnsiTheme="minorHAnsi" w:cs="Arial"/>
                <w:sz w:val="19"/>
                <w:szCs w:val="19"/>
                <w:lang w:val="fr-CA"/>
              </w:rPr>
              <w:t xml:space="preserve">/ </w:t>
            </w:r>
            <w:r w:rsidR="00E458E9" w:rsidRPr="00D27938">
              <w:rPr>
                <w:rFonts w:asciiTheme="minorHAnsi" w:hAnsiTheme="minorHAnsi" w:cs="Arial"/>
                <w:sz w:val="19"/>
                <w:szCs w:val="19"/>
                <w:lang w:val="fr-CA"/>
              </w:rPr>
              <w:t>5</w:t>
            </w:r>
          </w:p>
        </w:tc>
        <w:tc>
          <w:tcPr>
            <w:tcW w:w="4861" w:type="dxa"/>
            <w:gridSpan w:val="4"/>
            <w:shd w:val="clear" w:color="auto" w:fill="F2F2F2" w:themeFill="background1" w:themeFillShade="F2"/>
          </w:tcPr>
          <w:p w14:paraId="405BEA41" w14:textId="5D42CCFE" w:rsidR="00EA4568" w:rsidRPr="00D27938" w:rsidRDefault="00EA4568" w:rsidP="00EA4568">
            <w:pPr>
              <w:spacing w:before="20" w:after="20"/>
              <w:jc w:val="right"/>
              <w:rPr>
                <w:rFonts w:asciiTheme="minorHAnsi" w:hAnsiTheme="minorHAnsi" w:cs="Arial"/>
                <w:sz w:val="19"/>
                <w:szCs w:val="19"/>
                <w:lang w:val="fr-CA"/>
              </w:rPr>
            </w:pPr>
          </w:p>
        </w:tc>
      </w:tr>
      <w:tr w:rsidR="00096050" w:rsidRPr="00D27938" w14:paraId="6755855A" w14:textId="77777777" w:rsidTr="008771EC">
        <w:trPr>
          <w:trHeight w:val="454"/>
          <w:jc w:val="center"/>
        </w:trPr>
        <w:tc>
          <w:tcPr>
            <w:tcW w:w="4050" w:type="dxa"/>
            <w:gridSpan w:val="14"/>
            <w:shd w:val="clear" w:color="auto" w:fill="F2F2F2" w:themeFill="background1" w:themeFillShade="F2"/>
            <w:vAlign w:val="center"/>
          </w:tcPr>
          <w:p w14:paraId="4443766C" w14:textId="77777777" w:rsidR="00096050" w:rsidRPr="00D27938" w:rsidRDefault="00096050" w:rsidP="008771EC">
            <w:pPr>
              <w:spacing w:before="20" w:after="20"/>
              <w:jc w:val="right"/>
              <w:rPr>
                <w:rFonts w:asciiTheme="minorHAnsi" w:hAnsiTheme="minorHAnsi" w:cs="Arial"/>
                <w:b/>
                <w:lang w:val="fr-CA"/>
              </w:rPr>
            </w:pPr>
            <w:r w:rsidRPr="00D27938">
              <w:rPr>
                <w:rFonts w:asciiTheme="minorHAnsi" w:hAnsiTheme="minorHAnsi" w:cs="Arial"/>
                <w:b/>
                <w:lang w:val="fr-CA"/>
              </w:rPr>
              <w:t>TOTAL :</w:t>
            </w:r>
          </w:p>
        </w:tc>
        <w:tc>
          <w:tcPr>
            <w:tcW w:w="1617" w:type="dxa"/>
            <w:gridSpan w:val="3"/>
            <w:shd w:val="clear" w:color="auto" w:fill="F2F2F2" w:themeFill="background1" w:themeFillShade="F2"/>
            <w:vAlign w:val="center"/>
          </w:tcPr>
          <w:p w14:paraId="6B22E8CB" w14:textId="21E194C8" w:rsidR="00096050" w:rsidRPr="00D27938" w:rsidRDefault="00096050" w:rsidP="00E458E9">
            <w:pPr>
              <w:tabs>
                <w:tab w:val="left" w:pos="381"/>
              </w:tabs>
              <w:spacing w:before="20" w:after="20"/>
              <w:jc w:val="right"/>
              <w:rPr>
                <w:rFonts w:asciiTheme="minorHAnsi" w:hAnsiTheme="minorHAnsi" w:cs="Arial"/>
                <w:b/>
                <w:lang w:val="fr-CA"/>
              </w:rPr>
            </w:pPr>
            <w:r w:rsidRPr="00D27938">
              <w:rPr>
                <w:rFonts w:asciiTheme="minorHAnsi" w:hAnsiTheme="minorHAnsi" w:cs="Arial"/>
                <w:b/>
                <w:lang w:val="fr-CA"/>
              </w:rPr>
              <w:t>/</w:t>
            </w:r>
            <w:r w:rsidRPr="00D27938">
              <w:rPr>
                <w:rFonts w:asciiTheme="minorHAnsi" w:hAnsiTheme="minorHAnsi" w:cs="Arial"/>
                <w:b/>
                <w:lang w:val="fr-CA"/>
              </w:rPr>
              <w:tab/>
            </w:r>
            <w:r w:rsidR="00E458E9" w:rsidRPr="00D27938">
              <w:rPr>
                <w:rFonts w:asciiTheme="minorHAnsi" w:hAnsiTheme="minorHAnsi" w:cs="Arial"/>
                <w:b/>
                <w:lang w:val="fr-CA"/>
              </w:rPr>
              <w:t>35</w:t>
            </w:r>
          </w:p>
        </w:tc>
        <w:tc>
          <w:tcPr>
            <w:tcW w:w="5670" w:type="dxa"/>
            <w:gridSpan w:val="6"/>
            <w:shd w:val="clear" w:color="auto" w:fill="F2F2F2" w:themeFill="background1" w:themeFillShade="F2"/>
            <w:vAlign w:val="center"/>
          </w:tcPr>
          <w:p w14:paraId="3549B29A" w14:textId="77777777" w:rsidR="00096050" w:rsidRPr="00D27938" w:rsidRDefault="00096050" w:rsidP="008771EC">
            <w:pPr>
              <w:tabs>
                <w:tab w:val="right" w:leader="underscore" w:pos="5563"/>
              </w:tabs>
              <w:spacing w:before="20" w:after="20"/>
              <w:rPr>
                <w:rFonts w:asciiTheme="minorHAnsi" w:hAnsiTheme="minorHAnsi" w:cs="Arial"/>
                <w:lang w:val="fr-CA"/>
              </w:rPr>
            </w:pPr>
            <w:r w:rsidRPr="00D27938">
              <w:rPr>
                <w:rFonts w:asciiTheme="minorHAnsi" w:hAnsiTheme="minorHAnsi" w:cs="Arial"/>
                <w:lang w:val="fr-CA"/>
              </w:rPr>
              <w:t xml:space="preserve">Signature : </w:t>
            </w:r>
            <w:r w:rsidRPr="00D27938">
              <w:rPr>
                <w:rFonts w:asciiTheme="minorHAnsi" w:hAnsiTheme="minorHAnsi" w:cs="Arial"/>
                <w:lang w:val="fr-CA"/>
              </w:rPr>
              <w:tab/>
            </w:r>
          </w:p>
        </w:tc>
      </w:tr>
    </w:tbl>
    <w:p w14:paraId="4AB87D9D" w14:textId="77777777" w:rsidR="00B13CDD" w:rsidRPr="00D27938" w:rsidRDefault="00B13CDD" w:rsidP="00975EF7">
      <w:pPr>
        <w:rPr>
          <w:rFonts w:asciiTheme="minorHAnsi" w:hAnsiTheme="minorHAnsi" w:cs="Arial"/>
          <w:sz w:val="14"/>
          <w:lang w:val="fr-CA"/>
        </w:rPr>
      </w:pPr>
    </w:p>
    <w:p w14:paraId="1647A481" w14:textId="1FFEB979" w:rsidR="00E748DE" w:rsidRPr="00D27938" w:rsidRDefault="00E748DE" w:rsidP="00D02F46">
      <w:pPr>
        <w:widowControl/>
        <w:autoSpaceDE/>
        <w:autoSpaceDN/>
        <w:adjustRightInd/>
        <w:rPr>
          <w:rFonts w:asciiTheme="minorHAnsi" w:hAnsiTheme="minorHAnsi" w:cs="Arial"/>
          <w:sz w:val="14"/>
          <w:lang w:val="fr-CA"/>
        </w:rPr>
      </w:pPr>
      <w:r w:rsidRPr="00D27938">
        <w:rPr>
          <w:lang w:val="fr-CA"/>
        </w:rPr>
        <w:br w:type="page"/>
      </w:r>
    </w:p>
    <w:p w14:paraId="328523DE" w14:textId="77777777" w:rsidR="00AF6A06" w:rsidRPr="00D27938" w:rsidRDefault="00AF6A06" w:rsidP="00B65FE2">
      <w:pPr>
        <w:pStyle w:val="Heading1"/>
      </w:pPr>
      <w:r w:rsidRPr="00D27938">
        <w:lastRenderedPageBreak/>
        <w:t xml:space="preserve">MISE EN GARDE : </w:t>
      </w:r>
    </w:p>
    <w:p w14:paraId="1CBD1103" w14:textId="5EC3AA4D" w:rsidR="005F7785" w:rsidRPr="00D27938" w:rsidRDefault="00AF6A06" w:rsidP="00B65FE2">
      <w:pPr>
        <w:pStyle w:val="Heading1"/>
        <w:numPr>
          <w:ilvl w:val="0"/>
          <w:numId w:val="37"/>
        </w:numPr>
        <w:ind w:left="360"/>
        <w:rPr>
          <w:b w:val="0"/>
          <w:sz w:val="24"/>
        </w:rPr>
      </w:pPr>
      <w:r w:rsidRPr="00D27938">
        <w:rPr>
          <w:b w:val="0"/>
          <w:sz w:val="24"/>
        </w:rPr>
        <w:t xml:space="preserve">Assurez-vous de bien lire </w:t>
      </w:r>
      <w:r w:rsidR="00C41EBE" w:rsidRPr="00D27938">
        <w:rPr>
          <w:b w:val="0"/>
          <w:sz w:val="24"/>
        </w:rPr>
        <w:t xml:space="preserve">la description du </w:t>
      </w:r>
      <w:r w:rsidR="005F7785" w:rsidRPr="00D27938">
        <w:rPr>
          <w:b w:val="0"/>
          <w:sz w:val="24"/>
        </w:rPr>
        <w:t>Système</w:t>
      </w:r>
      <w:r w:rsidR="00D27938">
        <w:rPr>
          <w:b w:val="0"/>
          <w:sz w:val="24"/>
        </w:rPr>
        <w:t xml:space="preserve"> XXXXX</w:t>
      </w:r>
      <w:r w:rsidR="005F7785" w:rsidRPr="00D27938">
        <w:rPr>
          <w:b w:val="0"/>
          <w:sz w:val="24"/>
        </w:rPr>
        <w:t xml:space="preserve">– Annexe </w:t>
      </w:r>
    </w:p>
    <w:p w14:paraId="156ACEFF" w14:textId="59206959" w:rsidR="00AF6A06" w:rsidRPr="00D27938" w:rsidRDefault="005F7785" w:rsidP="00B65FE2">
      <w:pPr>
        <w:pStyle w:val="Heading1"/>
        <w:numPr>
          <w:ilvl w:val="0"/>
          <w:numId w:val="37"/>
        </w:numPr>
        <w:ind w:left="360"/>
        <w:rPr>
          <w:b w:val="0"/>
          <w:sz w:val="24"/>
        </w:rPr>
      </w:pPr>
      <w:r w:rsidRPr="00D27938">
        <w:rPr>
          <w:b w:val="0"/>
          <w:sz w:val="24"/>
        </w:rPr>
        <w:t xml:space="preserve">Lisez bien </w:t>
      </w:r>
      <w:r w:rsidR="00C41EBE" w:rsidRPr="00D27938">
        <w:rPr>
          <w:b w:val="0"/>
          <w:sz w:val="24"/>
        </w:rPr>
        <w:t xml:space="preserve">chacune des questions pour vous assurer de bien répondre </w:t>
      </w:r>
      <w:r w:rsidRPr="00D27938">
        <w:rPr>
          <w:b w:val="0"/>
          <w:sz w:val="24"/>
        </w:rPr>
        <w:t>à</w:t>
      </w:r>
      <w:r w:rsidR="00C41EBE" w:rsidRPr="00D27938">
        <w:rPr>
          <w:b w:val="0"/>
          <w:sz w:val="24"/>
        </w:rPr>
        <w:t xml:space="preserve"> </w:t>
      </w:r>
      <w:r w:rsidRPr="00D27938">
        <w:rPr>
          <w:b w:val="0"/>
          <w:sz w:val="24"/>
        </w:rPr>
        <w:t xml:space="preserve">la </w:t>
      </w:r>
      <w:r w:rsidR="00C41EBE" w:rsidRPr="00D27938">
        <w:rPr>
          <w:b w:val="0"/>
          <w:sz w:val="24"/>
        </w:rPr>
        <w:t xml:space="preserve">question posée </w:t>
      </w:r>
    </w:p>
    <w:p w14:paraId="618BEA7E" w14:textId="4FA1CEDE" w:rsidR="00574F69" w:rsidRPr="00D27938" w:rsidRDefault="00C41EBE" w:rsidP="00B65FE2">
      <w:pPr>
        <w:pStyle w:val="Heading1"/>
        <w:numPr>
          <w:ilvl w:val="0"/>
          <w:numId w:val="37"/>
        </w:numPr>
        <w:ind w:left="360"/>
        <w:rPr>
          <w:b w:val="0"/>
          <w:sz w:val="24"/>
        </w:rPr>
      </w:pPr>
      <w:r w:rsidRPr="00D27938">
        <w:rPr>
          <w:b w:val="0"/>
          <w:sz w:val="24"/>
        </w:rPr>
        <w:t xml:space="preserve">Tout l’examen porte sur le </w:t>
      </w:r>
      <w:r w:rsidRPr="00D27938">
        <w:rPr>
          <w:sz w:val="24"/>
        </w:rPr>
        <w:t xml:space="preserve">système </w:t>
      </w:r>
      <w:ins w:id="1" w:author="Yvan Ross" w:date="2019-11-26T08:51:00Z">
        <w:r w:rsidR="00D27938" w:rsidRPr="00D27938">
          <w:rPr>
            <w:sz w:val="24"/>
          </w:rPr>
          <w:t>XXXXXXXX</w:t>
        </w:r>
      </w:ins>
      <w:ins w:id="2" w:author="Yvan Ross" w:date="2019-11-19T14:51:00Z">
        <w:r w:rsidR="0021375F" w:rsidRPr="00D27938">
          <w:rPr>
            <w:sz w:val="24"/>
          </w:rPr>
          <w:t>.</w:t>
        </w:r>
      </w:ins>
    </w:p>
    <w:p w14:paraId="6262673C" w14:textId="4FAFD12B" w:rsidR="00574F69" w:rsidRPr="00D27938" w:rsidRDefault="00574F69" w:rsidP="00B65FE2">
      <w:pPr>
        <w:pStyle w:val="Heading1"/>
        <w:numPr>
          <w:ilvl w:val="0"/>
          <w:numId w:val="37"/>
        </w:numPr>
        <w:ind w:left="360"/>
        <w:rPr>
          <w:b w:val="0"/>
          <w:sz w:val="24"/>
        </w:rPr>
      </w:pPr>
      <w:r w:rsidRPr="00D27938">
        <w:rPr>
          <w:b w:val="0"/>
          <w:sz w:val="24"/>
        </w:rPr>
        <w:t>Assurez-vous de la cohérence entre les éléments de vos différentes vues et diagrammes</w:t>
      </w:r>
    </w:p>
    <w:p w14:paraId="6B32BF88" w14:textId="0D89E91A" w:rsidR="00EA4568" w:rsidRPr="00D27938" w:rsidRDefault="00EA4568" w:rsidP="00EA4568">
      <w:pPr>
        <w:pStyle w:val="Heading1"/>
        <w:jc w:val="both"/>
      </w:pPr>
      <w:r w:rsidRPr="00D27938">
        <w:t xml:space="preserve">Question 1 (5 points) – Vue de contexte du Système </w:t>
      </w:r>
      <w:ins w:id="3" w:author="Yvan Ross" w:date="2019-11-26T08:51:00Z">
        <w:r w:rsidR="00D27938" w:rsidRPr="00D27938">
          <w:t>XXXXXXXX</w:t>
        </w:r>
      </w:ins>
      <w:r w:rsidRPr="00D27938">
        <w:t xml:space="preserve"> </w:t>
      </w:r>
    </w:p>
    <w:p w14:paraId="14EAAFEE" w14:textId="7EC044BC" w:rsidR="00EA4568" w:rsidRPr="00D27938" w:rsidRDefault="00EA4568" w:rsidP="00EA4568">
      <w:pPr>
        <w:spacing w:after="120"/>
        <w:jc w:val="both"/>
        <w:rPr>
          <w:rFonts w:ascii="Arial" w:hAnsi="Arial" w:cs="Arial"/>
          <w:lang w:val="fr-CA"/>
        </w:rPr>
      </w:pPr>
      <w:r w:rsidRPr="00D27938">
        <w:rPr>
          <w:rFonts w:ascii="Arial" w:hAnsi="Arial" w:cs="Arial"/>
          <w:b/>
          <w:lang w:val="fr-CA" w:eastAsia="en-US"/>
        </w:rPr>
        <w:t>Décrivez</w:t>
      </w:r>
      <w:r w:rsidRPr="00D27938">
        <w:rPr>
          <w:rFonts w:ascii="Arial" w:hAnsi="Arial" w:cs="Arial"/>
          <w:lang w:val="fr-CA"/>
        </w:rPr>
        <w:t xml:space="preserve"> une vue architecturale de contexte pour le </w:t>
      </w:r>
      <w:r w:rsidRPr="00D27938">
        <w:rPr>
          <w:rFonts w:ascii="Arial" w:hAnsi="Arial" w:cs="Arial"/>
          <w:b/>
          <w:lang w:val="fr-CA" w:eastAsia="en-US"/>
        </w:rPr>
        <w:t>système</w:t>
      </w:r>
      <w:r w:rsidRPr="00D27938">
        <w:rPr>
          <w:rFonts w:ascii="Arial" w:hAnsi="Arial" w:cs="Arial"/>
          <w:b/>
          <w:lang w:val="fr-CA"/>
        </w:rPr>
        <w:t xml:space="preserve"> </w:t>
      </w:r>
      <w:ins w:id="4" w:author="Yvan Ross" w:date="2019-11-26T08:51:00Z">
        <w:r w:rsidR="00D27938" w:rsidRPr="00D27938">
          <w:rPr>
            <w:rFonts w:ascii="Arial" w:hAnsi="Arial" w:cs="Arial"/>
            <w:b/>
            <w:lang w:val="fr-CA"/>
          </w:rPr>
          <w:t>XXXXXXXX</w:t>
        </w:r>
      </w:ins>
      <w:r w:rsidRPr="00D27938">
        <w:rPr>
          <w:rFonts w:ascii="Arial" w:hAnsi="Arial" w:cs="Arial"/>
          <w:b/>
          <w:lang w:val="fr-CA"/>
        </w:rPr>
        <w:t xml:space="preserve"> </w:t>
      </w:r>
      <w:r w:rsidRPr="00D27938">
        <w:rPr>
          <w:rFonts w:ascii="Arial" w:hAnsi="Arial" w:cs="Arial"/>
          <w:lang w:val="fr-CA"/>
        </w:rPr>
        <w:t>selon l'approche "</w:t>
      </w:r>
      <w:proofErr w:type="spellStart"/>
      <w:r w:rsidRPr="00D27938">
        <w:rPr>
          <w:rFonts w:ascii="Arial" w:hAnsi="Arial" w:cs="Arial"/>
          <w:lang w:val="fr-CA"/>
        </w:rPr>
        <w:t>Views</w:t>
      </w:r>
      <w:proofErr w:type="spellEnd"/>
      <w:r w:rsidRPr="00D27938">
        <w:rPr>
          <w:rFonts w:ascii="Arial" w:hAnsi="Arial" w:cs="Arial"/>
          <w:lang w:val="fr-CA"/>
        </w:rPr>
        <w:t xml:space="preserve"> and </w:t>
      </w:r>
      <w:proofErr w:type="spellStart"/>
      <w:r w:rsidRPr="00D27938">
        <w:rPr>
          <w:rFonts w:ascii="Arial" w:hAnsi="Arial" w:cs="Arial"/>
          <w:lang w:val="fr-CA"/>
        </w:rPr>
        <w:t>Beyond</w:t>
      </w:r>
      <w:proofErr w:type="spellEnd"/>
      <w:r w:rsidRPr="00D27938">
        <w:rPr>
          <w:rFonts w:ascii="Arial" w:hAnsi="Arial" w:cs="Arial"/>
          <w:lang w:val="fr-CA"/>
        </w:rPr>
        <w:t xml:space="preserve">" du SEI en </w:t>
      </w:r>
      <w:r w:rsidRPr="00D27938">
        <w:rPr>
          <w:rFonts w:ascii="Arial" w:hAnsi="Arial" w:cs="Arial"/>
          <w:b/>
          <w:lang w:val="fr-CA"/>
        </w:rPr>
        <w:t>utilisant la notation UML</w:t>
      </w:r>
      <w:r w:rsidRPr="00D27938">
        <w:rPr>
          <w:rFonts w:ascii="Arial" w:hAnsi="Arial" w:cs="Arial"/>
          <w:lang w:val="fr-CA"/>
        </w:rPr>
        <w:t>.</w:t>
      </w:r>
    </w:p>
    <w:p w14:paraId="0A6C0A1E" w14:textId="77777777" w:rsidR="00EA4568" w:rsidRPr="00D27938" w:rsidRDefault="00EA4568" w:rsidP="00EA4568">
      <w:pPr>
        <w:spacing w:after="120"/>
        <w:jc w:val="both"/>
        <w:rPr>
          <w:rFonts w:ascii="Arial" w:hAnsi="Arial" w:cs="Arial"/>
          <w:lang w:val="fr-CA"/>
        </w:rPr>
      </w:pPr>
      <w:r w:rsidRPr="00D27938">
        <w:rPr>
          <w:rFonts w:ascii="Arial" w:hAnsi="Arial" w:cs="Arial"/>
          <w:lang w:val="fr-CA"/>
        </w:rPr>
        <w:t>Vous devez explicitement fournir les informations suivantes :</w:t>
      </w:r>
    </w:p>
    <w:p w14:paraId="6DCCCD67" w14:textId="2DE1A560" w:rsidR="00EA4568" w:rsidRPr="00D27938" w:rsidRDefault="00EA4568" w:rsidP="00EA4568">
      <w:pPr>
        <w:widowControl/>
        <w:numPr>
          <w:ilvl w:val="0"/>
          <w:numId w:val="39"/>
        </w:numPr>
        <w:autoSpaceDE/>
        <w:autoSpaceDN/>
        <w:adjustRightInd/>
        <w:spacing w:after="120"/>
        <w:ind w:left="360"/>
        <w:jc w:val="both"/>
        <w:rPr>
          <w:rFonts w:ascii="Arial" w:hAnsi="Arial" w:cs="Arial"/>
          <w:lang w:val="fr-CA"/>
        </w:rPr>
      </w:pPr>
      <w:r w:rsidRPr="00D27938">
        <w:rPr>
          <w:rFonts w:ascii="Arial" w:hAnsi="Arial" w:cs="Arial"/>
          <w:lang w:val="fr-CA"/>
        </w:rPr>
        <w:t>Diagramme et légende (2 points) – Vous devez utiliser un diagramme pour décrire votre vue. Vous devez vous assurer que la nature de chaque relation est bien identifiée.</w:t>
      </w:r>
    </w:p>
    <w:p w14:paraId="64F0E492" w14:textId="77777777" w:rsidR="00EA4568" w:rsidRPr="00D27938" w:rsidRDefault="00EA4568" w:rsidP="00EA4568">
      <w:pPr>
        <w:widowControl/>
        <w:numPr>
          <w:ilvl w:val="0"/>
          <w:numId w:val="39"/>
        </w:numPr>
        <w:autoSpaceDE/>
        <w:autoSpaceDN/>
        <w:adjustRightInd/>
        <w:spacing w:after="120"/>
        <w:ind w:left="360"/>
        <w:jc w:val="both"/>
        <w:rPr>
          <w:rFonts w:ascii="Arial" w:hAnsi="Arial" w:cs="Arial"/>
          <w:lang w:val="fr-CA"/>
        </w:rPr>
      </w:pPr>
      <w:r w:rsidRPr="00D27938">
        <w:rPr>
          <w:rFonts w:ascii="Arial" w:hAnsi="Arial" w:cs="Arial"/>
          <w:lang w:val="fr-CA"/>
        </w:rPr>
        <w:t xml:space="preserve">Description textuelle de la vue (1 point) – La description doit fournir toute information que vous jugez utile pour comprendre votre vue (aujourd'hui, dans un an, par vous, par quelqu'un </w:t>
      </w:r>
      <w:proofErr w:type="gramStart"/>
      <w:r w:rsidRPr="00D27938">
        <w:rPr>
          <w:rFonts w:ascii="Arial" w:hAnsi="Arial" w:cs="Arial"/>
          <w:lang w:val="fr-CA"/>
        </w:rPr>
        <w:t>d'autre…)</w:t>
      </w:r>
      <w:proofErr w:type="gramEnd"/>
      <w:r w:rsidRPr="00D27938">
        <w:rPr>
          <w:rFonts w:ascii="Arial" w:hAnsi="Arial" w:cs="Arial"/>
          <w:lang w:val="fr-CA"/>
        </w:rPr>
        <w:t>.</w:t>
      </w:r>
    </w:p>
    <w:p w14:paraId="087DB47F" w14:textId="77777777" w:rsidR="00EA4568" w:rsidRPr="00D27938" w:rsidRDefault="00EA4568" w:rsidP="00EA4568">
      <w:pPr>
        <w:widowControl/>
        <w:numPr>
          <w:ilvl w:val="0"/>
          <w:numId w:val="39"/>
        </w:numPr>
        <w:autoSpaceDE/>
        <w:autoSpaceDN/>
        <w:adjustRightInd/>
        <w:spacing w:after="120"/>
        <w:ind w:left="360"/>
        <w:jc w:val="both"/>
        <w:rPr>
          <w:rFonts w:ascii="Arial" w:hAnsi="Arial" w:cs="Arial"/>
          <w:lang w:val="fr-CA"/>
        </w:rPr>
      </w:pPr>
      <w:r w:rsidRPr="00D27938">
        <w:rPr>
          <w:rFonts w:ascii="Arial" w:hAnsi="Arial" w:cs="Arial"/>
          <w:lang w:val="fr-CA"/>
        </w:rPr>
        <w:t>Description textuelle des différents éléments (1point) – Vous devez fournir une brève description de chaque élément de votre diagramme.</w:t>
      </w:r>
    </w:p>
    <w:p w14:paraId="06927F52" w14:textId="3712D35C" w:rsidR="00ED65B9" w:rsidRPr="00D27938" w:rsidRDefault="00EA4568" w:rsidP="004938F7">
      <w:pPr>
        <w:widowControl/>
        <w:numPr>
          <w:ilvl w:val="0"/>
          <w:numId w:val="39"/>
        </w:numPr>
        <w:autoSpaceDE/>
        <w:autoSpaceDN/>
        <w:adjustRightInd/>
        <w:spacing w:after="120"/>
        <w:ind w:left="360"/>
        <w:jc w:val="both"/>
        <w:rPr>
          <w:rFonts w:cs="Arial"/>
          <w:lang w:val="fr-CA"/>
        </w:rPr>
      </w:pPr>
      <w:r w:rsidRPr="00D27938">
        <w:rPr>
          <w:rFonts w:ascii="Arial" w:hAnsi="Arial" w:cs="Arial"/>
          <w:lang w:val="fr-CA"/>
        </w:rPr>
        <w:t>Description des différents connecteurs</w:t>
      </w:r>
      <w:r w:rsidR="004938F7" w:rsidRPr="00D27938">
        <w:rPr>
          <w:rFonts w:ascii="Arial" w:hAnsi="Arial" w:cs="Arial"/>
          <w:lang w:val="fr-CA"/>
        </w:rPr>
        <w:t>/interfaces</w:t>
      </w:r>
      <w:r w:rsidRPr="00D27938">
        <w:rPr>
          <w:rFonts w:ascii="Arial" w:hAnsi="Arial" w:cs="Arial"/>
          <w:lang w:val="fr-CA"/>
        </w:rPr>
        <w:t xml:space="preserve"> (1 point) – Nommez chacun des connecteurs/interfaces</w:t>
      </w:r>
      <w:r w:rsidR="00ED65B9" w:rsidRPr="00D27938">
        <w:rPr>
          <w:rFonts w:ascii="Arial" w:hAnsi="Arial" w:cs="Arial"/>
          <w:lang w:val="fr-CA"/>
        </w:rPr>
        <w:t xml:space="preserve"> et fournir une brève description</w:t>
      </w:r>
      <w:r w:rsidR="00C604AA" w:rsidRPr="00D27938">
        <w:rPr>
          <w:rFonts w:ascii="Arial" w:hAnsi="Arial" w:cs="Arial"/>
          <w:lang w:val="fr-CA"/>
        </w:rPr>
        <w:t xml:space="preserve"> de la nature des informations échangées.</w:t>
      </w:r>
      <w:r w:rsidR="00C604AA" w:rsidRPr="00D27938">
        <w:rPr>
          <w:rFonts w:cs="Arial"/>
          <w:lang w:val="fr-CA"/>
        </w:rPr>
        <w:t xml:space="preserve"> </w:t>
      </w:r>
    </w:p>
    <w:p w14:paraId="3D2B10C1" w14:textId="77777777" w:rsidR="00ED65B9" w:rsidRPr="00D27938" w:rsidRDefault="00ED65B9" w:rsidP="004938F7">
      <w:pPr>
        <w:widowControl/>
        <w:autoSpaceDE/>
        <w:autoSpaceDN/>
        <w:adjustRightInd/>
        <w:spacing w:after="120"/>
        <w:jc w:val="both"/>
        <w:rPr>
          <w:rFonts w:cs="Arial"/>
          <w:lang w:val="fr-CA"/>
        </w:rPr>
      </w:pPr>
    </w:p>
    <w:p w14:paraId="382E9D25" w14:textId="77777777" w:rsidR="00ED65B9" w:rsidRPr="00D27938" w:rsidRDefault="00ED65B9" w:rsidP="004938F7">
      <w:pPr>
        <w:widowControl/>
        <w:autoSpaceDE/>
        <w:autoSpaceDN/>
        <w:adjustRightInd/>
        <w:spacing w:after="120"/>
        <w:jc w:val="both"/>
        <w:rPr>
          <w:rFonts w:cs="Arial"/>
          <w:lang w:val="fr-CA"/>
        </w:rPr>
      </w:pPr>
    </w:p>
    <w:p w14:paraId="6F4F76E5" w14:textId="77777777" w:rsidR="00ED65B9" w:rsidRPr="00D27938" w:rsidRDefault="00ED65B9" w:rsidP="004938F7">
      <w:pPr>
        <w:widowControl/>
        <w:autoSpaceDE/>
        <w:autoSpaceDN/>
        <w:adjustRightInd/>
        <w:spacing w:after="120"/>
        <w:jc w:val="both"/>
        <w:rPr>
          <w:rFonts w:cs="Arial"/>
          <w:lang w:val="fr-CA"/>
        </w:rPr>
      </w:pPr>
    </w:p>
    <w:p w14:paraId="569122F4" w14:textId="77777777" w:rsidR="00ED65B9" w:rsidRPr="00D27938" w:rsidRDefault="00ED65B9" w:rsidP="004938F7">
      <w:pPr>
        <w:widowControl/>
        <w:autoSpaceDE/>
        <w:autoSpaceDN/>
        <w:adjustRightInd/>
        <w:spacing w:after="120"/>
        <w:jc w:val="both"/>
        <w:rPr>
          <w:rFonts w:cs="Arial"/>
          <w:lang w:val="fr-CA"/>
        </w:rPr>
      </w:pPr>
    </w:p>
    <w:p w14:paraId="18F6DCE9" w14:textId="77777777" w:rsidR="00ED65B9" w:rsidRPr="00D27938" w:rsidRDefault="00ED65B9" w:rsidP="004938F7">
      <w:pPr>
        <w:widowControl/>
        <w:autoSpaceDE/>
        <w:autoSpaceDN/>
        <w:adjustRightInd/>
        <w:spacing w:after="120"/>
        <w:jc w:val="both"/>
        <w:rPr>
          <w:rFonts w:cs="Arial"/>
          <w:lang w:val="fr-CA"/>
        </w:rPr>
      </w:pPr>
    </w:p>
    <w:p w14:paraId="51858A32" w14:textId="77777777" w:rsidR="00ED65B9" w:rsidRPr="00D27938" w:rsidRDefault="00ED65B9" w:rsidP="004938F7">
      <w:pPr>
        <w:widowControl/>
        <w:autoSpaceDE/>
        <w:autoSpaceDN/>
        <w:adjustRightInd/>
        <w:spacing w:after="120"/>
        <w:jc w:val="both"/>
        <w:rPr>
          <w:rFonts w:cs="Arial"/>
          <w:lang w:val="fr-CA"/>
        </w:rPr>
      </w:pPr>
    </w:p>
    <w:p w14:paraId="0B1378CF" w14:textId="77777777" w:rsidR="00ED65B9" w:rsidRPr="00D27938" w:rsidRDefault="00ED65B9" w:rsidP="004938F7">
      <w:pPr>
        <w:widowControl/>
        <w:autoSpaceDE/>
        <w:autoSpaceDN/>
        <w:adjustRightInd/>
        <w:spacing w:after="120"/>
        <w:jc w:val="both"/>
        <w:rPr>
          <w:rFonts w:cs="Arial"/>
          <w:lang w:val="fr-CA"/>
        </w:rPr>
      </w:pPr>
    </w:p>
    <w:p w14:paraId="050E4C1C" w14:textId="77777777" w:rsidR="00ED65B9" w:rsidRPr="00D27938" w:rsidRDefault="00ED65B9" w:rsidP="004938F7">
      <w:pPr>
        <w:widowControl/>
        <w:autoSpaceDE/>
        <w:autoSpaceDN/>
        <w:adjustRightInd/>
        <w:spacing w:after="120"/>
        <w:jc w:val="both"/>
        <w:rPr>
          <w:rFonts w:cs="Arial"/>
          <w:lang w:val="fr-CA"/>
        </w:rPr>
      </w:pPr>
    </w:p>
    <w:p w14:paraId="108A7669" w14:textId="77777777" w:rsidR="00ED65B9" w:rsidRPr="00D27938" w:rsidRDefault="00ED65B9" w:rsidP="004938F7">
      <w:pPr>
        <w:widowControl/>
        <w:autoSpaceDE/>
        <w:autoSpaceDN/>
        <w:adjustRightInd/>
        <w:spacing w:after="120"/>
        <w:jc w:val="both"/>
        <w:rPr>
          <w:rFonts w:cs="Arial"/>
          <w:lang w:val="fr-CA"/>
        </w:rPr>
      </w:pPr>
    </w:p>
    <w:p w14:paraId="2AED6261" w14:textId="77777777" w:rsidR="00ED65B9" w:rsidRPr="00D27938" w:rsidRDefault="00ED65B9" w:rsidP="004938F7">
      <w:pPr>
        <w:widowControl/>
        <w:autoSpaceDE/>
        <w:autoSpaceDN/>
        <w:adjustRightInd/>
        <w:spacing w:after="120"/>
        <w:jc w:val="both"/>
        <w:rPr>
          <w:rFonts w:cs="Arial"/>
          <w:lang w:val="fr-CA"/>
        </w:rPr>
      </w:pPr>
    </w:p>
    <w:p w14:paraId="6FE3DA9C" w14:textId="77777777" w:rsidR="00ED65B9" w:rsidRPr="00D27938" w:rsidRDefault="00ED65B9" w:rsidP="004938F7">
      <w:pPr>
        <w:widowControl/>
        <w:autoSpaceDE/>
        <w:autoSpaceDN/>
        <w:adjustRightInd/>
        <w:spacing w:after="120"/>
        <w:jc w:val="both"/>
        <w:rPr>
          <w:rFonts w:cs="Arial"/>
          <w:lang w:val="fr-CA"/>
        </w:rPr>
      </w:pPr>
    </w:p>
    <w:p w14:paraId="1346756E" w14:textId="77777777" w:rsidR="00ED65B9" w:rsidRPr="00D27938" w:rsidRDefault="00ED65B9" w:rsidP="004938F7">
      <w:pPr>
        <w:widowControl/>
        <w:autoSpaceDE/>
        <w:autoSpaceDN/>
        <w:adjustRightInd/>
        <w:spacing w:after="120"/>
        <w:jc w:val="both"/>
        <w:rPr>
          <w:rFonts w:cs="Arial"/>
          <w:lang w:val="fr-CA"/>
        </w:rPr>
      </w:pPr>
    </w:p>
    <w:p w14:paraId="1113C006" w14:textId="77777777" w:rsidR="00ED65B9" w:rsidRPr="00D27938" w:rsidRDefault="00ED65B9" w:rsidP="004938F7">
      <w:pPr>
        <w:widowControl/>
        <w:autoSpaceDE/>
        <w:autoSpaceDN/>
        <w:adjustRightInd/>
        <w:spacing w:after="120"/>
        <w:jc w:val="both"/>
        <w:rPr>
          <w:rFonts w:cs="Arial"/>
          <w:lang w:val="fr-CA"/>
        </w:rPr>
      </w:pPr>
    </w:p>
    <w:p w14:paraId="3DBA6F76" w14:textId="77777777" w:rsidR="00ED65B9" w:rsidRPr="00D27938" w:rsidRDefault="00ED65B9" w:rsidP="004938F7">
      <w:pPr>
        <w:widowControl/>
        <w:autoSpaceDE/>
        <w:autoSpaceDN/>
        <w:adjustRightInd/>
        <w:spacing w:after="120"/>
        <w:jc w:val="both"/>
        <w:rPr>
          <w:rFonts w:cs="Arial"/>
          <w:lang w:val="fr-CA"/>
        </w:rPr>
      </w:pPr>
    </w:p>
    <w:p w14:paraId="3452CE12" w14:textId="77777777" w:rsidR="00ED65B9" w:rsidRPr="00D27938" w:rsidRDefault="00ED65B9" w:rsidP="004938F7">
      <w:pPr>
        <w:widowControl/>
        <w:autoSpaceDE/>
        <w:autoSpaceDN/>
        <w:adjustRightInd/>
        <w:spacing w:after="120"/>
        <w:jc w:val="both"/>
        <w:rPr>
          <w:rFonts w:cs="Arial"/>
          <w:lang w:val="fr-CA"/>
        </w:rPr>
      </w:pPr>
    </w:p>
    <w:p w14:paraId="67B857F6" w14:textId="77777777" w:rsidR="00ED65B9" w:rsidRPr="00D27938" w:rsidRDefault="00ED65B9" w:rsidP="004938F7">
      <w:pPr>
        <w:widowControl/>
        <w:autoSpaceDE/>
        <w:autoSpaceDN/>
        <w:adjustRightInd/>
        <w:spacing w:after="120"/>
        <w:jc w:val="both"/>
        <w:rPr>
          <w:rFonts w:cs="Arial"/>
          <w:lang w:val="fr-CA"/>
        </w:rPr>
      </w:pPr>
    </w:p>
    <w:p w14:paraId="261366E3" w14:textId="77777777" w:rsidR="00ED65B9" w:rsidRPr="00D27938" w:rsidRDefault="00ED65B9" w:rsidP="004938F7">
      <w:pPr>
        <w:widowControl/>
        <w:autoSpaceDE/>
        <w:autoSpaceDN/>
        <w:adjustRightInd/>
        <w:spacing w:after="120"/>
        <w:jc w:val="both"/>
        <w:rPr>
          <w:rFonts w:cs="Arial"/>
          <w:lang w:val="fr-CA"/>
        </w:rPr>
      </w:pPr>
    </w:p>
    <w:p w14:paraId="395515E6" w14:textId="77777777" w:rsidR="004938F7" w:rsidRPr="00D27938" w:rsidRDefault="004938F7" w:rsidP="004938F7">
      <w:pPr>
        <w:widowControl/>
        <w:autoSpaceDE/>
        <w:autoSpaceDN/>
        <w:adjustRightInd/>
        <w:spacing w:after="120"/>
        <w:jc w:val="both"/>
        <w:rPr>
          <w:rFonts w:cs="Arial"/>
          <w:lang w:val="fr-CA"/>
        </w:rPr>
      </w:pPr>
    </w:p>
    <w:p w14:paraId="2CCBFBBC" w14:textId="2920E819" w:rsidR="00EA4568" w:rsidRPr="00D27938" w:rsidRDefault="00EA4568" w:rsidP="004938F7">
      <w:pPr>
        <w:widowControl/>
        <w:autoSpaceDE/>
        <w:autoSpaceDN/>
        <w:adjustRightInd/>
        <w:spacing w:after="120"/>
        <w:jc w:val="both"/>
        <w:rPr>
          <w:rFonts w:cs="Arial"/>
          <w:lang w:val="fr-CA"/>
        </w:rPr>
      </w:pPr>
    </w:p>
    <w:p w14:paraId="28852B9F" w14:textId="77777777" w:rsidR="00EA4568" w:rsidRPr="00D27938" w:rsidRDefault="00EA4568" w:rsidP="00EA4568">
      <w:pPr>
        <w:pStyle w:val="Reponse"/>
        <w:tabs>
          <w:tab w:val="clear" w:pos="9360"/>
          <w:tab w:val="right" w:leader="dot" w:pos="10800"/>
        </w:tabs>
      </w:pPr>
      <w:r w:rsidRPr="00D27938">
        <w:tab/>
      </w:r>
    </w:p>
    <w:p w14:paraId="17E741D0" w14:textId="77777777" w:rsidR="00EA4568" w:rsidRPr="00D27938" w:rsidRDefault="00EA4568" w:rsidP="00EA4568">
      <w:pPr>
        <w:pStyle w:val="Reponse"/>
        <w:tabs>
          <w:tab w:val="clear" w:pos="9360"/>
          <w:tab w:val="right" w:leader="dot" w:pos="10800"/>
        </w:tabs>
      </w:pPr>
      <w:r w:rsidRPr="00D27938">
        <w:tab/>
      </w:r>
    </w:p>
    <w:p w14:paraId="1DD4943E" w14:textId="77777777" w:rsidR="00EA4568" w:rsidRPr="00D27938" w:rsidRDefault="00EA4568" w:rsidP="00EA4568">
      <w:pPr>
        <w:pStyle w:val="Reponse"/>
        <w:tabs>
          <w:tab w:val="clear" w:pos="9360"/>
          <w:tab w:val="right" w:leader="dot" w:pos="10800"/>
        </w:tabs>
      </w:pPr>
      <w:r w:rsidRPr="00D27938">
        <w:tab/>
      </w:r>
    </w:p>
    <w:p w14:paraId="7F47D387" w14:textId="77777777" w:rsidR="00EA4568" w:rsidRPr="00D27938" w:rsidRDefault="00EA4568" w:rsidP="00EA4568">
      <w:pPr>
        <w:pStyle w:val="Reponse"/>
        <w:tabs>
          <w:tab w:val="clear" w:pos="9360"/>
          <w:tab w:val="right" w:leader="dot" w:pos="10800"/>
        </w:tabs>
      </w:pPr>
      <w:r w:rsidRPr="00D27938">
        <w:tab/>
      </w:r>
    </w:p>
    <w:p w14:paraId="018AED6A" w14:textId="77777777" w:rsidR="00EA4568" w:rsidRPr="00D27938" w:rsidRDefault="00EA4568" w:rsidP="00EA4568">
      <w:pPr>
        <w:pStyle w:val="Reponse"/>
        <w:tabs>
          <w:tab w:val="clear" w:pos="9360"/>
          <w:tab w:val="right" w:leader="dot" w:pos="10800"/>
        </w:tabs>
      </w:pPr>
      <w:r w:rsidRPr="00D27938">
        <w:tab/>
      </w:r>
    </w:p>
    <w:p w14:paraId="49C2A94A" w14:textId="77777777" w:rsidR="00EA4568" w:rsidRPr="00D27938" w:rsidRDefault="00EA4568" w:rsidP="00EA4568">
      <w:pPr>
        <w:pStyle w:val="Reponse"/>
        <w:tabs>
          <w:tab w:val="clear" w:pos="9360"/>
          <w:tab w:val="right" w:leader="dot" w:pos="10800"/>
        </w:tabs>
      </w:pPr>
      <w:r w:rsidRPr="00D27938">
        <w:tab/>
      </w:r>
    </w:p>
    <w:p w14:paraId="4BE5550C" w14:textId="77777777" w:rsidR="00EA4568" w:rsidRPr="00D27938" w:rsidRDefault="00EA4568" w:rsidP="00EA4568">
      <w:pPr>
        <w:pStyle w:val="Reponse"/>
        <w:tabs>
          <w:tab w:val="clear" w:pos="9360"/>
          <w:tab w:val="right" w:leader="dot" w:pos="10800"/>
        </w:tabs>
      </w:pPr>
      <w:r w:rsidRPr="00D27938">
        <w:tab/>
      </w:r>
    </w:p>
    <w:p w14:paraId="37FC9882" w14:textId="77777777" w:rsidR="00EA4568" w:rsidRPr="00D27938" w:rsidRDefault="00EA4568" w:rsidP="00EA4568">
      <w:pPr>
        <w:pStyle w:val="Reponse"/>
        <w:tabs>
          <w:tab w:val="clear" w:pos="9360"/>
          <w:tab w:val="right" w:leader="dot" w:pos="10800"/>
        </w:tabs>
      </w:pPr>
      <w:r w:rsidRPr="00D27938">
        <w:tab/>
      </w:r>
    </w:p>
    <w:p w14:paraId="70738353" w14:textId="77777777" w:rsidR="00EA4568" w:rsidRPr="00D27938" w:rsidRDefault="00EA4568" w:rsidP="00EA4568">
      <w:pPr>
        <w:pStyle w:val="Reponse"/>
        <w:tabs>
          <w:tab w:val="clear" w:pos="9360"/>
          <w:tab w:val="right" w:leader="dot" w:pos="10800"/>
        </w:tabs>
      </w:pPr>
      <w:r w:rsidRPr="00D27938">
        <w:tab/>
      </w:r>
    </w:p>
    <w:p w14:paraId="1A81E7AA" w14:textId="77777777" w:rsidR="00EA4568" w:rsidRPr="00D27938" w:rsidRDefault="00EA4568" w:rsidP="00EA4568">
      <w:pPr>
        <w:pStyle w:val="Reponse"/>
        <w:tabs>
          <w:tab w:val="clear" w:pos="9360"/>
          <w:tab w:val="right" w:leader="dot" w:pos="10800"/>
        </w:tabs>
      </w:pPr>
      <w:r w:rsidRPr="00D27938">
        <w:tab/>
      </w:r>
    </w:p>
    <w:p w14:paraId="04A11670" w14:textId="77777777" w:rsidR="00EA4568" w:rsidRPr="00D27938" w:rsidRDefault="00EA4568" w:rsidP="00EA4568">
      <w:pPr>
        <w:pStyle w:val="Reponse"/>
        <w:tabs>
          <w:tab w:val="clear" w:pos="9360"/>
          <w:tab w:val="right" w:leader="dot" w:pos="10800"/>
        </w:tabs>
      </w:pPr>
      <w:r w:rsidRPr="00D27938">
        <w:tab/>
      </w:r>
    </w:p>
    <w:p w14:paraId="32E68A93" w14:textId="77777777" w:rsidR="00EA4568" w:rsidRPr="00D27938" w:rsidRDefault="00EA4568" w:rsidP="00EA4568">
      <w:pPr>
        <w:pStyle w:val="Reponse"/>
        <w:tabs>
          <w:tab w:val="clear" w:pos="9360"/>
          <w:tab w:val="right" w:leader="dot" w:pos="10800"/>
        </w:tabs>
      </w:pPr>
      <w:r w:rsidRPr="00D27938">
        <w:tab/>
      </w:r>
    </w:p>
    <w:p w14:paraId="515EF29B" w14:textId="77777777" w:rsidR="00EA4568" w:rsidRPr="00D27938" w:rsidRDefault="00EA4568" w:rsidP="00EA4568">
      <w:pPr>
        <w:pStyle w:val="Reponse"/>
        <w:tabs>
          <w:tab w:val="clear" w:pos="9360"/>
          <w:tab w:val="right" w:leader="dot" w:pos="10800"/>
        </w:tabs>
      </w:pPr>
      <w:r w:rsidRPr="00D27938">
        <w:tab/>
      </w:r>
    </w:p>
    <w:p w14:paraId="428E0FE8" w14:textId="77777777" w:rsidR="00EA4568" w:rsidRPr="00D27938" w:rsidRDefault="00EA4568" w:rsidP="00EA4568">
      <w:pPr>
        <w:pStyle w:val="Reponse"/>
        <w:tabs>
          <w:tab w:val="clear" w:pos="9360"/>
          <w:tab w:val="right" w:leader="dot" w:pos="10800"/>
        </w:tabs>
      </w:pPr>
      <w:r w:rsidRPr="00D27938">
        <w:tab/>
      </w:r>
    </w:p>
    <w:p w14:paraId="5F050AD3" w14:textId="77777777" w:rsidR="00EA4568" w:rsidRPr="00D27938" w:rsidRDefault="00EA4568" w:rsidP="00EA4568">
      <w:pPr>
        <w:pStyle w:val="Reponse"/>
        <w:tabs>
          <w:tab w:val="clear" w:pos="9360"/>
          <w:tab w:val="right" w:leader="dot" w:pos="10800"/>
        </w:tabs>
      </w:pPr>
      <w:r w:rsidRPr="00D27938">
        <w:tab/>
      </w:r>
    </w:p>
    <w:p w14:paraId="5F7D2ECC" w14:textId="77777777" w:rsidR="00EA4568" w:rsidRPr="00D27938" w:rsidRDefault="00EA4568" w:rsidP="00EA4568">
      <w:pPr>
        <w:pStyle w:val="Reponse"/>
        <w:tabs>
          <w:tab w:val="clear" w:pos="9360"/>
          <w:tab w:val="right" w:leader="dot" w:pos="10800"/>
        </w:tabs>
      </w:pPr>
      <w:r w:rsidRPr="00D27938">
        <w:tab/>
      </w:r>
    </w:p>
    <w:p w14:paraId="60792265" w14:textId="77777777" w:rsidR="00EA4568" w:rsidRPr="00D27938" w:rsidRDefault="00EA4568" w:rsidP="00EA4568">
      <w:pPr>
        <w:pStyle w:val="Reponse"/>
        <w:tabs>
          <w:tab w:val="clear" w:pos="9360"/>
          <w:tab w:val="right" w:leader="dot" w:pos="10800"/>
        </w:tabs>
      </w:pPr>
      <w:r w:rsidRPr="00D27938">
        <w:tab/>
      </w:r>
    </w:p>
    <w:p w14:paraId="2229782D" w14:textId="77777777" w:rsidR="00EA4568" w:rsidRPr="00D27938" w:rsidRDefault="00EA4568" w:rsidP="00EA4568">
      <w:pPr>
        <w:pStyle w:val="Reponse"/>
        <w:tabs>
          <w:tab w:val="clear" w:pos="9360"/>
          <w:tab w:val="right" w:leader="dot" w:pos="10800"/>
        </w:tabs>
      </w:pPr>
      <w:r w:rsidRPr="00D27938">
        <w:tab/>
      </w:r>
    </w:p>
    <w:p w14:paraId="2BF41703" w14:textId="77777777" w:rsidR="00EA4568" w:rsidRPr="00D27938" w:rsidRDefault="00EA4568" w:rsidP="00EA4568">
      <w:pPr>
        <w:pStyle w:val="Reponse"/>
        <w:tabs>
          <w:tab w:val="clear" w:pos="9360"/>
          <w:tab w:val="right" w:leader="dot" w:pos="10800"/>
        </w:tabs>
      </w:pPr>
      <w:r w:rsidRPr="00D27938">
        <w:tab/>
      </w:r>
    </w:p>
    <w:p w14:paraId="4E239E90" w14:textId="77777777" w:rsidR="00EA4568" w:rsidRPr="00D27938" w:rsidRDefault="00EA4568" w:rsidP="00EA4568">
      <w:pPr>
        <w:pStyle w:val="Reponse"/>
        <w:tabs>
          <w:tab w:val="clear" w:pos="9360"/>
          <w:tab w:val="right" w:leader="dot" w:pos="10800"/>
        </w:tabs>
      </w:pPr>
      <w:r w:rsidRPr="00D27938">
        <w:tab/>
      </w:r>
    </w:p>
    <w:p w14:paraId="7AE32DD3" w14:textId="7861F2FB" w:rsidR="00EA4568" w:rsidRPr="00D27938" w:rsidRDefault="00EA4568" w:rsidP="00EA4568">
      <w:pPr>
        <w:pStyle w:val="Reponse"/>
        <w:tabs>
          <w:tab w:val="clear" w:pos="9360"/>
          <w:tab w:val="right" w:leader="dot" w:pos="10800"/>
        </w:tabs>
      </w:pPr>
      <w:r w:rsidRPr="00D27938">
        <w:tab/>
      </w:r>
    </w:p>
    <w:p w14:paraId="2CF849E7" w14:textId="77777777" w:rsidR="00EA4568" w:rsidRPr="00D27938" w:rsidRDefault="00EA4568" w:rsidP="00EA4568">
      <w:pPr>
        <w:pStyle w:val="Reponse"/>
        <w:tabs>
          <w:tab w:val="clear" w:pos="9360"/>
          <w:tab w:val="right" w:leader="dot" w:pos="10800"/>
        </w:tabs>
      </w:pPr>
      <w:r w:rsidRPr="00D27938">
        <w:tab/>
      </w:r>
    </w:p>
    <w:p w14:paraId="4C3800E1" w14:textId="77777777" w:rsidR="00EA4568" w:rsidRPr="00D27938" w:rsidRDefault="00EA4568" w:rsidP="00EA4568">
      <w:pPr>
        <w:pStyle w:val="Reponse"/>
        <w:tabs>
          <w:tab w:val="clear" w:pos="9360"/>
          <w:tab w:val="right" w:leader="dot" w:pos="10800"/>
        </w:tabs>
      </w:pPr>
      <w:r w:rsidRPr="00D27938">
        <w:tab/>
      </w:r>
    </w:p>
    <w:p w14:paraId="1B86890A" w14:textId="77777777" w:rsidR="00EA4568" w:rsidRPr="00D27938" w:rsidRDefault="00EA4568" w:rsidP="00EA4568">
      <w:pPr>
        <w:pStyle w:val="Reponse"/>
        <w:tabs>
          <w:tab w:val="clear" w:pos="9360"/>
          <w:tab w:val="right" w:leader="dot" w:pos="10800"/>
        </w:tabs>
      </w:pPr>
      <w:r w:rsidRPr="00D27938">
        <w:tab/>
      </w:r>
    </w:p>
    <w:p w14:paraId="1343FB2F" w14:textId="77777777" w:rsidR="00EA4568" w:rsidRPr="00D27938" w:rsidRDefault="00EA4568" w:rsidP="00EA4568">
      <w:pPr>
        <w:pStyle w:val="Reponse"/>
        <w:tabs>
          <w:tab w:val="clear" w:pos="9360"/>
          <w:tab w:val="right" w:leader="dot" w:pos="10800"/>
        </w:tabs>
      </w:pPr>
      <w:r w:rsidRPr="00D27938">
        <w:tab/>
      </w:r>
    </w:p>
    <w:p w14:paraId="20525EFD" w14:textId="77777777" w:rsidR="004938F7" w:rsidRPr="00D27938" w:rsidRDefault="004938F7" w:rsidP="004938F7">
      <w:pPr>
        <w:pStyle w:val="Reponse"/>
        <w:tabs>
          <w:tab w:val="clear" w:pos="9360"/>
          <w:tab w:val="right" w:leader="dot" w:pos="10800"/>
        </w:tabs>
      </w:pPr>
      <w:r w:rsidRPr="00D27938">
        <w:tab/>
      </w:r>
    </w:p>
    <w:p w14:paraId="1312D24D" w14:textId="77777777" w:rsidR="004938F7" w:rsidRPr="00D27938" w:rsidRDefault="004938F7" w:rsidP="004938F7">
      <w:pPr>
        <w:pStyle w:val="Reponse"/>
        <w:tabs>
          <w:tab w:val="clear" w:pos="9360"/>
          <w:tab w:val="right" w:leader="dot" w:pos="10800"/>
        </w:tabs>
      </w:pPr>
      <w:r w:rsidRPr="00D27938">
        <w:tab/>
      </w:r>
    </w:p>
    <w:p w14:paraId="541A84E6" w14:textId="77777777" w:rsidR="004938F7" w:rsidRPr="00D27938" w:rsidRDefault="004938F7" w:rsidP="004938F7">
      <w:pPr>
        <w:pStyle w:val="Reponse"/>
        <w:tabs>
          <w:tab w:val="clear" w:pos="9360"/>
          <w:tab w:val="right" w:leader="dot" w:pos="10800"/>
        </w:tabs>
      </w:pPr>
      <w:r w:rsidRPr="00D27938">
        <w:tab/>
      </w:r>
    </w:p>
    <w:p w14:paraId="0C6D6A40" w14:textId="4A74E1FC" w:rsidR="000046A3" w:rsidRPr="00D27938" w:rsidRDefault="000046A3" w:rsidP="00B65FE2">
      <w:pPr>
        <w:pStyle w:val="Heading1"/>
      </w:pPr>
      <w:r w:rsidRPr="00D27938">
        <w:t xml:space="preserve">Question </w:t>
      </w:r>
      <w:r w:rsidR="004938F7" w:rsidRPr="00D27938">
        <w:t>2</w:t>
      </w:r>
      <w:r w:rsidR="00EA4568" w:rsidRPr="00D27938">
        <w:t xml:space="preserve"> </w:t>
      </w:r>
      <w:r w:rsidRPr="00D27938">
        <w:t>(</w:t>
      </w:r>
      <w:r w:rsidR="00E458E9" w:rsidRPr="00D27938">
        <w:t>4</w:t>
      </w:r>
      <w:r w:rsidRPr="00D27938">
        <w:t xml:space="preserve"> points) – </w:t>
      </w:r>
      <w:r w:rsidR="0025763D" w:rsidRPr="00D27938">
        <w:t>Tactiques architec</w:t>
      </w:r>
      <w:r w:rsidR="00725574" w:rsidRPr="00D27938">
        <w:t>t</w:t>
      </w:r>
      <w:r w:rsidR="0025763D" w:rsidRPr="00D27938">
        <w:t>urales</w:t>
      </w:r>
      <w:r w:rsidRPr="00D27938">
        <w:t xml:space="preserve"> </w:t>
      </w:r>
    </w:p>
    <w:p w14:paraId="5C91DDBC" w14:textId="30A85968" w:rsidR="000046A3" w:rsidRPr="00D27938" w:rsidRDefault="00725574" w:rsidP="006C6D29">
      <w:pPr>
        <w:jc w:val="both"/>
        <w:rPr>
          <w:rFonts w:ascii="Arial" w:hAnsi="Arial" w:cs="Arial"/>
          <w:lang w:val="fr-CA"/>
        </w:rPr>
      </w:pPr>
      <w:r w:rsidRPr="00D27938">
        <w:rPr>
          <w:rFonts w:ascii="Arial" w:hAnsi="Arial" w:cs="Arial"/>
          <w:lang w:val="fr-CA"/>
        </w:rPr>
        <w:t xml:space="preserve">Considérant les </w:t>
      </w:r>
      <w:r w:rsidR="00C41EBE" w:rsidRPr="00D27938">
        <w:rPr>
          <w:rFonts w:ascii="Arial" w:hAnsi="Arial" w:cs="Arial"/>
          <w:b/>
          <w:lang w:val="fr-CA"/>
        </w:rPr>
        <w:t>exigences/scénarios d’</w:t>
      </w:r>
      <w:r w:rsidRPr="00D27938">
        <w:rPr>
          <w:rFonts w:ascii="Arial" w:hAnsi="Arial" w:cs="Arial"/>
          <w:b/>
          <w:lang w:val="fr-CA"/>
        </w:rPr>
        <w:t>attributs de qualité</w:t>
      </w:r>
      <w:r w:rsidR="00EC497C" w:rsidRPr="00D27938">
        <w:rPr>
          <w:rFonts w:ascii="Arial" w:hAnsi="Arial" w:cs="Arial"/>
          <w:b/>
          <w:lang w:val="fr-CA"/>
        </w:rPr>
        <w:t xml:space="preserve"> (AQS1, AQS2, AQS3, AQS4, AQS5, AQS6, et AQS7)</w:t>
      </w:r>
      <w:r w:rsidRPr="00D27938">
        <w:rPr>
          <w:rFonts w:ascii="Arial" w:hAnsi="Arial" w:cs="Arial"/>
          <w:lang w:val="fr-CA"/>
        </w:rPr>
        <w:t xml:space="preserve"> </w:t>
      </w:r>
      <w:r w:rsidR="003A2DB8" w:rsidRPr="00D27938">
        <w:rPr>
          <w:rFonts w:ascii="Arial" w:hAnsi="Arial" w:cs="Arial"/>
          <w:lang w:val="fr-CA"/>
        </w:rPr>
        <w:t xml:space="preserve">fournis </w:t>
      </w:r>
      <w:r w:rsidRPr="00D27938">
        <w:rPr>
          <w:rFonts w:ascii="Arial" w:hAnsi="Arial" w:cs="Arial"/>
          <w:lang w:val="fr-CA"/>
        </w:rPr>
        <w:t xml:space="preserve">dans la description du </w:t>
      </w:r>
      <w:r w:rsidR="00711050" w:rsidRPr="00D27938">
        <w:rPr>
          <w:rFonts w:ascii="Arial" w:hAnsi="Arial" w:cs="Arial"/>
          <w:b/>
          <w:lang w:val="fr-CA" w:eastAsia="en-US"/>
        </w:rPr>
        <w:t>s</w:t>
      </w:r>
      <w:r w:rsidRPr="00D27938">
        <w:rPr>
          <w:rFonts w:ascii="Arial" w:hAnsi="Arial" w:cs="Arial"/>
          <w:b/>
          <w:lang w:val="fr-CA" w:eastAsia="en-US"/>
        </w:rPr>
        <w:t xml:space="preserve">ystème </w:t>
      </w:r>
      <w:ins w:id="5" w:author="Yvan Ross" w:date="2019-11-26T08:51:00Z">
        <w:r w:rsidR="00D27938" w:rsidRPr="00D27938">
          <w:rPr>
            <w:rFonts w:ascii="Arial" w:hAnsi="Arial" w:cs="Arial"/>
            <w:b/>
            <w:lang w:val="fr-CA"/>
          </w:rPr>
          <w:t>XXXXXXXX</w:t>
        </w:r>
      </w:ins>
      <w:r w:rsidRPr="00D27938">
        <w:rPr>
          <w:rFonts w:ascii="Arial" w:hAnsi="Arial" w:cs="Arial"/>
          <w:lang w:val="fr-CA"/>
        </w:rPr>
        <w:t xml:space="preserve">, </w:t>
      </w:r>
      <w:r w:rsidRPr="00D27938">
        <w:rPr>
          <w:rFonts w:ascii="Arial" w:hAnsi="Arial" w:cs="Arial"/>
          <w:b/>
          <w:lang w:val="fr-CA"/>
        </w:rPr>
        <w:t>identifiez</w:t>
      </w:r>
      <w:r w:rsidRPr="00D27938">
        <w:rPr>
          <w:rFonts w:ascii="Arial" w:hAnsi="Arial" w:cs="Arial"/>
          <w:lang w:val="fr-CA"/>
        </w:rPr>
        <w:t xml:space="preserve"> les tactiques</w:t>
      </w:r>
      <w:r w:rsidR="003A2DB8" w:rsidRPr="00D27938">
        <w:rPr>
          <w:rFonts w:ascii="Arial" w:hAnsi="Arial" w:cs="Arial"/>
          <w:lang w:val="fr-CA"/>
        </w:rPr>
        <w:t xml:space="preserve"> architecturales</w:t>
      </w:r>
      <w:r w:rsidRPr="00D27938">
        <w:rPr>
          <w:rFonts w:ascii="Arial" w:hAnsi="Arial" w:cs="Arial"/>
          <w:lang w:val="fr-CA"/>
        </w:rPr>
        <w:t xml:space="preserve"> (une ou plusieurs) que vous considérez appropriées </w:t>
      </w:r>
      <w:r w:rsidR="003A2DB8" w:rsidRPr="00D27938">
        <w:rPr>
          <w:rFonts w:ascii="Arial" w:hAnsi="Arial" w:cs="Arial"/>
          <w:lang w:val="fr-CA"/>
        </w:rPr>
        <w:t xml:space="preserve">pour les attributs de qualité suivants. </w:t>
      </w:r>
      <w:r w:rsidR="003A2DB8" w:rsidRPr="00D27938">
        <w:rPr>
          <w:rFonts w:ascii="Arial" w:hAnsi="Arial" w:cs="Arial"/>
          <w:b/>
          <w:lang w:val="fr-CA"/>
        </w:rPr>
        <w:t>Expliquez</w:t>
      </w:r>
      <w:r w:rsidR="00EC497C" w:rsidRPr="00D27938">
        <w:rPr>
          <w:rFonts w:ascii="Arial" w:hAnsi="Arial" w:cs="Arial"/>
          <w:b/>
          <w:lang w:val="fr-CA"/>
        </w:rPr>
        <w:t xml:space="preserve"> brièvement</w:t>
      </w:r>
      <w:r w:rsidR="003A2DB8" w:rsidRPr="00D27938">
        <w:rPr>
          <w:rFonts w:ascii="Arial" w:hAnsi="Arial" w:cs="Arial"/>
          <w:lang w:val="fr-CA"/>
        </w:rPr>
        <w:t xml:space="preserve"> pourquoi vous avez choisi ces tactiques.</w:t>
      </w:r>
    </w:p>
    <w:p w14:paraId="6497E191" w14:textId="77777777" w:rsidR="000577A1" w:rsidRPr="00D27938" w:rsidRDefault="000577A1" w:rsidP="000046A3">
      <w:pPr>
        <w:rPr>
          <w:rFonts w:ascii="Arial" w:hAnsi="Arial" w:cs="Arial"/>
          <w:lang w:val="fr-CA"/>
        </w:rPr>
      </w:pPr>
    </w:p>
    <w:p w14:paraId="62F44FE2" w14:textId="250C6994" w:rsidR="000046A3" w:rsidRPr="00D27938" w:rsidRDefault="000046A3" w:rsidP="000046A3">
      <w:pPr>
        <w:pStyle w:val="Reponse"/>
        <w:spacing w:after="0" w:line="360" w:lineRule="auto"/>
        <w:rPr>
          <w:rFonts w:cs="Arial"/>
        </w:rPr>
      </w:pPr>
      <w:r w:rsidRPr="00D27938">
        <w:rPr>
          <w:rFonts w:cs="Arial"/>
        </w:rPr>
        <w:t xml:space="preserve">1 – </w:t>
      </w:r>
      <w:r w:rsidR="00D27938">
        <w:t>Attribut de qualité X</w:t>
      </w:r>
      <w:r w:rsidR="00CE6E47" w:rsidRPr="00D27938">
        <w:rPr>
          <w:rFonts w:cs="Arial"/>
        </w:rPr>
        <w:t xml:space="preserve"> </w:t>
      </w:r>
    </w:p>
    <w:p w14:paraId="1BDD5046" w14:textId="029DB495" w:rsidR="00711050" w:rsidRPr="00D27938" w:rsidRDefault="004938F7" w:rsidP="00711050">
      <w:pPr>
        <w:pStyle w:val="Reponse"/>
        <w:tabs>
          <w:tab w:val="clear" w:pos="9360"/>
          <w:tab w:val="right" w:leader="dot" w:pos="10800"/>
        </w:tabs>
      </w:pPr>
      <w:r w:rsidRPr="00D27938">
        <w:t xml:space="preserve">ASQ1 : </w:t>
      </w:r>
      <w:r w:rsidR="00711050" w:rsidRPr="00D27938">
        <w:tab/>
      </w:r>
    </w:p>
    <w:p w14:paraId="145D5E81" w14:textId="77777777" w:rsidR="00711050" w:rsidRPr="00D27938" w:rsidRDefault="00711050" w:rsidP="00711050">
      <w:pPr>
        <w:pStyle w:val="Reponse"/>
        <w:tabs>
          <w:tab w:val="clear" w:pos="9360"/>
          <w:tab w:val="right" w:leader="dot" w:pos="10800"/>
        </w:tabs>
      </w:pPr>
      <w:r w:rsidRPr="00D27938">
        <w:tab/>
      </w:r>
    </w:p>
    <w:p w14:paraId="5CFF42DE" w14:textId="77777777" w:rsidR="00711050" w:rsidRPr="00D27938" w:rsidRDefault="00711050" w:rsidP="00711050">
      <w:pPr>
        <w:pStyle w:val="Reponse"/>
        <w:tabs>
          <w:tab w:val="clear" w:pos="9360"/>
          <w:tab w:val="right" w:leader="dot" w:pos="10800"/>
        </w:tabs>
      </w:pPr>
      <w:r w:rsidRPr="00D27938">
        <w:tab/>
      </w:r>
    </w:p>
    <w:p w14:paraId="0CAC803A" w14:textId="2B0B9B4E" w:rsidR="00711050" w:rsidRPr="00D27938" w:rsidRDefault="004938F7" w:rsidP="00711050">
      <w:pPr>
        <w:pStyle w:val="Reponse"/>
        <w:tabs>
          <w:tab w:val="clear" w:pos="9360"/>
          <w:tab w:val="right" w:leader="dot" w:pos="10800"/>
        </w:tabs>
      </w:pPr>
      <w:r w:rsidRPr="00D27938">
        <w:t xml:space="preserve">ASQ2 : </w:t>
      </w:r>
      <w:r w:rsidR="00711050" w:rsidRPr="00D27938">
        <w:tab/>
      </w:r>
    </w:p>
    <w:p w14:paraId="6ED4A7D4" w14:textId="60226B18" w:rsidR="00711050" w:rsidRPr="00D27938" w:rsidRDefault="00711050" w:rsidP="00711050">
      <w:pPr>
        <w:pStyle w:val="Reponse"/>
        <w:tabs>
          <w:tab w:val="clear" w:pos="9360"/>
          <w:tab w:val="right" w:leader="dot" w:pos="10800"/>
        </w:tabs>
      </w:pPr>
      <w:r w:rsidRPr="00D27938">
        <w:tab/>
      </w:r>
    </w:p>
    <w:p w14:paraId="0D83BA28" w14:textId="0356138B" w:rsidR="000046A3" w:rsidRPr="00D27938" w:rsidRDefault="00711050" w:rsidP="004938F7">
      <w:pPr>
        <w:pStyle w:val="Reponse"/>
        <w:tabs>
          <w:tab w:val="clear" w:pos="9360"/>
          <w:tab w:val="right" w:leader="dot" w:pos="10800"/>
        </w:tabs>
      </w:pPr>
      <w:r w:rsidRPr="00D27938">
        <w:tab/>
      </w:r>
    </w:p>
    <w:p w14:paraId="394D91C7" w14:textId="0270D7CF" w:rsidR="00CE6E47" w:rsidRPr="00D27938" w:rsidRDefault="000046A3" w:rsidP="00CE6E47">
      <w:pPr>
        <w:pStyle w:val="Reponse"/>
        <w:spacing w:after="0" w:line="360" w:lineRule="auto"/>
        <w:rPr>
          <w:rFonts w:cs="Arial"/>
        </w:rPr>
      </w:pPr>
      <w:r w:rsidRPr="00D27938">
        <w:t xml:space="preserve">2 – </w:t>
      </w:r>
      <w:r w:rsidR="00D27938">
        <w:t>Attribut de qualité X</w:t>
      </w:r>
    </w:p>
    <w:p w14:paraId="39CDE910" w14:textId="19CBE79C" w:rsidR="00711050" w:rsidRPr="00D27938" w:rsidRDefault="004938F7" w:rsidP="00711050">
      <w:pPr>
        <w:pStyle w:val="Reponse"/>
        <w:tabs>
          <w:tab w:val="clear" w:pos="9360"/>
          <w:tab w:val="right" w:leader="dot" w:pos="10800"/>
        </w:tabs>
      </w:pPr>
      <w:r w:rsidRPr="00D27938">
        <w:t>ASQ3 :</w:t>
      </w:r>
      <w:r w:rsidR="00711050" w:rsidRPr="00D27938">
        <w:tab/>
      </w:r>
    </w:p>
    <w:p w14:paraId="169D2D65" w14:textId="77777777" w:rsidR="004938F7" w:rsidRPr="00D27938" w:rsidRDefault="004938F7" w:rsidP="004938F7">
      <w:pPr>
        <w:pStyle w:val="Reponse"/>
        <w:tabs>
          <w:tab w:val="clear" w:pos="9360"/>
          <w:tab w:val="right" w:leader="dot" w:pos="10800"/>
        </w:tabs>
      </w:pPr>
      <w:r w:rsidRPr="00D27938">
        <w:tab/>
      </w:r>
    </w:p>
    <w:p w14:paraId="26E32DAC" w14:textId="77777777" w:rsidR="004938F7" w:rsidRPr="00D27938" w:rsidRDefault="004938F7" w:rsidP="004938F7">
      <w:pPr>
        <w:pStyle w:val="Reponse"/>
        <w:tabs>
          <w:tab w:val="clear" w:pos="9360"/>
          <w:tab w:val="right" w:leader="dot" w:pos="10800"/>
        </w:tabs>
      </w:pPr>
      <w:r w:rsidRPr="00D27938">
        <w:tab/>
      </w:r>
    </w:p>
    <w:p w14:paraId="7250259D" w14:textId="76981D29" w:rsidR="00711050" w:rsidRPr="00D27938" w:rsidRDefault="004938F7" w:rsidP="00711050">
      <w:pPr>
        <w:pStyle w:val="Reponse"/>
        <w:tabs>
          <w:tab w:val="clear" w:pos="9360"/>
          <w:tab w:val="right" w:leader="dot" w:pos="10800"/>
        </w:tabs>
      </w:pPr>
      <w:r w:rsidRPr="00D27938">
        <w:t>ASQ4 :</w:t>
      </w:r>
      <w:r w:rsidR="00711050" w:rsidRPr="00D27938">
        <w:tab/>
      </w:r>
    </w:p>
    <w:p w14:paraId="745BD8E0" w14:textId="77777777" w:rsidR="004938F7" w:rsidRPr="00D27938" w:rsidRDefault="004938F7" w:rsidP="004938F7">
      <w:pPr>
        <w:pStyle w:val="Reponse"/>
        <w:tabs>
          <w:tab w:val="clear" w:pos="9360"/>
          <w:tab w:val="right" w:leader="dot" w:pos="10800"/>
        </w:tabs>
      </w:pPr>
      <w:r w:rsidRPr="00D27938">
        <w:tab/>
      </w:r>
    </w:p>
    <w:p w14:paraId="07BFE150" w14:textId="77777777" w:rsidR="00711050" w:rsidRPr="00D27938" w:rsidRDefault="00711050" w:rsidP="00711050">
      <w:pPr>
        <w:pStyle w:val="Reponse"/>
        <w:tabs>
          <w:tab w:val="clear" w:pos="9360"/>
          <w:tab w:val="right" w:leader="dot" w:pos="10800"/>
        </w:tabs>
      </w:pPr>
      <w:r w:rsidRPr="00D27938">
        <w:tab/>
      </w:r>
    </w:p>
    <w:p w14:paraId="3C2ECB19" w14:textId="57D07604" w:rsidR="00711050" w:rsidRPr="00D27938" w:rsidRDefault="004938F7" w:rsidP="00711050">
      <w:pPr>
        <w:pStyle w:val="Reponse"/>
        <w:tabs>
          <w:tab w:val="clear" w:pos="9360"/>
          <w:tab w:val="right" w:leader="dot" w:pos="10800"/>
        </w:tabs>
      </w:pPr>
      <w:r w:rsidRPr="00D27938">
        <w:t>ASQ5 :</w:t>
      </w:r>
      <w:r w:rsidR="00711050" w:rsidRPr="00D27938">
        <w:tab/>
      </w:r>
    </w:p>
    <w:p w14:paraId="6A3248A2" w14:textId="77777777" w:rsidR="00711050" w:rsidRPr="00D27938" w:rsidRDefault="00711050" w:rsidP="00711050">
      <w:pPr>
        <w:pStyle w:val="Reponse"/>
        <w:tabs>
          <w:tab w:val="clear" w:pos="9360"/>
          <w:tab w:val="right" w:leader="dot" w:pos="10800"/>
        </w:tabs>
      </w:pPr>
      <w:r w:rsidRPr="00D27938">
        <w:tab/>
      </w:r>
    </w:p>
    <w:p w14:paraId="0595B970" w14:textId="373C6F7A" w:rsidR="000046A3" w:rsidRPr="00D27938" w:rsidRDefault="00711050" w:rsidP="00711050">
      <w:pPr>
        <w:pStyle w:val="Reponse"/>
        <w:tabs>
          <w:tab w:val="clear" w:pos="9360"/>
          <w:tab w:val="right" w:leader="dot" w:pos="10800"/>
        </w:tabs>
      </w:pPr>
      <w:r w:rsidRPr="00D27938">
        <w:tab/>
      </w:r>
    </w:p>
    <w:p w14:paraId="5BF7BF53" w14:textId="18D4CF39" w:rsidR="000046A3" w:rsidRPr="00D27938" w:rsidRDefault="000046A3" w:rsidP="000046A3">
      <w:pPr>
        <w:pStyle w:val="Reponse"/>
        <w:spacing w:after="0" w:line="360" w:lineRule="auto"/>
      </w:pPr>
      <w:r w:rsidRPr="00D27938">
        <w:t xml:space="preserve">3 – </w:t>
      </w:r>
      <w:r w:rsidR="00D27938">
        <w:t>Attribut de qualité X</w:t>
      </w:r>
    </w:p>
    <w:p w14:paraId="23735994" w14:textId="53054E56" w:rsidR="00711050" w:rsidRPr="00D27938" w:rsidRDefault="004938F7" w:rsidP="00711050">
      <w:pPr>
        <w:pStyle w:val="Reponse"/>
        <w:tabs>
          <w:tab w:val="clear" w:pos="9360"/>
          <w:tab w:val="right" w:leader="dot" w:pos="10800"/>
        </w:tabs>
      </w:pPr>
      <w:r w:rsidRPr="00D27938">
        <w:t>ASQ6 :</w:t>
      </w:r>
      <w:r w:rsidR="00711050" w:rsidRPr="00D27938">
        <w:tab/>
      </w:r>
    </w:p>
    <w:p w14:paraId="1B403EC9" w14:textId="77777777" w:rsidR="00711050" w:rsidRPr="00D27938" w:rsidRDefault="00711050" w:rsidP="00711050">
      <w:pPr>
        <w:pStyle w:val="Reponse"/>
        <w:tabs>
          <w:tab w:val="clear" w:pos="9360"/>
          <w:tab w:val="right" w:leader="dot" w:pos="10800"/>
        </w:tabs>
      </w:pPr>
      <w:r w:rsidRPr="00D27938">
        <w:tab/>
      </w:r>
    </w:p>
    <w:p w14:paraId="0AB56B75" w14:textId="77777777" w:rsidR="00711050" w:rsidRPr="00D27938" w:rsidRDefault="00711050" w:rsidP="00711050">
      <w:pPr>
        <w:pStyle w:val="Reponse"/>
        <w:tabs>
          <w:tab w:val="clear" w:pos="9360"/>
          <w:tab w:val="right" w:leader="dot" w:pos="10800"/>
        </w:tabs>
      </w:pPr>
      <w:r w:rsidRPr="00D27938">
        <w:tab/>
      </w:r>
    </w:p>
    <w:p w14:paraId="6CE81116" w14:textId="154E2F3B" w:rsidR="00711050" w:rsidRPr="00D27938" w:rsidRDefault="004938F7" w:rsidP="00711050">
      <w:pPr>
        <w:pStyle w:val="Reponse"/>
        <w:tabs>
          <w:tab w:val="clear" w:pos="9360"/>
          <w:tab w:val="right" w:leader="dot" w:pos="10800"/>
        </w:tabs>
      </w:pPr>
      <w:r w:rsidRPr="00D27938">
        <w:t>ASQ7 :</w:t>
      </w:r>
      <w:r w:rsidR="00711050" w:rsidRPr="00D27938">
        <w:tab/>
      </w:r>
    </w:p>
    <w:p w14:paraId="1DE471EE" w14:textId="77777777" w:rsidR="00711050" w:rsidRPr="00D27938" w:rsidRDefault="00711050" w:rsidP="00711050">
      <w:pPr>
        <w:pStyle w:val="Reponse"/>
        <w:tabs>
          <w:tab w:val="clear" w:pos="9360"/>
          <w:tab w:val="right" w:leader="dot" w:pos="10800"/>
        </w:tabs>
      </w:pPr>
      <w:r w:rsidRPr="00D27938">
        <w:tab/>
      </w:r>
    </w:p>
    <w:p w14:paraId="5FF37187" w14:textId="77777777" w:rsidR="00711050" w:rsidRPr="00D27938" w:rsidRDefault="00711050" w:rsidP="00711050">
      <w:pPr>
        <w:pStyle w:val="Reponse"/>
        <w:tabs>
          <w:tab w:val="clear" w:pos="9360"/>
          <w:tab w:val="right" w:leader="dot" w:pos="10800"/>
        </w:tabs>
      </w:pPr>
      <w:r w:rsidRPr="00D27938">
        <w:tab/>
      </w:r>
    </w:p>
    <w:p w14:paraId="0F35AFAD" w14:textId="6E0FFD54" w:rsidR="004A4DF0" w:rsidRPr="00D27938" w:rsidRDefault="004A4DF0" w:rsidP="00295347">
      <w:pPr>
        <w:pStyle w:val="Heading1"/>
        <w:jc w:val="both"/>
      </w:pPr>
      <w:r w:rsidRPr="00D27938">
        <w:t xml:space="preserve">Question </w:t>
      </w:r>
      <w:r w:rsidR="0052597A" w:rsidRPr="00D27938">
        <w:t>3</w:t>
      </w:r>
      <w:r w:rsidR="00EA4568" w:rsidRPr="00D27938">
        <w:t xml:space="preserve"> </w:t>
      </w:r>
      <w:r w:rsidRPr="00D27938">
        <w:t>(</w:t>
      </w:r>
      <w:r w:rsidR="004A3934" w:rsidRPr="00D27938">
        <w:t>21</w:t>
      </w:r>
      <w:r w:rsidRPr="00D27938">
        <w:t xml:space="preserve"> points) – Vue architecturale composant &amp; connecteur</w:t>
      </w:r>
      <w:r w:rsidR="00E54F7C" w:rsidRPr="00D27938">
        <w:t xml:space="preserve"> </w:t>
      </w:r>
    </w:p>
    <w:p w14:paraId="19A12DDB" w14:textId="3119ECA4" w:rsidR="004A4DF0" w:rsidRPr="00D27938" w:rsidRDefault="004A4DF0" w:rsidP="00295347">
      <w:pPr>
        <w:spacing w:after="120"/>
        <w:jc w:val="both"/>
        <w:rPr>
          <w:rFonts w:ascii="Arial" w:hAnsi="Arial" w:cs="Arial"/>
          <w:lang w:val="fr-CA"/>
        </w:rPr>
      </w:pPr>
      <w:r w:rsidRPr="00D27938">
        <w:rPr>
          <w:rFonts w:ascii="Arial" w:hAnsi="Arial" w:cs="Arial"/>
          <w:b/>
          <w:lang w:val="fr-CA" w:eastAsia="en-US"/>
        </w:rPr>
        <w:t>Décrivez</w:t>
      </w:r>
      <w:r w:rsidRPr="00D27938">
        <w:rPr>
          <w:rFonts w:ascii="Arial" w:hAnsi="Arial" w:cs="Arial"/>
          <w:lang w:val="fr-CA"/>
        </w:rPr>
        <w:t xml:space="preserve"> une vue architecturale de style composant &amp; connecteur</w:t>
      </w:r>
      <w:r w:rsidR="00E54F7C" w:rsidRPr="00D27938">
        <w:rPr>
          <w:rFonts w:ascii="Arial" w:hAnsi="Arial" w:cs="Arial"/>
          <w:lang w:val="fr-CA"/>
        </w:rPr>
        <w:t xml:space="preserve"> (C&amp;C)</w:t>
      </w:r>
      <w:r w:rsidRPr="00D27938">
        <w:rPr>
          <w:rFonts w:ascii="Arial" w:hAnsi="Arial" w:cs="Arial"/>
          <w:lang w:val="fr-CA"/>
        </w:rPr>
        <w:t xml:space="preserve"> pour le </w:t>
      </w:r>
      <w:r w:rsidRPr="00D27938">
        <w:rPr>
          <w:rFonts w:ascii="Arial" w:hAnsi="Arial" w:cs="Arial"/>
          <w:b/>
          <w:lang w:val="fr-CA" w:eastAsia="en-US"/>
        </w:rPr>
        <w:t>système</w:t>
      </w:r>
      <w:r w:rsidRPr="00D27938">
        <w:rPr>
          <w:rFonts w:ascii="Arial" w:hAnsi="Arial" w:cs="Arial"/>
          <w:lang w:val="fr-CA"/>
        </w:rPr>
        <w:t xml:space="preserve"> </w:t>
      </w:r>
      <w:ins w:id="6" w:author="Yvan Ross" w:date="2019-11-26T08:51:00Z">
        <w:r w:rsidR="00D27938" w:rsidRPr="00D27938">
          <w:rPr>
            <w:rFonts w:ascii="Arial" w:hAnsi="Arial" w:cs="Arial"/>
            <w:b/>
            <w:lang w:val="fr-CA"/>
          </w:rPr>
          <w:t>XXXXXXXX</w:t>
        </w:r>
      </w:ins>
      <w:r w:rsidRPr="00D27938">
        <w:rPr>
          <w:rFonts w:ascii="Arial" w:hAnsi="Arial" w:cs="Arial"/>
          <w:b/>
          <w:lang w:val="fr-CA"/>
        </w:rPr>
        <w:t xml:space="preserve"> </w:t>
      </w:r>
      <w:r w:rsidRPr="00D27938">
        <w:rPr>
          <w:rFonts w:ascii="Arial" w:hAnsi="Arial" w:cs="Arial"/>
          <w:lang w:val="fr-CA"/>
        </w:rPr>
        <w:t>selon l'approche "</w:t>
      </w:r>
      <w:proofErr w:type="spellStart"/>
      <w:r w:rsidRPr="00D27938">
        <w:rPr>
          <w:rFonts w:ascii="Arial" w:hAnsi="Arial" w:cs="Arial"/>
          <w:lang w:val="fr-CA"/>
        </w:rPr>
        <w:t>Views</w:t>
      </w:r>
      <w:proofErr w:type="spellEnd"/>
      <w:r w:rsidRPr="00D27938">
        <w:rPr>
          <w:rFonts w:ascii="Arial" w:hAnsi="Arial" w:cs="Arial"/>
          <w:lang w:val="fr-CA"/>
        </w:rPr>
        <w:t xml:space="preserve"> and </w:t>
      </w:r>
      <w:proofErr w:type="spellStart"/>
      <w:r w:rsidRPr="00D27938">
        <w:rPr>
          <w:rFonts w:ascii="Arial" w:hAnsi="Arial" w:cs="Arial"/>
          <w:lang w:val="fr-CA"/>
        </w:rPr>
        <w:t>Beyond</w:t>
      </w:r>
      <w:proofErr w:type="spellEnd"/>
      <w:r w:rsidRPr="00D27938">
        <w:rPr>
          <w:rFonts w:ascii="Arial" w:hAnsi="Arial" w:cs="Arial"/>
          <w:lang w:val="fr-CA"/>
        </w:rPr>
        <w:t xml:space="preserve">" du SEI en </w:t>
      </w:r>
      <w:r w:rsidRPr="00D27938">
        <w:rPr>
          <w:rFonts w:ascii="Arial" w:hAnsi="Arial" w:cs="Arial"/>
          <w:b/>
          <w:lang w:val="fr-CA"/>
        </w:rPr>
        <w:t>utilisant la notation UML</w:t>
      </w:r>
      <w:r w:rsidRPr="00D27938">
        <w:rPr>
          <w:rFonts w:ascii="Arial" w:hAnsi="Arial" w:cs="Arial"/>
          <w:lang w:val="fr-CA"/>
        </w:rPr>
        <w:t xml:space="preserve">.  </w:t>
      </w:r>
    </w:p>
    <w:p w14:paraId="5768F244" w14:textId="408D8AD6" w:rsidR="004A4DF0" w:rsidRPr="00D27938" w:rsidRDefault="004A4DF0" w:rsidP="00295347">
      <w:pPr>
        <w:spacing w:after="120"/>
        <w:jc w:val="both"/>
        <w:rPr>
          <w:rFonts w:ascii="Arial" w:hAnsi="Arial" w:cs="Arial"/>
          <w:lang w:val="fr-CA"/>
        </w:rPr>
      </w:pPr>
      <w:r w:rsidRPr="00D27938">
        <w:rPr>
          <w:rFonts w:ascii="Arial" w:hAnsi="Arial" w:cs="Arial"/>
          <w:lang w:val="fr-CA"/>
        </w:rPr>
        <w:t>Vous devez explicitement fournir les informations suivantes</w:t>
      </w:r>
      <w:r w:rsidR="00493A97" w:rsidRPr="00D27938">
        <w:rPr>
          <w:rFonts w:ascii="Arial" w:hAnsi="Arial" w:cs="Arial"/>
          <w:lang w:val="fr-CA"/>
        </w:rPr>
        <w:t> :</w:t>
      </w:r>
    </w:p>
    <w:p w14:paraId="44B1F799" w14:textId="24346FE5" w:rsidR="00CE6E47" w:rsidRPr="00D27938" w:rsidRDefault="00CE6E47" w:rsidP="00CE6E47">
      <w:pPr>
        <w:widowControl/>
        <w:numPr>
          <w:ilvl w:val="0"/>
          <w:numId w:val="38"/>
        </w:numPr>
        <w:autoSpaceDE/>
        <w:autoSpaceDN/>
        <w:adjustRightInd/>
        <w:spacing w:after="120"/>
        <w:ind w:left="360"/>
        <w:jc w:val="both"/>
        <w:rPr>
          <w:rFonts w:ascii="Arial" w:hAnsi="Arial" w:cs="Arial"/>
          <w:lang w:val="fr-CA"/>
        </w:rPr>
      </w:pPr>
      <w:r w:rsidRPr="00D27938">
        <w:rPr>
          <w:rFonts w:ascii="Arial" w:hAnsi="Arial" w:cs="Arial"/>
          <w:lang w:val="fr-CA"/>
        </w:rPr>
        <w:t>Diagramme(s)</w:t>
      </w:r>
      <w:r w:rsidR="00202DCD" w:rsidRPr="00D27938">
        <w:rPr>
          <w:rFonts w:ascii="Arial" w:hAnsi="Arial" w:cs="Arial"/>
          <w:lang w:val="fr-CA"/>
        </w:rPr>
        <w:t xml:space="preserve"> et légende(s)</w:t>
      </w:r>
      <w:r w:rsidRPr="00D27938">
        <w:rPr>
          <w:rFonts w:ascii="Arial" w:hAnsi="Arial" w:cs="Arial"/>
          <w:lang w:val="fr-CA"/>
        </w:rPr>
        <w:t xml:space="preserve"> (</w:t>
      </w:r>
      <w:r w:rsidR="004A3934" w:rsidRPr="00D27938">
        <w:rPr>
          <w:rFonts w:ascii="Arial" w:hAnsi="Arial" w:cs="Arial"/>
          <w:lang w:val="fr-CA"/>
        </w:rPr>
        <w:t>5</w:t>
      </w:r>
      <w:r w:rsidRPr="00D27938">
        <w:rPr>
          <w:rFonts w:ascii="Arial" w:hAnsi="Arial" w:cs="Arial"/>
          <w:lang w:val="fr-CA"/>
        </w:rPr>
        <w:t xml:space="preserve"> points) – Vous pouvez utiliser un ou plusieurs diagrammes pour décrire votre vue.</w:t>
      </w:r>
    </w:p>
    <w:p w14:paraId="7022EE05" w14:textId="684344CA" w:rsidR="004A4DF0" w:rsidRPr="00D27938" w:rsidRDefault="004A4DF0" w:rsidP="00295347">
      <w:pPr>
        <w:widowControl/>
        <w:numPr>
          <w:ilvl w:val="0"/>
          <w:numId w:val="38"/>
        </w:numPr>
        <w:autoSpaceDE/>
        <w:autoSpaceDN/>
        <w:adjustRightInd/>
        <w:spacing w:after="120"/>
        <w:ind w:left="360"/>
        <w:jc w:val="both"/>
        <w:rPr>
          <w:rFonts w:ascii="Arial" w:hAnsi="Arial" w:cs="Arial"/>
          <w:lang w:val="fr-CA"/>
        </w:rPr>
      </w:pPr>
      <w:r w:rsidRPr="00D27938">
        <w:rPr>
          <w:rFonts w:ascii="Arial" w:hAnsi="Arial" w:cs="Arial"/>
          <w:lang w:val="fr-CA"/>
        </w:rPr>
        <w:t>Description textuelle de votre vue</w:t>
      </w:r>
      <w:r w:rsidR="00F82353" w:rsidRPr="00D27938">
        <w:rPr>
          <w:rFonts w:ascii="Arial" w:hAnsi="Arial" w:cs="Arial"/>
          <w:lang w:val="fr-CA"/>
        </w:rPr>
        <w:t xml:space="preserve"> (</w:t>
      </w:r>
      <w:r w:rsidR="004A3934" w:rsidRPr="00D27938">
        <w:rPr>
          <w:rFonts w:ascii="Arial" w:hAnsi="Arial" w:cs="Arial"/>
          <w:lang w:val="fr-CA"/>
        </w:rPr>
        <w:t>2</w:t>
      </w:r>
      <w:r w:rsidR="00F82353" w:rsidRPr="00D27938">
        <w:rPr>
          <w:rFonts w:ascii="Arial" w:hAnsi="Arial" w:cs="Arial"/>
          <w:lang w:val="fr-CA"/>
        </w:rPr>
        <w:t xml:space="preserve"> point</w:t>
      </w:r>
      <w:r w:rsidR="00E458E9" w:rsidRPr="00D27938">
        <w:rPr>
          <w:rFonts w:ascii="Arial" w:hAnsi="Arial" w:cs="Arial"/>
          <w:lang w:val="fr-CA"/>
        </w:rPr>
        <w:t>s</w:t>
      </w:r>
      <w:r w:rsidR="00F82353" w:rsidRPr="00D27938">
        <w:rPr>
          <w:rFonts w:ascii="Arial" w:hAnsi="Arial" w:cs="Arial"/>
          <w:lang w:val="fr-CA"/>
        </w:rPr>
        <w:t>)</w:t>
      </w:r>
      <w:r w:rsidR="00711050" w:rsidRPr="00D27938">
        <w:rPr>
          <w:rFonts w:ascii="Arial" w:hAnsi="Arial" w:cs="Arial"/>
          <w:lang w:val="fr-CA"/>
        </w:rPr>
        <w:t xml:space="preserve"> –</w:t>
      </w:r>
      <w:r w:rsidRPr="00D27938">
        <w:rPr>
          <w:rFonts w:ascii="Arial" w:hAnsi="Arial" w:cs="Arial"/>
          <w:lang w:val="fr-CA"/>
        </w:rPr>
        <w:t xml:space="preserve"> La description doit fournir toute information que vous jugez utile pour comprendre votre vue (aujourd'hui, dans un an, </w:t>
      </w:r>
      <w:r w:rsidR="00E44ACA" w:rsidRPr="00D27938">
        <w:rPr>
          <w:rFonts w:ascii="Arial" w:hAnsi="Arial" w:cs="Arial"/>
          <w:lang w:val="fr-CA"/>
        </w:rPr>
        <w:t xml:space="preserve">par vous, par quelqu'un </w:t>
      </w:r>
      <w:proofErr w:type="gramStart"/>
      <w:r w:rsidR="00E44ACA" w:rsidRPr="00D27938">
        <w:rPr>
          <w:rFonts w:ascii="Arial" w:hAnsi="Arial" w:cs="Arial"/>
          <w:lang w:val="fr-CA"/>
        </w:rPr>
        <w:t>d'autre</w:t>
      </w:r>
      <w:r w:rsidRPr="00D27938">
        <w:rPr>
          <w:rFonts w:ascii="Arial" w:hAnsi="Arial" w:cs="Arial"/>
          <w:lang w:val="fr-CA"/>
        </w:rPr>
        <w:t>…)</w:t>
      </w:r>
      <w:proofErr w:type="gramEnd"/>
      <w:r w:rsidRPr="00D27938">
        <w:rPr>
          <w:rFonts w:ascii="Arial" w:hAnsi="Arial" w:cs="Arial"/>
          <w:lang w:val="fr-CA"/>
        </w:rPr>
        <w:t>.</w:t>
      </w:r>
    </w:p>
    <w:p w14:paraId="09F4CB67" w14:textId="32116EEA" w:rsidR="0052597A" w:rsidRPr="00D27938" w:rsidRDefault="00A574A7" w:rsidP="00295347">
      <w:pPr>
        <w:widowControl/>
        <w:numPr>
          <w:ilvl w:val="0"/>
          <w:numId w:val="38"/>
        </w:numPr>
        <w:autoSpaceDE/>
        <w:autoSpaceDN/>
        <w:adjustRightInd/>
        <w:spacing w:after="120"/>
        <w:ind w:left="360"/>
        <w:jc w:val="both"/>
        <w:rPr>
          <w:ins w:id="7" w:author="Yvan Ross" w:date="2019-11-20T08:11:00Z"/>
          <w:rFonts w:ascii="Arial" w:hAnsi="Arial" w:cs="Arial"/>
          <w:lang w:val="fr-CA"/>
        </w:rPr>
      </w:pPr>
      <w:r w:rsidRPr="00D27938">
        <w:rPr>
          <w:rFonts w:ascii="Arial" w:hAnsi="Arial" w:cs="Arial"/>
          <w:lang w:val="fr-CA"/>
        </w:rPr>
        <w:t xml:space="preserve">Description textuelle des différents </w:t>
      </w:r>
      <w:r w:rsidR="00100174" w:rsidRPr="00D27938">
        <w:rPr>
          <w:rFonts w:ascii="Arial" w:hAnsi="Arial" w:cs="Arial"/>
          <w:lang w:val="fr-CA"/>
        </w:rPr>
        <w:t xml:space="preserve">composants </w:t>
      </w:r>
      <w:r w:rsidR="00F82353" w:rsidRPr="00D27938">
        <w:rPr>
          <w:rFonts w:ascii="Arial" w:hAnsi="Arial" w:cs="Arial"/>
          <w:lang w:val="fr-CA"/>
        </w:rPr>
        <w:t>(</w:t>
      </w:r>
      <w:r w:rsidR="004A3934" w:rsidRPr="00D27938">
        <w:rPr>
          <w:rFonts w:ascii="Arial" w:hAnsi="Arial" w:cs="Arial"/>
          <w:lang w:val="fr-CA"/>
        </w:rPr>
        <w:t>2</w:t>
      </w:r>
      <w:r w:rsidR="00F82353" w:rsidRPr="00D27938">
        <w:rPr>
          <w:rFonts w:ascii="Arial" w:hAnsi="Arial" w:cs="Arial"/>
          <w:lang w:val="fr-CA"/>
        </w:rPr>
        <w:t xml:space="preserve"> points)</w:t>
      </w:r>
      <w:r w:rsidR="004A4DF0" w:rsidRPr="00D27938">
        <w:rPr>
          <w:rFonts w:ascii="Arial" w:hAnsi="Arial" w:cs="Arial"/>
          <w:lang w:val="fr-CA"/>
        </w:rPr>
        <w:t> </w:t>
      </w:r>
      <w:r w:rsidR="00711050" w:rsidRPr="00D27938">
        <w:rPr>
          <w:rFonts w:ascii="Arial" w:hAnsi="Arial" w:cs="Arial"/>
          <w:lang w:val="fr-CA"/>
        </w:rPr>
        <w:t xml:space="preserve">– </w:t>
      </w:r>
      <w:r w:rsidR="00EB5A15" w:rsidRPr="00D27938">
        <w:rPr>
          <w:rFonts w:ascii="Arial" w:hAnsi="Arial" w:cs="Arial"/>
          <w:lang w:val="fr-CA"/>
        </w:rPr>
        <w:t>Description textuelle du rôle et des</w:t>
      </w:r>
      <w:r w:rsidR="004A4DF0" w:rsidRPr="00D27938">
        <w:rPr>
          <w:rFonts w:ascii="Arial" w:hAnsi="Arial" w:cs="Arial"/>
          <w:lang w:val="fr-CA"/>
        </w:rPr>
        <w:t xml:space="preserve"> responsabilités</w:t>
      </w:r>
      <w:r w:rsidR="00EB5A15" w:rsidRPr="00D27938">
        <w:rPr>
          <w:rFonts w:ascii="Arial" w:hAnsi="Arial" w:cs="Arial"/>
          <w:lang w:val="fr-CA"/>
        </w:rPr>
        <w:t xml:space="preserve"> principales</w:t>
      </w:r>
      <w:r w:rsidR="004A4DF0" w:rsidRPr="00D27938">
        <w:rPr>
          <w:rFonts w:ascii="Arial" w:hAnsi="Arial" w:cs="Arial"/>
          <w:lang w:val="fr-CA"/>
        </w:rPr>
        <w:t xml:space="preserve"> de</w:t>
      </w:r>
      <w:r w:rsidR="00364A52" w:rsidRPr="00D27938">
        <w:rPr>
          <w:rFonts w:ascii="Arial" w:hAnsi="Arial" w:cs="Arial"/>
          <w:lang w:val="fr-CA"/>
        </w:rPr>
        <w:t>s</w:t>
      </w:r>
      <w:r w:rsidR="004A4DF0" w:rsidRPr="00D27938">
        <w:rPr>
          <w:rFonts w:ascii="Arial" w:hAnsi="Arial" w:cs="Arial"/>
          <w:lang w:val="fr-CA"/>
        </w:rPr>
        <w:t xml:space="preserve"> </w:t>
      </w:r>
      <w:r w:rsidR="00CE6E47" w:rsidRPr="00D27938">
        <w:rPr>
          <w:rFonts w:ascii="Arial" w:hAnsi="Arial" w:cs="Arial"/>
          <w:b/>
          <w:u w:val="single"/>
          <w:lang w:val="fr-CA"/>
        </w:rPr>
        <w:t>composants</w:t>
      </w:r>
      <w:r w:rsidR="00EB5A15" w:rsidRPr="00D27938">
        <w:rPr>
          <w:rFonts w:ascii="Arial" w:hAnsi="Arial" w:cs="Arial"/>
          <w:b/>
          <w:lang w:val="fr-CA"/>
        </w:rPr>
        <w:t xml:space="preserve"> </w:t>
      </w:r>
      <w:r w:rsidR="004A4DF0" w:rsidRPr="00D27938">
        <w:rPr>
          <w:rFonts w:ascii="Arial" w:hAnsi="Arial" w:cs="Arial"/>
          <w:lang w:val="fr-CA"/>
        </w:rPr>
        <w:t>de la vue.</w:t>
      </w:r>
    </w:p>
    <w:p w14:paraId="4412A71A" w14:textId="73D6D953" w:rsidR="0052597A" w:rsidRPr="00D27938" w:rsidRDefault="0052597A" w:rsidP="0052597A">
      <w:pPr>
        <w:widowControl/>
        <w:numPr>
          <w:ilvl w:val="0"/>
          <w:numId w:val="38"/>
        </w:numPr>
        <w:autoSpaceDE/>
        <w:autoSpaceDN/>
        <w:adjustRightInd/>
        <w:spacing w:after="120"/>
        <w:ind w:left="360"/>
        <w:jc w:val="both"/>
        <w:rPr>
          <w:rFonts w:cs="Arial"/>
          <w:lang w:val="fr-CA"/>
        </w:rPr>
      </w:pPr>
      <w:r w:rsidRPr="00D27938">
        <w:rPr>
          <w:rFonts w:ascii="Arial" w:hAnsi="Arial" w:cs="Arial"/>
          <w:lang w:val="fr-CA"/>
        </w:rPr>
        <w:t>Description des différents connecteurs/interfaces (</w:t>
      </w:r>
      <w:r w:rsidR="004A3934" w:rsidRPr="00D27938">
        <w:rPr>
          <w:rFonts w:ascii="Arial" w:hAnsi="Arial" w:cs="Arial"/>
          <w:lang w:val="fr-CA"/>
        </w:rPr>
        <w:t>2</w:t>
      </w:r>
      <w:r w:rsidRPr="00D27938">
        <w:rPr>
          <w:rFonts w:ascii="Arial" w:hAnsi="Arial" w:cs="Arial"/>
          <w:lang w:val="fr-CA"/>
        </w:rPr>
        <w:t xml:space="preserve"> points) – Nommez chacun des connecteurs/interfaces et fournir une brève description de la nature des informations échangées.</w:t>
      </w:r>
      <w:r w:rsidRPr="00D27938">
        <w:rPr>
          <w:rFonts w:cs="Arial"/>
          <w:lang w:val="fr-CA"/>
        </w:rPr>
        <w:t xml:space="preserve"> </w:t>
      </w:r>
    </w:p>
    <w:p w14:paraId="498D388B" w14:textId="02D0F744" w:rsidR="004A4DF0" w:rsidRPr="00D27938" w:rsidRDefault="004A4DF0" w:rsidP="00295347">
      <w:pPr>
        <w:widowControl/>
        <w:numPr>
          <w:ilvl w:val="0"/>
          <w:numId w:val="38"/>
        </w:numPr>
        <w:autoSpaceDE/>
        <w:autoSpaceDN/>
        <w:adjustRightInd/>
        <w:spacing w:after="120"/>
        <w:ind w:left="360"/>
        <w:jc w:val="both"/>
        <w:rPr>
          <w:rFonts w:ascii="Arial" w:hAnsi="Arial" w:cs="Arial"/>
          <w:lang w:val="fr-CA"/>
        </w:rPr>
      </w:pPr>
      <w:r w:rsidRPr="00D27938">
        <w:rPr>
          <w:rFonts w:ascii="Arial" w:hAnsi="Arial" w:cs="Arial"/>
          <w:lang w:val="fr-CA"/>
        </w:rPr>
        <w:t>Tactiques</w:t>
      </w:r>
      <w:r w:rsidR="00F82353" w:rsidRPr="00D27938">
        <w:rPr>
          <w:rFonts w:ascii="Arial" w:hAnsi="Arial" w:cs="Arial"/>
          <w:lang w:val="fr-CA"/>
        </w:rPr>
        <w:t xml:space="preserve"> (</w:t>
      </w:r>
      <w:r w:rsidR="004A3934" w:rsidRPr="00D27938">
        <w:rPr>
          <w:rFonts w:ascii="Arial" w:hAnsi="Arial" w:cs="Arial"/>
          <w:lang w:val="fr-CA"/>
        </w:rPr>
        <w:t>7</w:t>
      </w:r>
      <w:r w:rsidR="00A03B38" w:rsidRPr="00D27938">
        <w:rPr>
          <w:rFonts w:ascii="Arial" w:hAnsi="Arial" w:cs="Arial"/>
          <w:lang w:val="fr-CA"/>
        </w:rPr>
        <w:t xml:space="preserve"> </w:t>
      </w:r>
      <w:r w:rsidR="00F82353" w:rsidRPr="00D27938">
        <w:rPr>
          <w:rFonts w:ascii="Arial" w:hAnsi="Arial" w:cs="Arial"/>
          <w:lang w:val="fr-CA"/>
        </w:rPr>
        <w:t>points)</w:t>
      </w:r>
      <w:r w:rsidRPr="00D27938">
        <w:rPr>
          <w:rFonts w:ascii="Arial" w:hAnsi="Arial" w:cs="Arial"/>
          <w:lang w:val="fr-CA"/>
        </w:rPr>
        <w:t> </w:t>
      </w:r>
      <w:r w:rsidR="00711050" w:rsidRPr="00D27938">
        <w:rPr>
          <w:rFonts w:ascii="Arial" w:hAnsi="Arial" w:cs="Arial"/>
          <w:lang w:val="fr-CA"/>
        </w:rPr>
        <w:t xml:space="preserve">– </w:t>
      </w:r>
      <w:r w:rsidR="009F0902" w:rsidRPr="00D27938">
        <w:rPr>
          <w:rFonts w:ascii="Arial" w:hAnsi="Arial" w:cs="Arial"/>
          <w:b/>
          <w:lang w:val="fr-CA"/>
        </w:rPr>
        <w:t xml:space="preserve">Expliquez </w:t>
      </w:r>
      <w:r w:rsidR="009F0902" w:rsidRPr="00D27938">
        <w:rPr>
          <w:rFonts w:ascii="Arial" w:hAnsi="Arial" w:cs="Arial"/>
          <w:lang w:val="fr-CA"/>
        </w:rPr>
        <w:t>comment</w:t>
      </w:r>
      <w:r w:rsidR="00344720" w:rsidRPr="00D27938">
        <w:rPr>
          <w:rFonts w:ascii="Arial" w:hAnsi="Arial" w:cs="Arial"/>
          <w:lang w:val="fr-CA"/>
        </w:rPr>
        <w:t xml:space="preserve"> et avec </w:t>
      </w:r>
      <w:r w:rsidR="00CE6E47" w:rsidRPr="00D27938">
        <w:rPr>
          <w:rFonts w:ascii="Arial" w:hAnsi="Arial" w:cs="Arial"/>
          <w:lang w:val="fr-CA"/>
        </w:rPr>
        <w:t>quels éléments</w:t>
      </w:r>
      <w:r w:rsidRPr="00D27938">
        <w:rPr>
          <w:rFonts w:ascii="Arial" w:hAnsi="Arial" w:cs="Arial"/>
          <w:lang w:val="fr-CA"/>
        </w:rPr>
        <w:t xml:space="preserve"> </w:t>
      </w:r>
      <w:r w:rsidR="009F0902" w:rsidRPr="00D27938">
        <w:rPr>
          <w:rFonts w:ascii="Arial" w:hAnsi="Arial" w:cs="Arial"/>
          <w:lang w:val="fr-CA"/>
        </w:rPr>
        <w:t>votre vue C&amp;C tient compte d</w:t>
      </w:r>
      <w:r w:rsidRPr="00D27938">
        <w:rPr>
          <w:rFonts w:ascii="Arial" w:hAnsi="Arial" w:cs="Arial"/>
          <w:lang w:val="fr-CA"/>
        </w:rPr>
        <w:t xml:space="preserve">es tactiques </w:t>
      </w:r>
      <w:r w:rsidR="009F0902" w:rsidRPr="00D27938">
        <w:rPr>
          <w:rFonts w:ascii="Arial" w:hAnsi="Arial" w:cs="Arial"/>
          <w:lang w:val="fr-CA"/>
        </w:rPr>
        <w:t>identifiées à la question 2</w:t>
      </w:r>
      <w:ins w:id="8" w:author="Yvan Ross" w:date="2019-11-20T08:15:00Z">
        <w:r w:rsidR="00A03B38" w:rsidRPr="00D27938">
          <w:rPr>
            <w:rFonts w:ascii="Arial" w:hAnsi="Arial" w:cs="Arial"/>
            <w:lang w:val="fr-CA"/>
          </w:rPr>
          <w:t xml:space="preserve"> </w:t>
        </w:r>
      </w:ins>
      <w:r w:rsidR="00A03B38" w:rsidRPr="00D27938">
        <w:rPr>
          <w:rFonts w:ascii="Arial" w:hAnsi="Arial" w:cs="Arial"/>
          <w:lang w:val="fr-CA"/>
        </w:rPr>
        <w:t>(</w:t>
      </w:r>
      <w:r w:rsidR="00A03B38" w:rsidRPr="00D27938">
        <w:rPr>
          <w:rFonts w:ascii="Arial" w:hAnsi="Arial" w:cs="Arial"/>
          <w:b/>
          <w:lang w:val="fr-CA"/>
        </w:rPr>
        <w:t>AQS1, AQS2, AQS3, AQS4, AQS5, AQS6, et AQS7)</w:t>
      </w:r>
      <w:r w:rsidR="00E44ACA" w:rsidRPr="00D27938">
        <w:rPr>
          <w:rFonts w:ascii="Arial" w:hAnsi="Arial" w:cs="Arial"/>
          <w:lang w:val="fr-CA"/>
        </w:rPr>
        <w:t>.</w:t>
      </w:r>
      <w:r w:rsidRPr="00D27938">
        <w:rPr>
          <w:rFonts w:ascii="Arial" w:hAnsi="Arial" w:cs="Arial"/>
          <w:lang w:val="fr-CA"/>
        </w:rPr>
        <w:t xml:space="preserve"> </w:t>
      </w:r>
      <w:r w:rsidR="009F0902" w:rsidRPr="00D27938">
        <w:rPr>
          <w:rFonts w:ascii="Arial" w:hAnsi="Arial" w:cs="Arial"/>
          <w:lang w:val="fr-CA"/>
        </w:rPr>
        <w:t>Si une tactique n’est pas directement traitée dans votre vue, vous devez le mentionner et expliquer pourquoi.</w:t>
      </w:r>
      <w:r w:rsidR="00A03B38" w:rsidRPr="00D27938">
        <w:rPr>
          <w:rFonts w:ascii="Arial" w:hAnsi="Arial" w:cs="Arial"/>
          <w:lang w:val="fr-CA"/>
        </w:rPr>
        <w:t xml:space="preserve"> </w:t>
      </w:r>
    </w:p>
    <w:p w14:paraId="43540108" w14:textId="5F9E9DBF" w:rsidR="004A4DF0" w:rsidRPr="00D27938" w:rsidRDefault="004A4DF0" w:rsidP="00295347">
      <w:pPr>
        <w:widowControl/>
        <w:numPr>
          <w:ilvl w:val="0"/>
          <w:numId w:val="38"/>
        </w:numPr>
        <w:autoSpaceDE/>
        <w:autoSpaceDN/>
        <w:adjustRightInd/>
        <w:spacing w:after="120"/>
        <w:ind w:left="360"/>
        <w:jc w:val="both"/>
        <w:rPr>
          <w:rFonts w:ascii="Arial" w:hAnsi="Arial" w:cs="Arial"/>
          <w:lang w:val="fr-CA"/>
        </w:rPr>
      </w:pPr>
      <w:r w:rsidRPr="00D27938">
        <w:rPr>
          <w:rFonts w:ascii="Arial" w:hAnsi="Arial" w:cs="Arial"/>
          <w:lang w:val="fr-CA"/>
        </w:rPr>
        <w:t>Cas d’utilisation</w:t>
      </w:r>
      <w:r w:rsidR="00F82353" w:rsidRPr="00D27938">
        <w:rPr>
          <w:rFonts w:ascii="Arial" w:hAnsi="Arial" w:cs="Arial"/>
          <w:lang w:val="fr-CA"/>
        </w:rPr>
        <w:t xml:space="preserve"> (</w:t>
      </w:r>
      <w:r w:rsidR="004A3934" w:rsidRPr="00D27938">
        <w:rPr>
          <w:rFonts w:ascii="Arial" w:hAnsi="Arial" w:cs="Arial"/>
          <w:lang w:val="fr-CA"/>
        </w:rPr>
        <w:t>3</w:t>
      </w:r>
      <w:r w:rsidR="00F82353" w:rsidRPr="00D27938">
        <w:rPr>
          <w:rFonts w:ascii="Arial" w:hAnsi="Arial" w:cs="Arial"/>
          <w:lang w:val="fr-CA"/>
        </w:rPr>
        <w:t xml:space="preserve"> points)</w:t>
      </w:r>
      <w:r w:rsidRPr="00D27938">
        <w:rPr>
          <w:rFonts w:ascii="Arial" w:hAnsi="Arial" w:cs="Arial"/>
          <w:lang w:val="fr-CA"/>
        </w:rPr>
        <w:t> </w:t>
      </w:r>
      <w:r w:rsidR="00711050" w:rsidRPr="00D27938">
        <w:rPr>
          <w:rFonts w:ascii="Arial" w:hAnsi="Arial" w:cs="Arial"/>
          <w:lang w:val="fr-CA"/>
        </w:rPr>
        <w:t xml:space="preserve">– </w:t>
      </w:r>
      <w:r w:rsidR="004D5C9A" w:rsidRPr="00D27938">
        <w:rPr>
          <w:rFonts w:ascii="Arial" w:hAnsi="Arial" w:cs="Arial"/>
          <w:lang w:val="fr-CA"/>
        </w:rPr>
        <w:t xml:space="preserve">Pour </w:t>
      </w:r>
      <w:r w:rsidR="00A03B38" w:rsidRPr="00D27938">
        <w:rPr>
          <w:rFonts w:ascii="Arial" w:hAnsi="Arial" w:cs="Arial"/>
          <w:lang w:val="fr-CA"/>
        </w:rPr>
        <w:t xml:space="preserve">un </w:t>
      </w:r>
      <w:r w:rsidR="004D5C9A" w:rsidRPr="00D27938">
        <w:rPr>
          <w:rFonts w:ascii="Arial" w:hAnsi="Arial" w:cs="Arial"/>
          <w:lang w:val="fr-CA"/>
        </w:rPr>
        <w:t xml:space="preserve">cas d’utilisation qui permet </w:t>
      </w:r>
      <w:r w:rsidR="00D27938" w:rsidRPr="00D27938">
        <w:rPr>
          <w:rFonts w:ascii="Arial" w:hAnsi="Arial" w:cs="Arial"/>
          <w:lang w:val="fr-CA"/>
        </w:rPr>
        <w:t>XXXXXXXXX</w:t>
      </w:r>
      <w:ins w:id="9" w:author="Yvan Ross" w:date="2019-11-20T10:01:00Z">
        <w:r w:rsidR="00122828" w:rsidRPr="00D27938">
          <w:rPr>
            <w:rFonts w:ascii="Arial" w:hAnsi="Arial" w:cs="Arial"/>
            <w:lang w:val="fr-CA"/>
          </w:rPr>
          <w:t>.</w:t>
        </w:r>
      </w:ins>
      <w:ins w:id="10" w:author="Yvan Ross" w:date="2019-11-20T10:02:00Z">
        <w:r w:rsidR="00122828" w:rsidRPr="00D27938">
          <w:rPr>
            <w:rFonts w:ascii="Arial" w:hAnsi="Arial" w:cs="Arial"/>
            <w:lang w:val="fr-CA"/>
          </w:rPr>
          <w:t xml:space="preserve"> </w:t>
        </w:r>
      </w:ins>
      <w:r w:rsidR="00776269" w:rsidRPr="00D27938">
        <w:rPr>
          <w:rFonts w:ascii="Arial" w:hAnsi="Arial" w:cs="Arial"/>
          <w:b/>
          <w:lang w:val="fr-CA"/>
        </w:rPr>
        <w:t>identifiez</w:t>
      </w:r>
      <w:r w:rsidR="00776269" w:rsidRPr="00D27938">
        <w:rPr>
          <w:rFonts w:ascii="Arial" w:hAnsi="Arial" w:cs="Arial"/>
          <w:lang w:val="fr-CA"/>
        </w:rPr>
        <w:t xml:space="preserve"> les composants de votre vue C&amp;C qui </w:t>
      </w:r>
      <w:r w:rsidR="009F0902" w:rsidRPr="00D27938">
        <w:rPr>
          <w:rFonts w:ascii="Arial" w:hAnsi="Arial" w:cs="Arial"/>
          <w:lang w:val="fr-CA"/>
        </w:rPr>
        <w:t>sont impliqués</w:t>
      </w:r>
      <w:r w:rsidR="00776269" w:rsidRPr="00D27938">
        <w:rPr>
          <w:rFonts w:ascii="Arial" w:hAnsi="Arial" w:cs="Arial"/>
          <w:lang w:val="fr-CA"/>
        </w:rPr>
        <w:t xml:space="preserve"> dans l</w:t>
      </w:r>
      <w:r w:rsidR="00F420C8" w:rsidRPr="00D27938">
        <w:rPr>
          <w:rFonts w:ascii="Arial" w:hAnsi="Arial" w:cs="Arial"/>
          <w:lang w:val="fr-CA"/>
        </w:rPr>
        <w:t>’exécution du</w:t>
      </w:r>
      <w:r w:rsidR="00776269" w:rsidRPr="00D27938">
        <w:rPr>
          <w:rFonts w:ascii="Arial" w:hAnsi="Arial" w:cs="Arial"/>
          <w:lang w:val="fr-CA"/>
        </w:rPr>
        <w:t xml:space="preserve"> scénario et </w:t>
      </w:r>
      <w:r w:rsidR="00776269" w:rsidRPr="00D27938">
        <w:rPr>
          <w:rFonts w:ascii="Arial" w:hAnsi="Arial" w:cs="Arial"/>
          <w:b/>
          <w:lang w:val="fr-CA"/>
        </w:rPr>
        <w:t>expliquez</w:t>
      </w:r>
      <w:r w:rsidR="00776269" w:rsidRPr="00D27938">
        <w:rPr>
          <w:rFonts w:ascii="Arial" w:hAnsi="Arial" w:cs="Arial"/>
          <w:lang w:val="fr-CA"/>
        </w:rPr>
        <w:t xml:space="preserve"> quel est leur rôle. </w:t>
      </w:r>
    </w:p>
    <w:p w14:paraId="08B863C1" w14:textId="77777777" w:rsidR="004A4DF0" w:rsidRPr="00D27938" w:rsidRDefault="004A4DF0" w:rsidP="00295347">
      <w:pPr>
        <w:spacing w:after="120"/>
        <w:jc w:val="both"/>
        <w:rPr>
          <w:rFonts w:ascii="Arial" w:hAnsi="Arial" w:cs="Arial"/>
          <w:lang w:val="fr-CA"/>
        </w:rPr>
      </w:pPr>
    </w:p>
    <w:p w14:paraId="24D7A068" w14:textId="059D2F0F" w:rsidR="004A4DF0" w:rsidRPr="00D27938" w:rsidRDefault="004A4DF0" w:rsidP="00295347">
      <w:pPr>
        <w:spacing w:after="120"/>
        <w:jc w:val="both"/>
        <w:rPr>
          <w:rFonts w:ascii="Arial" w:hAnsi="Arial" w:cs="Arial"/>
          <w:lang w:val="fr-CA"/>
        </w:rPr>
      </w:pPr>
      <w:r w:rsidRPr="00D27938">
        <w:rPr>
          <w:rFonts w:ascii="Arial" w:hAnsi="Arial" w:cs="Arial"/>
          <w:lang w:val="fr-CA"/>
        </w:rPr>
        <w:t>Prenez note que vo</w:t>
      </w:r>
      <w:r w:rsidR="004D5C9A" w:rsidRPr="00D27938">
        <w:rPr>
          <w:rFonts w:ascii="Arial" w:hAnsi="Arial" w:cs="Arial"/>
          <w:lang w:val="fr-CA"/>
        </w:rPr>
        <w:t>tre</w:t>
      </w:r>
      <w:r w:rsidRPr="00D27938">
        <w:rPr>
          <w:rFonts w:ascii="Arial" w:hAnsi="Arial" w:cs="Arial"/>
          <w:lang w:val="fr-CA"/>
        </w:rPr>
        <w:t xml:space="preserve"> vue</w:t>
      </w:r>
      <w:r w:rsidR="004D5C9A" w:rsidRPr="00D27938">
        <w:rPr>
          <w:rFonts w:ascii="Arial" w:hAnsi="Arial" w:cs="Arial"/>
          <w:lang w:val="fr-CA"/>
        </w:rPr>
        <w:t xml:space="preserve"> </w:t>
      </w:r>
      <w:r w:rsidRPr="00D27938">
        <w:rPr>
          <w:rFonts w:ascii="Arial" w:hAnsi="Arial" w:cs="Arial"/>
          <w:lang w:val="fr-CA"/>
        </w:rPr>
        <w:t xml:space="preserve">doit être plus qu'une simple traduction du texte de la donnée en diagramme; vous devez démontrer un </w:t>
      </w:r>
      <w:r w:rsidRPr="00D27938">
        <w:rPr>
          <w:rFonts w:ascii="Arial" w:hAnsi="Arial" w:cs="Arial"/>
          <w:b/>
          <w:lang w:val="fr-CA"/>
        </w:rPr>
        <w:t>effort de conception</w:t>
      </w:r>
      <w:r w:rsidRPr="00D27938">
        <w:rPr>
          <w:rFonts w:ascii="Arial" w:hAnsi="Arial" w:cs="Arial"/>
          <w:lang w:val="fr-CA"/>
        </w:rPr>
        <w:t>.</w:t>
      </w:r>
    </w:p>
    <w:p w14:paraId="7F317F95" w14:textId="77B2E773" w:rsidR="004A4DF0" w:rsidRPr="00D27938" w:rsidRDefault="004A4DF0" w:rsidP="00295347">
      <w:pPr>
        <w:spacing w:after="120"/>
        <w:jc w:val="both"/>
        <w:rPr>
          <w:rFonts w:ascii="Arial" w:hAnsi="Arial" w:cs="Arial"/>
          <w:lang w:val="fr-CA"/>
        </w:rPr>
      </w:pPr>
      <w:r w:rsidRPr="00D27938">
        <w:rPr>
          <w:rFonts w:ascii="Arial" w:hAnsi="Arial" w:cs="Arial"/>
          <w:lang w:val="fr-CA"/>
        </w:rPr>
        <w:t>De plus, si vous choisissez le style multi-niveaux (</w:t>
      </w:r>
      <w:r w:rsidRPr="00D27938">
        <w:rPr>
          <w:rFonts w:ascii="Arial" w:hAnsi="Arial" w:cs="Arial"/>
          <w:i/>
          <w:lang w:val="fr-CA"/>
        </w:rPr>
        <w:t>multi-</w:t>
      </w:r>
      <w:proofErr w:type="spellStart"/>
      <w:r w:rsidRPr="00D27938">
        <w:rPr>
          <w:rFonts w:ascii="Arial" w:hAnsi="Arial" w:cs="Arial"/>
          <w:i/>
          <w:lang w:val="fr-CA"/>
        </w:rPr>
        <w:t>tier</w:t>
      </w:r>
      <w:proofErr w:type="spellEnd"/>
      <w:r w:rsidRPr="00D27938">
        <w:rPr>
          <w:rFonts w:ascii="Arial" w:hAnsi="Arial" w:cs="Arial"/>
          <w:lang w:val="fr-CA"/>
        </w:rPr>
        <w:t xml:space="preserve">), vous devez aussi montrer </w:t>
      </w:r>
      <w:r w:rsidR="00E61535" w:rsidRPr="00D27938">
        <w:rPr>
          <w:rFonts w:ascii="Arial" w:hAnsi="Arial" w:cs="Arial"/>
          <w:lang w:val="fr-CA"/>
        </w:rPr>
        <w:t>la</w:t>
      </w:r>
      <w:r w:rsidRPr="00D27938">
        <w:rPr>
          <w:rFonts w:ascii="Arial" w:hAnsi="Arial" w:cs="Arial"/>
          <w:lang w:val="fr-CA"/>
        </w:rPr>
        <w:t xml:space="preserve"> décomposition</w:t>
      </w:r>
      <w:r w:rsidR="00E61535" w:rsidRPr="00D27938">
        <w:rPr>
          <w:rFonts w:ascii="Arial" w:hAnsi="Arial" w:cs="Arial"/>
          <w:lang w:val="fr-CA"/>
        </w:rPr>
        <w:t>, en terme</w:t>
      </w:r>
      <w:r w:rsidR="00E458E9" w:rsidRPr="00D27938">
        <w:rPr>
          <w:rFonts w:ascii="Arial" w:hAnsi="Arial" w:cs="Arial"/>
          <w:lang w:val="fr-CA"/>
        </w:rPr>
        <w:t>s</w:t>
      </w:r>
      <w:r w:rsidR="00E61535" w:rsidRPr="00D27938">
        <w:rPr>
          <w:rFonts w:ascii="Arial" w:hAnsi="Arial" w:cs="Arial"/>
          <w:lang w:val="fr-CA"/>
        </w:rPr>
        <w:t xml:space="preserve"> de composants,</w:t>
      </w:r>
      <w:r w:rsidRPr="00D27938">
        <w:rPr>
          <w:rFonts w:ascii="Arial" w:hAnsi="Arial" w:cs="Arial"/>
          <w:lang w:val="fr-CA"/>
        </w:rPr>
        <w:t xml:space="preserve"> de chaque niveau (</w:t>
      </w:r>
      <w:proofErr w:type="spellStart"/>
      <w:r w:rsidRPr="00D27938">
        <w:rPr>
          <w:rFonts w:ascii="Arial" w:hAnsi="Arial" w:cs="Arial"/>
          <w:i/>
          <w:lang w:val="fr-CA"/>
        </w:rPr>
        <w:t>tier</w:t>
      </w:r>
      <w:proofErr w:type="spellEnd"/>
      <w:r w:rsidRPr="00D27938">
        <w:rPr>
          <w:rFonts w:ascii="Arial" w:hAnsi="Arial" w:cs="Arial"/>
          <w:lang w:val="fr-CA"/>
        </w:rPr>
        <w:t>)</w:t>
      </w:r>
      <w:r w:rsidR="00745DC1" w:rsidRPr="00D27938">
        <w:rPr>
          <w:rFonts w:ascii="Arial" w:hAnsi="Arial" w:cs="Arial"/>
          <w:lang w:val="fr-CA"/>
        </w:rPr>
        <w:t>.</w:t>
      </w:r>
    </w:p>
    <w:p w14:paraId="28F8741C" w14:textId="77777777" w:rsidR="004A4DF0" w:rsidRPr="00D27938" w:rsidRDefault="004A4DF0" w:rsidP="004A4DF0">
      <w:pPr>
        <w:rPr>
          <w:lang w:val="fr-CA"/>
        </w:rPr>
      </w:pPr>
    </w:p>
    <w:p w14:paraId="5E8B2F1C" w14:textId="6FA51E1D" w:rsidR="004A4DF0" w:rsidRPr="00D27938" w:rsidRDefault="0075388D" w:rsidP="004A4DF0">
      <w:pPr>
        <w:pStyle w:val="Reponse"/>
        <w:tabs>
          <w:tab w:val="clear" w:pos="9360"/>
          <w:tab w:val="right" w:leader="dot" w:pos="10800"/>
        </w:tabs>
      </w:pPr>
      <w:r w:rsidRPr="00D27938">
        <w:t>2 – Description textuelle :</w:t>
      </w:r>
      <w:r w:rsidR="004A4DF0" w:rsidRPr="00D27938">
        <w:tab/>
      </w:r>
    </w:p>
    <w:p w14:paraId="1C9B3651" w14:textId="77777777" w:rsidR="004A4DF0" w:rsidRPr="00D27938" w:rsidRDefault="004A4DF0" w:rsidP="004A4DF0">
      <w:pPr>
        <w:pStyle w:val="Reponse"/>
        <w:tabs>
          <w:tab w:val="clear" w:pos="9360"/>
          <w:tab w:val="right" w:leader="dot" w:pos="10800"/>
        </w:tabs>
      </w:pPr>
      <w:r w:rsidRPr="00D27938">
        <w:tab/>
      </w:r>
    </w:p>
    <w:p w14:paraId="097F7F8C" w14:textId="77777777" w:rsidR="004A4DF0" w:rsidRPr="00D27938" w:rsidRDefault="004A4DF0" w:rsidP="004A4DF0">
      <w:pPr>
        <w:pStyle w:val="Reponse"/>
        <w:tabs>
          <w:tab w:val="clear" w:pos="9360"/>
          <w:tab w:val="right" w:leader="dot" w:pos="10800"/>
        </w:tabs>
      </w:pPr>
      <w:r w:rsidRPr="00D27938">
        <w:tab/>
      </w:r>
    </w:p>
    <w:p w14:paraId="7B4CC139" w14:textId="77777777" w:rsidR="004A4DF0" w:rsidRPr="00D27938" w:rsidRDefault="004A4DF0" w:rsidP="004A4DF0">
      <w:pPr>
        <w:pStyle w:val="Reponse"/>
        <w:tabs>
          <w:tab w:val="clear" w:pos="9360"/>
          <w:tab w:val="right" w:leader="dot" w:pos="10800"/>
        </w:tabs>
      </w:pPr>
      <w:r w:rsidRPr="00D27938">
        <w:tab/>
      </w:r>
    </w:p>
    <w:p w14:paraId="4A9D9DB8" w14:textId="77777777" w:rsidR="004A4DF0" w:rsidRPr="00D27938" w:rsidRDefault="004A4DF0" w:rsidP="004A4DF0">
      <w:pPr>
        <w:pStyle w:val="Reponse"/>
        <w:tabs>
          <w:tab w:val="clear" w:pos="9360"/>
          <w:tab w:val="right" w:leader="dot" w:pos="10800"/>
        </w:tabs>
      </w:pPr>
      <w:r w:rsidRPr="00D27938">
        <w:tab/>
      </w:r>
    </w:p>
    <w:p w14:paraId="1BB878FB" w14:textId="77777777" w:rsidR="004A4DF0" w:rsidRPr="00D27938" w:rsidRDefault="004A4DF0" w:rsidP="004A4DF0">
      <w:pPr>
        <w:pStyle w:val="Reponse"/>
        <w:tabs>
          <w:tab w:val="clear" w:pos="9360"/>
          <w:tab w:val="right" w:leader="dot" w:pos="10800"/>
        </w:tabs>
      </w:pPr>
      <w:r w:rsidRPr="00D27938">
        <w:tab/>
      </w:r>
    </w:p>
    <w:p w14:paraId="0F06068F" w14:textId="77777777" w:rsidR="004A4DF0" w:rsidRPr="00D27938" w:rsidRDefault="004A4DF0" w:rsidP="004A4DF0">
      <w:pPr>
        <w:pStyle w:val="Reponse"/>
        <w:tabs>
          <w:tab w:val="clear" w:pos="9360"/>
          <w:tab w:val="right" w:leader="dot" w:pos="10800"/>
        </w:tabs>
      </w:pPr>
      <w:r w:rsidRPr="00D27938">
        <w:tab/>
      </w:r>
    </w:p>
    <w:p w14:paraId="75365976" w14:textId="77777777" w:rsidR="004A4DF0" w:rsidRPr="00D27938" w:rsidRDefault="004A4DF0" w:rsidP="004A4DF0">
      <w:pPr>
        <w:pStyle w:val="Reponse"/>
        <w:tabs>
          <w:tab w:val="clear" w:pos="9360"/>
          <w:tab w:val="right" w:leader="dot" w:pos="10800"/>
        </w:tabs>
      </w:pPr>
      <w:r w:rsidRPr="00D27938">
        <w:tab/>
      </w:r>
    </w:p>
    <w:p w14:paraId="411308F1" w14:textId="77777777" w:rsidR="004A4DF0" w:rsidRPr="00D27938" w:rsidRDefault="004A4DF0" w:rsidP="004A4DF0">
      <w:pPr>
        <w:pStyle w:val="Reponse"/>
        <w:tabs>
          <w:tab w:val="clear" w:pos="9360"/>
          <w:tab w:val="right" w:leader="dot" w:pos="10800"/>
        </w:tabs>
      </w:pPr>
      <w:r w:rsidRPr="00D27938">
        <w:tab/>
      </w:r>
    </w:p>
    <w:p w14:paraId="124ACFCF" w14:textId="77777777" w:rsidR="004A4DF0" w:rsidRPr="00D27938" w:rsidRDefault="004A4DF0" w:rsidP="004A4DF0">
      <w:pPr>
        <w:pStyle w:val="Reponse"/>
        <w:tabs>
          <w:tab w:val="clear" w:pos="9360"/>
          <w:tab w:val="right" w:leader="dot" w:pos="10800"/>
        </w:tabs>
      </w:pPr>
      <w:r w:rsidRPr="00D27938">
        <w:tab/>
      </w:r>
    </w:p>
    <w:p w14:paraId="5B12EBE6" w14:textId="77777777" w:rsidR="004A4DF0" w:rsidRPr="00D27938" w:rsidRDefault="004A4DF0" w:rsidP="004A4DF0">
      <w:pPr>
        <w:pStyle w:val="Reponse"/>
        <w:tabs>
          <w:tab w:val="clear" w:pos="9360"/>
          <w:tab w:val="right" w:leader="dot" w:pos="10800"/>
        </w:tabs>
      </w:pPr>
      <w:r w:rsidRPr="00D27938">
        <w:tab/>
      </w:r>
    </w:p>
    <w:p w14:paraId="3C42FFF8" w14:textId="2C813EAA" w:rsidR="00260D47" w:rsidRPr="00D27938" w:rsidRDefault="0075388D" w:rsidP="004A4DF0">
      <w:pPr>
        <w:pStyle w:val="Reponse"/>
        <w:tabs>
          <w:tab w:val="clear" w:pos="9360"/>
          <w:tab w:val="right" w:leader="dot" w:pos="10800"/>
        </w:tabs>
        <w:rPr>
          <w:ins w:id="11" w:author="Yvan Ross" w:date="2019-11-20T08:24:00Z"/>
        </w:rPr>
      </w:pPr>
      <w:r w:rsidRPr="00D27938">
        <w:t>1- Diagramme(s) et légende(s)</w:t>
      </w:r>
    </w:p>
    <w:p w14:paraId="7162AA3A" w14:textId="77777777" w:rsidR="00260D47" w:rsidRPr="00D27938" w:rsidRDefault="00260D47" w:rsidP="004A4DF0">
      <w:pPr>
        <w:pStyle w:val="Reponse"/>
        <w:tabs>
          <w:tab w:val="clear" w:pos="9360"/>
          <w:tab w:val="right" w:leader="dot" w:pos="10800"/>
        </w:tabs>
        <w:rPr>
          <w:ins w:id="12" w:author="Yvan Ross" w:date="2019-11-20T08:24:00Z"/>
        </w:rPr>
      </w:pPr>
    </w:p>
    <w:p w14:paraId="71296ACE" w14:textId="77777777" w:rsidR="00260D47" w:rsidRPr="00D27938" w:rsidRDefault="00260D47" w:rsidP="004A4DF0">
      <w:pPr>
        <w:pStyle w:val="Reponse"/>
        <w:tabs>
          <w:tab w:val="clear" w:pos="9360"/>
          <w:tab w:val="right" w:leader="dot" w:pos="10800"/>
        </w:tabs>
        <w:rPr>
          <w:ins w:id="13" w:author="Yvan Ross" w:date="2019-11-20T08:24:00Z"/>
        </w:rPr>
      </w:pPr>
    </w:p>
    <w:p w14:paraId="5CF344DD" w14:textId="77777777" w:rsidR="00260D47" w:rsidRPr="00D27938" w:rsidRDefault="00260D47" w:rsidP="004A4DF0">
      <w:pPr>
        <w:pStyle w:val="Reponse"/>
        <w:tabs>
          <w:tab w:val="clear" w:pos="9360"/>
          <w:tab w:val="right" w:leader="dot" w:pos="10800"/>
        </w:tabs>
        <w:rPr>
          <w:ins w:id="14" w:author="Yvan Ross" w:date="2019-11-20T08:24:00Z"/>
        </w:rPr>
      </w:pPr>
    </w:p>
    <w:p w14:paraId="7BA5BF01" w14:textId="77777777" w:rsidR="00260D47" w:rsidRPr="00D27938" w:rsidRDefault="00260D47" w:rsidP="004A4DF0">
      <w:pPr>
        <w:pStyle w:val="Reponse"/>
        <w:tabs>
          <w:tab w:val="clear" w:pos="9360"/>
          <w:tab w:val="right" w:leader="dot" w:pos="10800"/>
        </w:tabs>
        <w:rPr>
          <w:ins w:id="15" w:author="Yvan Ross" w:date="2019-11-20T08:24:00Z"/>
        </w:rPr>
      </w:pPr>
    </w:p>
    <w:p w14:paraId="209D78B5" w14:textId="77777777" w:rsidR="00260D47" w:rsidRPr="00D27938" w:rsidRDefault="00260D47" w:rsidP="004A4DF0">
      <w:pPr>
        <w:pStyle w:val="Reponse"/>
        <w:tabs>
          <w:tab w:val="clear" w:pos="9360"/>
          <w:tab w:val="right" w:leader="dot" w:pos="10800"/>
        </w:tabs>
        <w:rPr>
          <w:ins w:id="16" w:author="Yvan Ross" w:date="2019-11-20T08:24:00Z"/>
        </w:rPr>
      </w:pPr>
    </w:p>
    <w:p w14:paraId="542C8E98" w14:textId="77777777" w:rsidR="00260D47" w:rsidRPr="00D27938" w:rsidRDefault="00260D47" w:rsidP="004A4DF0">
      <w:pPr>
        <w:pStyle w:val="Reponse"/>
        <w:tabs>
          <w:tab w:val="clear" w:pos="9360"/>
          <w:tab w:val="right" w:leader="dot" w:pos="10800"/>
        </w:tabs>
        <w:rPr>
          <w:ins w:id="17" w:author="Yvan Ross" w:date="2019-11-20T08:24:00Z"/>
        </w:rPr>
      </w:pPr>
    </w:p>
    <w:p w14:paraId="4C674B10" w14:textId="77777777" w:rsidR="00260D47" w:rsidRPr="00D27938" w:rsidRDefault="00260D47" w:rsidP="004A4DF0">
      <w:pPr>
        <w:pStyle w:val="Reponse"/>
        <w:tabs>
          <w:tab w:val="clear" w:pos="9360"/>
          <w:tab w:val="right" w:leader="dot" w:pos="10800"/>
        </w:tabs>
        <w:rPr>
          <w:ins w:id="18" w:author="Yvan Ross" w:date="2019-11-20T08:24:00Z"/>
        </w:rPr>
      </w:pPr>
    </w:p>
    <w:p w14:paraId="31B78998" w14:textId="77777777" w:rsidR="00260D47" w:rsidRPr="00D27938" w:rsidRDefault="00260D47" w:rsidP="004A4DF0">
      <w:pPr>
        <w:pStyle w:val="Reponse"/>
        <w:tabs>
          <w:tab w:val="clear" w:pos="9360"/>
          <w:tab w:val="right" w:leader="dot" w:pos="10800"/>
        </w:tabs>
        <w:rPr>
          <w:ins w:id="19" w:author="Yvan Ross" w:date="2019-11-20T08:24:00Z"/>
        </w:rPr>
      </w:pPr>
    </w:p>
    <w:p w14:paraId="69264B75" w14:textId="77777777" w:rsidR="00260D47" w:rsidRPr="00D27938" w:rsidRDefault="00260D47" w:rsidP="004A4DF0">
      <w:pPr>
        <w:pStyle w:val="Reponse"/>
        <w:tabs>
          <w:tab w:val="clear" w:pos="9360"/>
          <w:tab w:val="right" w:leader="dot" w:pos="10800"/>
        </w:tabs>
        <w:rPr>
          <w:ins w:id="20" w:author="Yvan Ross" w:date="2019-11-20T08:24:00Z"/>
        </w:rPr>
      </w:pPr>
    </w:p>
    <w:p w14:paraId="7D29AD07" w14:textId="77777777" w:rsidR="00260D47" w:rsidRPr="00D27938" w:rsidRDefault="00260D47" w:rsidP="004A4DF0">
      <w:pPr>
        <w:pStyle w:val="Reponse"/>
        <w:tabs>
          <w:tab w:val="clear" w:pos="9360"/>
          <w:tab w:val="right" w:leader="dot" w:pos="10800"/>
        </w:tabs>
        <w:rPr>
          <w:ins w:id="21" w:author="Yvan Ross" w:date="2019-11-20T08:24:00Z"/>
        </w:rPr>
      </w:pPr>
    </w:p>
    <w:p w14:paraId="42DFEA77" w14:textId="77777777" w:rsidR="00260D47" w:rsidRPr="00D27938" w:rsidRDefault="00260D47" w:rsidP="004A4DF0">
      <w:pPr>
        <w:pStyle w:val="Reponse"/>
        <w:tabs>
          <w:tab w:val="clear" w:pos="9360"/>
          <w:tab w:val="right" w:leader="dot" w:pos="10800"/>
        </w:tabs>
        <w:rPr>
          <w:ins w:id="22" w:author="Yvan Ross" w:date="2019-11-20T08:24:00Z"/>
        </w:rPr>
      </w:pPr>
    </w:p>
    <w:p w14:paraId="2332BA10" w14:textId="77777777" w:rsidR="00260D47" w:rsidRPr="00D27938" w:rsidRDefault="00260D47" w:rsidP="004A4DF0">
      <w:pPr>
        <w:pStyle w:val="Reponse"/>
        <w:tabs>
          <w:tab w:val="clear" w:pos="9360"/>
          <w:tab w:val="right" w:leader="dot" w:pos="10800"/>
        </w:tabs>
        <w:rPr>
          <w:ins w:id="23" w:author="Yvan Ross" w:date="2019-11-20T08:24:00Z"/>
        </w:rPr>
      </w:pPr>
    </w:p>
    <w:p w14:paraId="6C18C1B0" w14:textId="77777777" w:rsidR="00260D47" w:rsidRPr="00D27938" w:rsidRDefault="00260D47" w:rsidP="004A4DF0">
      <w:pPr>
        <w:pStyle w:val="Reponse"/>
        <w:tabs>
          <w:tab w:val="clear" w:pos="9360"/>
          <w:tab w:val="right" w:leader="dot" w:pos="10800"/>
        </w:tabs>
        <w:rPr>
          <w:ins w:id="24" w:author="Yvan Ross" w:date="2019-11-20T08:24:00Z"/>
        </w:rPr>
      </w:pPr>
    </w:p>
    <w:p w14:paraId="0CCB80E4" w14:textId="77777777" w:rsidR="00260D47" w:rsidRPr="00D27938" w:rsidRDefault="00260D47" w:rsidP="004A4DF0">
      <w:pPr>
        <w:pStyle w:val="Reponse"/>
        <w:tabs>
          <w:tab w:val="clear" w:pos="9360"/>
          <w:tab w:val="right" w:leader="dot" w:pos="10800"/>
        </w:tabs>
        <w:rPr>
          <w:ins w:id="25" w:author="Yvan Ross" w:date="2019-11-20T08:24:00Z"/>
        </w:rPr>
      </w:pPr>
    </w:p>
    <w:p w14:paraId="761C595B" w14:textId="77777777" w:rsidR="00260D47" w:rsidRPr="00D27938" w:rsidRDefault="00260D47" w:rsidP="004A4DF0">
      <w:pPr>
        <w:pStyle w:val="Reponse"/>
        <w:tabs>
          <w:tab w:val="clear" w:pos="9360"/>
          <w:tab w:val="right" w:leader="dot" w:pos="10800"/>
        </w:tabs>
        <w:rPr>
          <w:ins w:id="26" w:author="Yvan Ross" w:date="2019-11-20T08:24:00Z"/>
        </w:rPr>
      </w:pPr>
    </w:p>
    <w:p w14:paraId="389CF08B" w14:textId="77777777" w:rsidR="00260D47" w:rsidRPr="00D27938" w:rsidRDefault="00260D47" w:rsidP="004A4DF0">
      <w:pPr>
        <w:pStyle w:val="Reponse"/>
        <w:tabs>
          <w:tab w:val="clear" w:pos="9360"/>
          <w:tab w:val="right" w:leader="dot" w:pos="10800"/>
        </w:tabs>
        <w:rPr>
          <w:ins w:id="27" w:author="Yvan Ross" w:date="2019-11-20T08:24:00Z"/>
        </w:rPr>
      </w:pPr>
    </w:p>
    <w:p w14:paraId="77C4E154" w14:textId="77777777" w:rsidR="00260D47" w:rsidRPr="00D27938" w:rsidRDefault="00260D47" w:rsidP="004A4DF0">
      <w:pPr>
        <w:pStyle w:val="Reponse"/>
        <w:tabs>
          <w:tab w:val="clear" w:pos="9360"/>
          <w:tab w:val="right" w:leader="dot" w:pos="10800"/>
        </w:tabs>
        <w:rPr>
          <w:ins w:id="28" w:author="Yvan Ross" w:date="2019-11-20T08:24:00Z"/>
        </w:rPr>
      </w:pPr>
    </w:p>
    <w:p w14:paraId="570555BD" w14:textId="77777777" w:rsidR="00260D47" w:rsidRPr="00D27938" w:rsidRDefault="00260D47" w:rsidP="004A4DF0">
      <w:pPr>
        <w:pStyle w:val="Reponse"/>
        <w:tabs>
          <w:tab w:val="clear" w:pos="9360"/>
          <w:tab w:val="right" w:leader="dot" w:pos="10800"/>
        </w:tabs>
        <w:rPr>
          <w:ins w:id="29" w:author="Yvan Ross" w:date="2019-11-20T08:24:00Z"/>
        </w:rPr>
      </w:pPr>
    </w:p>
    <w:p w14:paraId="02B7282D" w14:textId="77777777" w:rsidR="00260D47" w:rsidRPr="00D27938" w:rsidRDefault="00260D47" w:rsidP="004A4DF0">
      <w:pPr>
        <w:pStyle w:val="Reponse"/>
        <w:tabs>
          <w:tab w:val="clear" w:pos="9360"/>
          <w:tab w:val="right" w:leader="dot" w:pos="10800"/>
        </w:tabs>
        <w:rPr>
          <w:ins w:id="30" w:author="Yvan Ross" w:date="2019-11-20T08:24:00Z"/>
        </w:rPr>
      </w:pPr>
    </w:p>
    <w:p w14:paraId="478D0B22" w14:textId="77777777" w:rsidR="00260D47" w:rsidRPr="00D27938" w:rsidRDefault="00260D47" w:rsidP="004A4DF0">
      <w:pPr>
        <w:pStyle w:val="Reponse"/>
        <w:tabs>
          <w:tab w:val="clear" w:pos="9360"/>
          <w:tab w:val="right" w:leader="dot" w:pos="10800"/>
        </w:tabs>
        <w:rPr>
          <w:ins w:id="31" w:author="Yvan Ross" w:date="2019-11-20T08:24:00Z"/>
        </w:rPr>
      </w:pPr>
    </w:p>
    <w:p w14:paraId="08F0E775" w14:textId="77777777" w:rsidR="00260D47" w:rsidRPr="00D27938" w:rsidRDefault="00260D47" w:rsidP="004A4DF0">
      <w:pPr>
        <w:pStyle w:val="Reponse"/>
        <w:tabs>
          <w:tab w:val="clear" w:pos="9360"/>
          <w:tab w:val="right" w:leader="dot" w:pos="10800"/>
        </w:tabs>
        <w:rPr>
          <w:ins w:id="32" w:author="Yvan Ross" w:date="2019-11-20T08:24:00Z"/>
        </w:rPr>
      </w:pPr>
    </w:p>
    <w:p w14:paraId="1CEC1E4A" w14:textId="77777777" w:rsidR="00260D47" w:rsidRPr="00D27938" w:rsidRDefault="00260D47" w:rsidP="004A4DF0">
      <w:pPr>
        <w:pStyle w:val="Reponse"/>
        <w:tabs>
          <w:tab w:val="clear" w:pos="9360"/>
          <w:tab w:val="right" w:leader="dot" w:pos="10800"/>
        </w:tabs>
        <w:rPr>
          <w:ins w:id="33" w:author="Yvan Ross" w:date="2019-11-20T08:24:00Z"/>
        </w:rPr>
      </w:pPr>
    </w:p>
    <w:p w14:paraId="2952CBDC" w14:textId="77777777" w:rsidR="00260D47" w:rsidRPr="00D27938" w:rsidRDefault="00260D47" w:rsidP="004A4DF0">
      <w:pPr>
        <w:pStyle w:val="Reponse"/>
        <w:tabs>
          <w:tab w:val="clear" w:pos="9360"/>
          <w:tab w:val="right" w:leader="dot" w:pos="10800"/>
        </w:tabs>
        <w:rPr>
          <w:ins w:id="34" w:author="Yvan Ross" w:date="2019-11-20T08:24:00Z"/>
        </w:rPr>
      </w:pPr>
    </w:p>
    <w:p w14:paraId="68637BA1" w14:textId="77777777" w:rsidR="00260D47" w:rsidRPr="00D27938" w:rsidRDefault="00260D47" w:rsidP="004A4DF0">
      <w:pPr>
        <w:pStyle w:val="Reponse"/>
        <w:tabs>
          <w:tab w:val="clear" w:pos="9360"/>
          <w:tab w:val="right" w:leader="dot" w:pos="10800"/>
        </w:tabs>
        <w:rPr>
          <w:ins w:id="35" w:author="Yvan Ross" w:date="2019-11-20T08:24:00Z"/>
        </w:rPr>
      </w:pPr>
    </w:p>
    <w:p w14:paraId="4B8ABEFB" w14:textId="77777777" w:rsidR="00260D47" w:rsidRPr="00D27938" w:rsidRDefault="00260D47" w:rsidP="004A4DF0">
      <w:pPr>
        <w:pStyle w:val="Reponse"/>
        <w:tabs>
          <w:tab w:val="clear" w:pos="9360"/>
          <w:tab w:val="right" w:leader="dot" w:pos="10800"/>
        </w:tabs>
        <w:rPr>
          <w:ins w:id="36" w:author="Yvan Ross" w:date="2019-11-20T08:24:00Z"/>
        </w:rPr>
      </w:pPr>
    </w:p>
    <w:p w14:paraId="24CD87D0" w14:textId="77777777" w:rsidR="00260D47" w:rsidRPr="00D27938" w:rsidRDefault="00260D47" w:rsidP="004A4DF0">
      <w:pPr>
        <w:pStyle w:val="Reponse"/>
        <w:tabs>
          <w:tab w:val="clear" w:pos="9360"/>
          <w:tab w:val="right" w:leader="dot" w:pos="10800"/>
        </w:tabs>
        <w:rPr>
          <w:ins w:id="37" w:author="Yvan Ross" w:date="2019-11-20T08:24:00Z"/>
        </w:rPr>
      </w:pPr>
    </w:p>
    <w:p w14:paraId="7BE00E3A" w14:textId="77777777" w:rsidR="00260D47" w:rsidRPr="00D27938" w:rsidRDefault="00260D47" w:rsidP="004A4DF0">
      <w:pPr>
        <w:pStyle w:val="Reponse"/>
        <w:tabs>
          <w:tab w:val="clear" w:pos="9360"/>
          <w:tab w:val="right" w:leader="dot" w:pos="10800"/>
        </w:tabs>
        <w:rPr>
          <w:ins w:id="38" w:author="Yvan Ross" w:date="2019-11-20T08:24:00Z"/>
        </w:rPr>
      </w:pPr>
    </w:p>
    <w:p w14:paraId="7FF0BD21" w14:textId="18BEA106" w:rsidR="004A4DF0" w:rsidRPr="00D27938" w:rsidRDefault="0075388D" w:rsidP="004A4DF0">
      <w:pPr>
        <w:pStyle w:val="Reponse"/>
        <w:tabs>
          <w:tab w:val="clear" w:pos="9360"/>
          <w:tab w:val="right" w:leader="dot" w:pos="10800"/>
        </w:tabs>
      </w:pPr>
      <w:r w:rsidRPr="00D27938">
        <w:rPr>
          <w:rFonts w:cs="Arial"/>
        </w:rPr>
        <w:t>3-Description textuelle des différents composants</w:t>
      </w:r>
      <w:r w:rsidR="004A4DF0" w:rsidRPr="00D27938">
        <w:tab/>
      </w:r>
    </w:p>
    <w:p w14:paraId="51948E61" w14:textId="77777777" w:rsidR="004A4DF0" w:rsidRPr="00D27938" w:rsidRDefault="004A4DF0" w:rsidP="004A4DF0">
      <w:pPr>
        <w:pStyle w:val="Reponse"/>
        <w:tabs>
          <w:tab w:val="clear" w:pos="9360"/>
          <w:tab w:val="right" w:leader="dot" w:pos="10800"/>
        </w:tabs>
      </w:pPr>
      <w:r w:rsidRPr="00D27938">
        <w:tab/>
      </w:r>
    </w:p>
    <w:p w14:paraId="4B26EE96" w14:textId="77777777" w:rsidR="004A4DF0" w:rsidRPr="00D27938" w:rsidRDefault="004A4DF0" w:rsidP="004A4DF0">
      <w:pPr>
        <w:pStyle w:val="Reponse"/>
        <w:tabs>
          <w:tab w:val="clear" w:pos="9360"/>
          <w:tab w:val="right" w:leader="dot" w:pos="10800"/>
        </w:tabs>
      </w:pPr>
      <w:r w:rsidRPr="00D27938">
        <w:tab/>
      </w:r>
    </w:p>
    <w:p w14:paraId="2F9BD80B" w14:textId="77777777" w:rsidR="004A4DF0" w:rsidRPr="00D27938" w:rsidRDefault="004A4DF0" w:rsidP="004A4DF0">
      <w:pPr>
        <w:pStyle w:val="Reponse"/>
        <w:tabs>
          <w:tab w:val="clear" w:pos="9360"/>
          <w:tab w:val="right" w:leader="dot" w:pos="10800"/>
        </w:tabs>
      </w:pPr>
      <w:r w:rsidRPr="00D27938">
        <w:tab/>
      </w:r>
    </w:p>
    <w:p w14:paraId="08BBF8E3" w14:textId="77777777" w:rsidR="004A4DF0" w:rsidRPr="00D27938" w:rsidRDefault="004A4DF0" w:rsidP="004A4DF0">
      <w:pPr>
        <w:pStyle w:val="Reponse"/>
        <w:tabs>
          <w:tab w:val="clear" w:pos="9360"/>
          <w:tab w:val="right" w:leader="dot" w:pos="10800"/>
        </w:tabs>
      </w:pPr>
      <w:r w:rsidRPr="00D27938">
        <w:tab/>
      </w:r>
    </w:p>
    <w:p w14:paraId="2E47DC9B" w14:textId="77777777" w:rsidR="004A4DF0" w:rsidRPr="00D27938" w:rsidRDefault="004A4DF0" w:rsidP="004A4DF0">
      <w:pPr>
        <w:pStyle w:val="Reponse"/>
        <w:tabs>
          <w:tab w:val="clear" w:pos="9360"/>
          <w:tab w:val="right" w:leader="dot" w:pos="10800"/>
        </w:tabs>
      </w:pPr>
      <w:r w:rsidRPr="00D27938">
        <w:tab/>
      </w:r>
    </w:p>
    <w:p w14:paraId="15E6EC5F" w14:textId="77777777" w:rsidR="004A4DF0" w:rsidRPr="00D27938" w:rsidRDefault="004A4DF0" w:rsidP="004A4DF0">
      <w:pPr>
        <w:pStyle w:val="Reponse"/>
        <w:tabs>
          <w:tab w:val="clear" w:pos="9360"/>
          <w:tab w:val="right" w:leader="dot" w:pos="10800"/>
        </w:tabs>
      </w:pPr>
      <w:r w:rsidRPr="00D27938">
        <w:tab/>
      </w:r>
    </w:p>
    <w:p w14:paraId="5706A59E" w14:textId="77777777" w:rsidR="004A4DF0" w:rsidRPr="00D27938" w:rsidRDefault="004A4DF0" w:rsidP="004A4DF0">
      <w:pPr>
        <w:pStyle w:val="Reponse"/>
        <w:tabs>
          <w:tab w:val="clear" w:pos="9360"/>
          <w:tab w:val="right" w:leader="dot" w:pos="10800"/>
        </w:tabs>
      </w:pPr>
      <w:r w:rsidRPr="00D27938">
        <w:tab/>
      </w:r>
    </w:p>
    <w:p w14:paraId="350C8593" w14:textId="77777777" w:rsidR="004A4DF0" w:rsidRPr="00D27938" w:rsidRDefault="004A4DF0" w:rsidP="004A4DF0">
      <w:pPr>
        <w:pStyle w:val="Reponse"/>
        <w:tabs>
          <w:tab w:val="clear" w:pos="9360"/>
          <w:tab w:val="right" w:leader="dot" w:pos="10800"/>
        </w:tabs>
      </w:pPr>
      <w:r w:rsidRPr="00D27938">
        <w:tab/>
      </w:r>
    </w:p>
    <w:p w14:paraId="3C6D36D0" w14:textId="77777777" w:rsidR="004A4DF0" w:rsidRPr="00D27938" w:rsidRDefault="004A4DF0" w:rsidP="004A4DF0">
      <w:pPr>
        <w:pStyle w:val="Reponse"/>
        <w:tabs>
          <w:tab w:val="clear" w:pos="9360"/>
          <w:tab w:val="right" w:leader="dot" w:pos="10800"/>
        </w:tabs>
      </w:pPr>
      <w:r w:rsidRPr="00D27938">
        <w:tab/>
      </w:r>
    </w:p>
    <w:p w14:paraId="44DC9E4E" w14:textId="77777777" w:rsidR="004A4DF0" w:rsidRPr="00D27938" w:rsidRDefault="004A4DF0" w:rsidP="004A4DF0">
      <w:pPr>
        <w:pStyle w:val="Reponse"/>
        <w:tabs>
          <w:tab w:val="clear" w:pos="9360"/>
          <w:tab w:val="right" w:leader="dot" w:pos="10800"/>
        </w:tabs>
      </w:pPr>
      <w:r w:rsidRPr="00D27938">
        <w:tab/>
      </w:r>
    </w:p>
    <w:p w14:paraId="5EB200E2" w14:textId="77777777" w:rsidR="004A4DF0" w:rsidRPr="00D27938" w:rsidRDefault="004A4DF0" w:rsidP="004A4DF0">
      <w:pPr>
        <w:pStyle w:val="Reponse"/>
        <w:tabs>
          <w:tab w:val="clear" w:pos="9360"/>
          <w:tab w:val="right" w:leader="dot" w:pos="10800"/>
        </w:tabs>
      </w:pPr>
      <w:r w:rsidRPr="00D27938">
        <w:tab/>
      </w:r>
    </w:p>
    <w:p w14:paraId="6DD8C32D" w14:textId="77777777" w:rsidR="004A4DF0" w:rsidRPr="00D27938" w:rsidRDefault="004A4DF0" w:rsidP="004A4DF0">
      <w:pPr>
        <w:pStyle w:val="Reponse"/>
        <w:tabs>
          <w:tab w:val="clear" w:pos="9360"/>
          <w:tab w:val="right" w:leader="dot" w:pos="10800"/>
        </w:tabs>
      </w:pPr>
      <w:r w:rsidRPr="00D27938">
        <w:tab/>
      </w:r>
    </w:p>
    <w:p w14:paraId="2FC496D3" w14:textId="77777777" w:rsidR="004A4DF0" w:rsidRPr="00D27938" w:rsidRDefault="004A4DF0" w:rsidP="004A4DF0">
      <w:pPr>
        <w:pStyle w:val="Reponse"/>
        <w:tabs>
          <w:tab w:val="clear" w:pos="9360"/>
          <w:tab w:val="right" w:leader="dot" w:pos="10800"/>
        </w:tabs>
      </w:pPr>
      <w:r w:rsidRPr="00D27938">
        <w:tab/>
      </w:r>
    </w:p>
    <w:p w14:paraId="23DAF1B3" w14:textId="77777777" w:rsidR="004A4DF0" w:rsidRPr="00D27938" w:rsidRDefault="004A4DF0" w:rsidP="004A4DF0">
      <w:pPr>
        <w:pStyle w:val="Reponse"/>
        <w:tabs>
          <w:tab w:val="clear" w:pos="9360"/>
          <w:tab w:val="right" w:leader="dot" w:pos="10800"/>
        </w:tabs>
      </w:pPr>
      <w:r w:rsidRPr="00D27938">
        <w:tab/>
      </w:r>
    </w:p>
    <w:p w14:paraId="217719B9" w14:textId="77777777" w:rsidR="004A4DF0" w:rsidRPr="00D27938" w:rsidRDefault="004A4DF0" w:rsidP="004A4DF0">
      <w:pPr>
        <w:pStyle w:val="Reponse"/>
        <w:tabs>
          <w:tab w:val="clear" w:pos="9360"/>
          <w:tab w:val="right" w:leader="dot" w:pos="10800"/>
        </w:tabs>
      </w:pPr>
      <w:r w:rsidRPr="00D27938">
        <w:tab/>
      </w:r>
    </w:p>
    <w:p w14:paraId="7122A2CC" w14:textId="77777777" w:rsidR="004A4DF0" w:rsidRPr="00D27938" w:rsidRDefault="004A4DF0" w:rsidP="004A4DF0">
      <w:pPr>
        <w:pStyle w:val="Reponse"/>
        <w:tabs>
          <w:tab w:val="clear" w:pos="9360"/>
          <w:tab w:val="right" w:leader="dot" w:pos="10800"/>
        </w:tabs>
      </w:pPr>
      <w:r w:rsidRPr="00D27938">
        <w:tab/>
      </w:r>
    </w:p>
    <w:p w14:paraId="58CC6F15" w14:textId="77777777" w:rsidR="004A4DF0" w:rsidRPr="00D27938" w:rsidRDefault="004A4DF0" w:rsidP="004A4DF0">
      <w:pPr>
        <w:pStyle w:val="Reponse"/>
        <w:tabs>
          <w:tab w:val="clear" w:pos="9360"/>
          <w:tab w:val="right" w:leader="dot" w:pos="10800"/>
        </w:tabs>
      </w:pPr>
      <w:r w:rsidRPr="00D27938">
        <w:tab/>
      </w:r>
    </w:p>
    <w:p w14:paraId="35CE65F3" w14:textId="77777777" w:rsidR="004A4DF0" w:rsidRPr="00D27938" w:rsidRDefault="004A4DF0" w:rsidP="004A4DF0">
      <w:pPr>
        <w:pStyle w:val="Reponse"/>
        <w:tabs>
          <w:tab w:val="clear" w:pos="9360"/>
          <w:tab w:val="right" w:leader="dot" w:pos="10800"/>
        </w:tabs>
      </w:pPr>
      <w:r w:rsidRPr="00D27938">
        <w:tab/>
      </w:r>
    </w:p>
    <w:p w14:paraId="4A29F5A4" w14:textId="77777777" w:rsidR="004A4DF0" w:rsidRPr="00D27938" w:rsidRDefault="004A4DF0" w:rsidP="004A4DF0">
      <w:pPr>
        <w:pStyle w:val="Reponse"/>
        <w:tabs>
          <w:tab w:val="clear" w:pos="9360"/>
          <w:tab w:val="right" w:leader="dot" w:pos="10800"/>
        </w:tabs>
      </w:pPr>
      <w:r w:rsidRPr="00D27938">
        <w:tab/>
      </w:r>
    </w:p>
    <w:p w14:paraId="46C170AA" w14:textId="77777777" w:rsidR="004A4DF0" w:rsidRPr="00D27938" w:rsidRDefault="004A4DF0" w:rsidP="004A4DF0">
      <w:pPr>
        <w:pStyle w:val="Reponse"/>
        <w:tabs>
          <w:tab w:val="clear" w:pos="9360"/>
          <w:tab w:val="right" w:leader="dot" w:pos="10800"/>
        </w:tabs>
      </w:pPr>
      <w:r w:rsidRPr="00D27938">
        <w:tab/>
      </w:r>
    </w:p>
    <w:p w14:paraId="060C0CAB" w14:textId="77777777" w:rsidR="004A4DF0" w:rsidRPr="00D27938" w:rsidRDefault="004A4DF0" w:rsidP="004A4DF0">
      <w:pPr>
        <w:pStyle w:val="Reponse"/>
        <w:tabs>
          <w:tab w:val="clear" w:pos="9360"/>
          <w:tab w:val="right" w:leader="dot" w:pos="10800"/>
        </w:tabs>
      </w:pPr>
      <w:r w:rsidRPr="00D27938">
        <w:tab/>
      </w:r>
    </w:p>
    <w:p w14:paraId="174EA69C" w14:textId="77777777" w:rsidR="004A4DF0" w:rsidRPr="00D27938" w:rsidRDefault="004A4DF0" w:rsidP="004A4DF0">
      <w:pPr>
        <w:pStyle w:val="Reponse"/>
        <w:tabs>
          <w:tab w:val="clear" w:pos="9360"/>
          <w:tab w:val="right" w:leader="dot" w:pos="10800"/>
        </w:tabs>
      </w:pPr>
      <w:r w:rsidRPr="00D27938">
        <w:tab/>
      </w:r>
    </w:p>
    <w:p w14:paraId="3F5A61C6" w14:textId="77777777" w:rsidR="004A4DF0" w:rsidRPr="00D27938" w:rsidRDefault="004A4DF0" w:rsidP="004A4DF0">
      <w:pPr>
        <w:pStyle w:val="Reponse"/>
        <w:tabs>
          <w:tab w:val="clear" w:pos="9360"/>
          <w:tab w:val="right" w:leader="dot" w:pos="10800"/>
        </w:tabs>
      </w:pPr>
      <w:r w:rsidRPr="00D27938">
        <w:tab/>
      </w:r>
    </w:p>
    <w:p w14:paraId="0965BE20" w14:textId="77777777" w:rsidR="004A4DF0" w:rsidRPr="00D27938" w:rsidRDefault="004A4DF0" w:rsidP="004A4DF0">
      <w:pPr>
        <w:pStyle w:val="Reponse"/>
        <w:tabs>
          <w:tab w:val="clear" w:pos="9360"/>
          <w:tab w:val="right" w:leader="dot" w:pos="10800"/>
        </w:tabs>
      </w:pPr>
      <w:r w:rsidRPr="00D27938">
        <w:tab/>
      </w:r>
    </w:p>
    <w:p w14:paraId="1F3B9942" w14:textId="77777777" w:rsidR="004A4DF0" w:rsidRPr="00D27938" w:rsidRDefault="004A4DF0" w:rsidP="004A4DF0">
      <w:pPr>
        <w:pStyle w:val="Reponse"/>
        <w:tabs>
          <w:tab w:val="clear" w:pos="9360"/>
          <w:tab w:val="right" w:leader="dot" w:pos="10800"/>
        </w:tabs>
      </w:pPr>
      <w:r w:rsidRPr="00D27938">
        <w:tab/>
      </w:r>
    </w:p>
    <w:p w14:paraId="4C734554" w14:textId="77777777" w:rsidR="004A4DF0" w:rsidRPr="00D27938" w:rsidRDefault="004A4DF0" w:rsidP="004A4DF0">
      <w:pPr>
        <w:pStyle w:val="Reponse"/>
        <w:tabs>
          <w:tab w:val="clear" w:pos="9360"/>
          <w:tab w:val="right" w:leader="dot" w:pos="10800"/>
        </w:tabs>
      </w:pPr>
      <w:r w:rsidRPr="00D27938">
        <w:tab/>
      </w:r>
    </w:p>
    <w:p w14:paraId="7D3784DF" w14:textId="77777777" w:rsidR="004A4DF0" w:rsidRPr="00D27938" w:rsidRDefault="004A4DF0" w:rsidP="004A4DF0">
      <w:pPr>
        <w:pStyle w:val="Reponse"/>
        <w:tabs>
          <w:tab w:val="clear" w:pos="9360"/>
          <w:tab w:val="right" w:leader="dot" w:pos="10800"/>
        </w:tabs>
      </w:pPr>
      <w:r w:rsidRPr="00D27938">
        <w:tab/>
      </w:r>
    </w:p>
    <w:p w14:paraId="55F16BA7" w14:textId="5F4A388B" w:rsidR="004A4DF0" w:rsidRPr="00D27938" w:rsidRDefault="0075388D" w:rsidP="004A4DF0">
      <w:pPr>
        <w:pStyle w:val="Reponse"/>
        <w:tabs>
          <w:tab w:val="clear" w:pos="9360"/>
          <w:tab w:val="right" w:leader="dot" w:pos="10800"/>
        </w:tabs>
      </w:pPr>
      <w:r w:rsidRPr="00D27938">
        <w:rPr>
          <w:rFonts w:cs="Arial"/>
        </w:rPr>
        <w:t>4-Description des différents connecteurs/interfaces</w:t>
      </w:r>
      <w:r w:rsidR="004A4DF0" w:rsidRPr="00D27938">
        <w:tab/>
      </w:r>
    </w:p>
    <w:p w14:paraId="29BBBD43" w14:textId="77777777" w:rsidR="004A4DF0" w:rsidRPr="00D27938" w:rsidRDefault="004A4DF0" w:rsidP="004A4DF0">
      <w:pPr>
        <w:pStyle w:val="Reponse"/>
        <w:tabs>
          <w:tab w:val="clear" w:pos="9360"/>
          <w:tab w:val="right" w:leader="dot" w:pos="10800"/>
        </w:tabs>
      </w:pPr>
      <w:r w:rsidRPr="00D27938">
        <w:tab/>
      </w:r>
    </w:p>
    <w:p w14:paraId="45F2C65F" w14:textId="77777777" w:rsidR="005E2021" w:rsidRPr="00D27938" w:rsidRDefault="005E2021" w:rsidP="005E2021">
      <w:pPr>
        <w:pStyle w:val="Reponse"/>
        <w:tabs>
          <w:tab w:val="clear" w:pos="9360"/>
          <w:tab w:val="right" w:leader="dot" w:pos="10800"/>
        </w:tabs>
      </w:pPr>
      <w:r w:rsidRPr="00D27938">
        <w:tab/>
      </w:r>
    </w:p>
    <w:p w14:paraId="0DB1034E" w14:textId="77777777" w:rsidR="005E2021" w:rsidRPr="00D27938" w:rsidRDefault="005E2021" w:rsidP="005E2021">
      <w:pPr>
        <w:pStyle w:val="Reponse"/>
        <w:tabs>
          <w:tab w:val="clear" w:pos="9360"/>
          <w:tab w:val="right" w:leader="dot" w:pos="10800"/>
        </w:tabs>
      </w:pPr>
      <w:r w:rsidRPr="00D27938">
        <w:tab/>
      </w:r>
    </w:p>
    <w:p w14:paraId="5AD8842D" w14:textId="77777777" w:rsidR="005E2021" w:rsidRPr="00D27938" w:rsidRDefault="005E2021" w:rsidP="005E2021">
      <w:pPr>
        <w:pStyle w:val="Reponse"/>
        <w:tabs>
          <w:tab w:val="clear" w:pos="9360"/>
          <w:tab w:val="right" w:leader="dot" w:pos="10800"/>
        </w:tabs>
      </w:pPr>
      <w:r w:rsidRPr="00D27938">
        <w:tab/>
      </w:r>
    </w:p>
    <w:p w14:paraId="3F539F12" w14:textId="77777777" w:rsidR="005E2021" w:rsidRPr="00D27938" w:rsidRDefault="005E2021" w:rsidP="005E2021">
      <w:pPr>
        <w:pStyle w:val="Reponse"/>
        <w:tabs>
          <w:tab w:val="clear" w:pos="9360"/>
          <w:tab w:val="right" w:leader="dot" w:pos="10800"/>
        </w:tabs>
      </w:pPr>
      <w:r w:rsidRPr="00D27938">
        <w:tab/>
      </w:r>
    </w:p>
    <w:p w14:paraId="060A3E86" w14:textId="77777777" w:rsidR="005E2021" w:rsidRPr="00D27938" w:rsidRDefault="005E2021" w:rsidP="005E2021">
      <w:pPr>
        <w:pStyle w:val="Reponse"/>
        <w:tabs>
          <w:tab w:val="clear" w:pos="9360"/>
          <w:tab w:val="right" w:leader="dot" w:pos="10800"/>
        </w:tabs>
      </w:pPr>
      <w:r w:rsidRPr="00D27938">
        <w:tab/>
      </w:r>
    </w:p>
    <w:p w14:paraId="520D4B02" w14:textId="77777777" w:rsidR="005E2021" w:rsidRPr="00D27938" w:rsidRDefault="005E2021" w:rsidP="005E2021">
      <w:pPr>
        <w:pStyle w:val="Reponse"/>
        <w:tabs>
          <w:tab w:val="clear" w:pos="9360"/>
          <w:tab w:val="right" w:leader="dot" w:pos="10800"/>
        </w:tabs>
      </w:pPr>
      <w:r w:rsidRPr="00D27938">
        <w:tab/>
      </w:r>
    </w:p>
    <w:p w14:paraId="63036BA2" w14:textId="77777777" w:rsidR="005E2021" w:rsidRPr="00D27938" w:rsidRDefault="005E2021" w:rsidP="005E2021">
      <w:pPr>
        <w:pStyle w:val="Reponse"/>
        <w:tabs>
          <w:tab w:val="clear" w:pos="9360"/>
          <w:tab w:val="right" w:leader="dot" w:pos="10800"/>
        </w:tabs>
      </w:pPr>
      <w:r w:rsidRPr="00D27938">
        <w:tab/>
      </w:r>
    </w:p>
    <w:p w14:paraId="154512E0" w14:textId="77777777" w:rsidR="005E2021" w:rsidRPr="00D27938" w:rsidRDefault="005E2021" w:rsidP="005E2021">
      <w:pPr>
        <w:pStyle w:val="Reponse"/>
        <w:tabs>
          <w:tab w:val="clear" w:pos="9360"/>
          <w:tab w:val="right" w:leader="dot" w:pos="10800"/>
        </w:tabs>
      </w:pPr>
      <w:r w:rsidRPr="00D27938">
        <w:tab/>
      </w:r>
    </w:p>
    <w:p w14:paraId="15F1D9DE" w14:textId="77777777" w:rsidR="005E2021" w:rsidRPr="00D27938" w:rsidRDefault="005E2021" w:rsidP="005E2021">
      <w:pPr>
        <w:pStyle w:val="Reponse"/>
        <w:tabs>
          <w:tab w:val="clear" w:pos="9360"/>
          <w:tab w:val="right" w:leader="dot" w:pos="10800"/>
        </w:tabs>
      </w:pPr>
      <w:r w:rsidRPr="00D27938">
        <w:tab/>
      </w:r>
    </w:p>
    <w:p w14:paraId="7A3FDFDA" w14:textId="77777777" w:rsidR="005E2021" w:rsidRPr="00D27938" w:rsidRDefault="005E2021" w:rsidP="005E2021">
      <w:pPr>
        <w:pStyle w:val="Reponse"/>
        <w:tabs>
          <w:tab w:val="clear" w:pos="9360"/>
          <w:tab w:val="right" w:leader="dot" w:pos="10800"/>
        </w:tabs>
      </w:pPr>
      <w:r w:rsidRPr="00D27938">
        <w:tab/>
      </w:r>
    </w:p>
    <w:p w14:paraId="7F7BB5F6" w14:textId="77777777" w:rsidR="005E2021" w:rsidRPr="00D27938" w:rsidRDefault="005E2021" w:rsidP="005E2021">
      <w:pPr>
        <w:pStyle w:val="Reponse"/>
        <w:tabs>
          <w:tab w:val="clear" w:pos="9360"/>
          <w:tab w:val="right" w:leader="dot" w:pos="10800"/>
        </w:tabs>
      </w:pPr>
      <w:r w:rsidRPr="00D27938">
        <w:tab/>
      </w:r>
    </w:p>
    <w:p w14:paraId="4800A3AA" w14:textId="77777777" w:rsidR="005E2021" w:rsidRPr="00D27938" w:rsidRDefault="005E2021" w:rsidP="005E2021">
      <w:pPr>
        <w:pStyle w:val="Reponse"/>
        <w:tabs>
          <w:tab w:val="clear" w:pos="9360"/>
          <w:tab w:val="right" w:leader="dot" w:pos="10800"/>
        </w:tabs>
      </w:pPr>
      <w:r w:rsidRPr="00D27938">
        <w:tab/>
      </w:r>
    </w:p>
    <w:p w14:paraId="5B938FFE" w14:textId="77777777" w:rsidR="005E2021" w:rsidRPr="00D27938" w:rsidRDefault="005E2021" w:rsidP="005E2021">
      <w:pPr>
        <w:pStyle w:val="Reponse"/>
        <w:tabs>
          <w:tab w:val="clear" w:pos="9360"/>
          <w:tab w:val="right" w:leader="dot" w:pos="10800"/>
        </w:tabs>
      </w:pPr>
      <w:r w:rsidRPr="00D27938">
        <w:tab/>
      </w:r>
    </w:p>
    <w:p w14:paraId="4707D7F1" w14:textId="77777777" w:rsidR="005E2021" w:rsidRPr="00D27938" w:rsidRDefault="005E2021" w:rsidP="005E2021">
      <w:pPr>
        <w:pStyle w:val="Reponse"/>
        <w:tabs>
          <w:tab w:val="clear" w:pos="9360"/>
          <w:tab w:val="right" w:leader="dot" w:pos="10800"/>
        </w:tabs>
      </w:pPr>
      <w:r w:rsidRPr="00D27938">
        <w:tab/>
      </w:r>
    </w:p>
    <w:p w14:paraId="12F41C22" w14:textId="77777777" w:rsidR="005E2021" w:rsidRPr="00D27938" w:rsidRDefault="005E2021" w:rsidP="005E2021">
      <w:pPr>
        <w:pStyle w:val="Reponse"/>
        <w:tabs>
          <w:tab w:val="clear" w:pos="9360"/>
          <w:tab w:val="right" w:leader="dot" w:pos="10800"/>
        </w:tabs>
      </w:pPr>
      <w:r w:rsidRPr="00D27938">
        <w:tab/>
      </w:r>
    </w:p>
    <w:p w14:paraId="39E80730" w14:textId="77777777" w:rsidR="005E2021" w:rsidRPr="00D27938" w:rsidRDefault="005E2021" w:rsidP="005E2021">
      <w:pPr>
        <w:pStyle w:val="Reponse"/>
        <w:tabs>
          <w:tab w:val="clear" w:pos="9360"/>
          <w:tab w:val="right" w:leader="dot" w:pos="10800"/>
        </w:tabs>
      </w:pPr>
      <w:r w:rsidRPr="00D27938">
        <w:tab/>
      </w:r>
    </w:p>
    <w:p w14:paraId="1568972E" w14:textId="77777777" w:rsidR="005E2021" w:rsidRPr="00D27938" w:rsidRDefault="005E2021" w:rsidP="005E2021">
      <w:pPr>
        <w:pStyle w:val="Reponse"/>
        <w:tabs>
          <w:tab w:val="clear" w:pos="9360"/>
          <w:tab w:val="right" w:leader="dot" w:pos="10800"/>
        </w:tabs>
      </w:pPr>
      <w:r w:rsidRPr="00D27938">
        <w:tab/>
      </w:r>
    </w:p>
    <w:p w14:paraId="687C71E9" w14:textId="77777777" w:rsidR="005E2021" w:rsidRPr="00D27938" w:rsidRDefault="005E2021" w:rsidP="005E2021">
      <w:pPr>
        <w:pStyle w:val="Reponse"/>
        <w:tabs>
          <w:tab w:val="clear" w:pos="9360"/>
          <w:tab w:val="right" w:leader="dot" w:pos="10800"/>
        </w:tabs>
      </w:pPr>
      <w:r w:rsidRPr="00D27938">
        <w:tab/>
      </w:r>
    </w:p>
    <w:p w14:paraId="092AEC50" w14:textId="77777777" w:rsidR="005E2021" w:rsidRPr="00D27938" w:rsidRDefault="005E2021" w:rsidP="005E2021">
      <w:pPr>
        <w:pStyle w:val="Reponse"/>
        <w:tabs>
          <w:tab w:val="clear" w:pos="9360"/>
          <w:tab w:val="right" w:leader="dot" w:pos="10800"/>
        </w:tabs>
      </w:pPr>
      <w:r w:rsidRPr="00D27938">
        <w:tab/>
      </w:r>
    </w:p>
    <w:p w14:paraId="4EB8656B" w14:textId="77777777" w:rsidR="005E2021" w:rsidRPr="00D27938" w:rsidRDefault="005E2021" w:rsidP="005E2021">
      <w:pPr>
        <w:pStyle w:val="Reponse"/>
        <w:tabs>
          <w:tab w:val="clear" w:pos="9360"/>
          <w:tab w:val="right" w:leader="dot" w:pos="10800"/>
        </w:tabs>
      </w:pPr>
      <w:r w:rsidRPr="00D27938">
        <w:tab/>
      </w:r>
    </w:p>
    <w:p w14:paraId="1317A818" w14:textId="77777777" w:rsidR="005E2021" w:rsidRPr="00D27938" w:rsidRDefault="005E2021" w:rsidP="005E2021">
      <w:pPr>
        <w:pStyle w:val="Reponse"/>
        <w:tabs>
          <w:tab w:val="clear" w:pos="9360"/>
          <w:tab w:val="right" w:leader="dot" w:pos="10800"/>
        </w:tabs>
      </w:pPr>
      <w:r w:rsidRPr="00D27938">
        <w:tab/>
      </w:r>
    </w:p>
    <w:p w14:paraId="57434E05" w14:textId="77777777" w:rsidR="004D5C9A" w:rsidRPr="00D27938" w:rsidRDefault="004D5C9A" w:rsidP="004D5C9A">
      <w:pPr>
        <w:pStyle w:val="Reponse"/>
        <w:tabs>
          <w:tab w:val="clear" w:pos="9360"/>
          <w:tab w:val="right" w:leader="dot" w:pos="10800"/>
        </w:tabs>
      </w:pPr>
      <w:r w:rsidRPr="00D27938">
        <w:tab/>
      </w:r>
    </w:p>
    <w:p w14:paraId="4C14FA12" w14:textId="77777777" w:rsidR="004D5C9A" w:rsidRPr="00D27938" w:rsidRDefault="004D5C9A" w:rsidP="004D5C9A">
      <w:pPr>
        <w:pStyle w:val="Reponse"/>
        <w:tabs>
          <w:tab w:val="clear" w:pos="9360"/>
          <w:tab w:val="right" w:leader="dot" w:pos="10800"/>
        </w:tabs>
      </w:pPr>
      <w:r w:rsidRPr="00D27938">
        <w:tab/>
      </w:r>
    </w:p>
    <w:p w14:paraId="5BCA5FBA" w14:textId="77777777" w:rsidR="004D5C9A" w:rsidRPr="00D27938" w:rsidRDefault="004D5C9A" w:rsidP="004D5C9A">
      <w:pPr>
        <w:pStyle w:val="Reponse"/>
        <w:tabs>
          <w:tab w:val="clear" w:pos="9360"/>
          <w:tab w:val="right" w:leader="dot" w:pos="10800"/>
        </w:tabs>
      </w:pPr>
      <w:r w:rsidRPr="00D27938">
        <w:tab/>
      </w:r>
    </w:p>
    <w:p w14:paraId="7DC73E94" w14:textId="77777777" w:rsidR="004D5C9A" w:rsidRPr="00D27938" w:rsidRDefault="004D5C9A" w:rsidP="004D5C9A">
      <w:pPr>
        <w:pStyle w:val="Reponse"/>
        <w:tabs>
          <w:tab w:val="clear" w:pos="9360"/>
          <w:tab w:val="right" w:leader="dot" w:pos="10800"/>
        </w:tabs>
      </w:pPr>
      <w:r w:rsidRPr="00D27938">
        <w:tab/>
      </w:r>
    </w:p>
    <w:p w14:paraId="5FB8B610" w14:textId="77777777" w:rsidR="004D5C9A" w:rsidRPr="00D27938" w:rsidRDefault="004D5C9A" w:rsidP="004D5C9A">
      <w:pPr>
        <w:pStyle w:val="Reponse"/>
        <w:tabs>
          <w:tab w:val="clear" w:pos="9360"/>
          <w:tab w:val="right" w:leader="dot" w:pos="10800"/>
        </w:tabs>
      </w:pPr>
      <w:r w:rsidRPr="00D27938">
        <w:tab/>
      </w:r>
    </w:p>
    <w:p w14:paraId="5778DC4B" w14:textId="20E91998" w:rsidR="0075388D" w:rsidRPr="00D27938" w:rsidRDefault="0075388D" w:rsidP="0075388D">
      <w:pPr>
        <w:pStyle w:val="Reponse"/>
        <w:tabs>
          <w:tab w:val="clear" w:pos="9360"/>
          <w:tab w:val="right" w:leader="dot" w:pos="10800"/>
        </w:tabs>
      </w:pPr>
      <w:r w:rsidRPr="00D27938">
        <w:rPr>
          <w:rFonts w:cs="Arial"/>
        </w:rPr>
        <w:t>5-ASQ1 :</w:t>
      </w:r>
      <w:r w:rsidRPr="00D27938">
        <w:tab/>
      </w:r>
    </w:p>
    <w:p w14:paraId="52A80A0D" w14:textId="77777777" w:rsidR="0075388D" w:rsidRPr="00D27938" w:rsidRDefault="0075388D" w:rsidP="0075388D">
      <w:pPr>
        <w:pStyle w:val="Reponse"/>
        <w:tabs>
          <w:tab w:val="clear" w:pos="9360"/>
          <w:tab w:val="right" w:leader="dot" w:pos="10800"/>
        </w:tabs>
      </w:pPr>
      <w:r w:rsidRPr="00D27938">
        <w:tab/>
      </w:r>
    </w:p>
    <w:p w14:paraId="139688A4" w14:textId="77777777" w:rsidR="0075388D" w:rsidRPr="00D27938" w:rsidRDefault="0075388D" w:rsidP="0075388D">
      <w:pPr>
        <w:pStyle w:val="Reponse"/>
        <w:tabs>
          <w:tab w:val="clear" w:pos="9360"/>
          <w:tab w:val="right" w:leader="dot" w:pos="10800"/>
        </w:tabs>
      </w:pPr>
      <w:r w:rsidRPr="00D27938">
        <w:tab/>
      </w:r>
    </w:p>
    <w:p w14:paraId="1104AEFB" w14:textId="77777777" w:rsidR="0075388D" w:rsidRPr="00D27938" w:rsidRDefault="0075388D" w:rsidP="0075388D">
      <w:pPr>
        <w:pStyle w:val="Reponse"/>
        <w:tabs>
          <w:tab w:val="clear" w:pos="9360"/>
          <w:tab w:val="right" w:leader="dot" w:pos="10800"/>
        </w:tabs>
      </w:pPr>
      <w:r w:rsidRPr="00D27938">
        <w:tab/>
      </w:r>
    </w:p>
    <w:p w14:paraId="7BB99DE2" w14:textId="50EB2DF9" w:rsidR="0075388D" w:rsidRPr="00D27938" w:rsidRDefault="0075388D" w:rsidP="0075388D">
      <w:pPr>
        <w:pStyle w:val="Reponse"/>
        <w:tabs>
          <w:tab w:val="clear" w:pos="9360"/>
          <w:tab w:val="right" w:leader="dot" w:pos="10800"/>
        </w:tabs>
      </w:pPr>
      <w:r w:rsidRPr="00D27938">
        <w:t>5-ASQ2 :</w:t>
      </w:r>
      <w:r w:rsidRPr="00D27938">
        <w:tab/>
      </w:r>
    </w:p>
    <w:p w14:paraId="1AEAEAFA" w14:textId="77777777" w:rsidR="0075388D" w:rsidRPr="00D27938" w:rsidRDefault="0075388D" w:rsidP="0075388D">
      <w:pPr>
        <w:pStyle w:val="Reponse"/>
        <w:tabs>
          <w:tab w:val="clear" w:pos="9360"/>
          <w:tab w:val="right" w:leader="dot" w:pos="10800"/>
        </w:tabs>
      </w:pPr>
      <w:r w:rsidRPr="00D27938">
        <w:tab/>
      </w:r>
    </w:p>
    <w:p w14:paraId="414546AC" w14:textId="77777777" w:rsidR="0075388D" w:rsidRPr="00D27938" w:rsidRDefault="0075388D" w:rsidP="0075388D">
      <w:pPr>
        <w:pStyle w:val="Reponse"/>
        <w:tabs>
          <w:tab w:val="clear" w:pos="9360"/>
          <w:tab w:val="right" w:leader="dot" w:pos="10800"/>
        </w:tabs>
      </w:pPr>
      <w:r w:rsidRPr="00D27938">
        <w:tab/>
      </w:r>
    </w:p>
    <w:p w14:paraId="19B503C3" w14:textId="77777777" w:rsidR="0075388D" w:rsidRPr="00D27938" w:rsidRDefault="0075388D" w:rsidP="0075388D">
      <w:pPr>
        <w:pStyle w:val="Reponse"/>
        <w:tabs>
          <w:tab w:val="clear" w:pos="9360"/>
          <w:tab w:val="right" w:leader="dot" w:pos="10800"/>
        </w:tabs>
      </w:pPr>
      <w:r w:rsidRPr="00D27938">
        <w:tab/>
      </w:r>
    </w:p>
    <w:p w14:paraId="505E0A0F" w14:textId="2B8C3F5A" w:rsidR="0075388D" w:rsidRPr="00D27938" w:rsidRDefault="0075388D" w:rsidP="0075388D">
      <w:pPr>
        <w:pStyle w:val="Reponse"/>
        <w:tabs>
          <w:tab w:val="clear" w:pos="9360"/>
          <w:tab w:val="right" w:leader="dot" w:pos="10800"/>
        </w:tabs>
      </w:pPr>
      <w:r w:rsidRPr="00D27938">
        <w:t>5-ASQ3 :</w:t>
      </w:r>
      <w:r w:rsidRPr="00D27938">
        <w:tab/>
      </w:r>
    </w:p>
    <w:p w14:paraId="42B4C075" w14:textId="77777777" w:rsidR="0075388D" w:rsidRPr="00D27938" w:rsidRDefault="0075388D" w:rsidP="0075388D">
      <w:pPr>
        <w:pStyle w:val="Reponse"/>
        <w:tabs>
          <w:tab w:val="clear" w:pos="9360"/>
          <w:tab w:val="right" w:leader="dot" w:pos="10800"/>
        </w:tabs>
      </w:pPr>
      <w:r w:rsidRPr="00D27938">
        <w:tab/>
      </w:r>
    </w:p>
    <w:p w14:paraId="2B482EA2" w14:textId="77777777" w:rsidR="0075388D" w:rsidRPr="00D27938" w:rsidRDefault="0075388D" w:rsidP="0075388D">
      <w:pPr>
        <w:pStyle w:val="Reponse"/>
        <w:tabs>
          <w:tab w:val="clear" w:pos="9360"/>
          <w:tab w:val="right" w:leader="dot" w:pos="10800"/>
        </w:tabs>
      </w:pPr>
      <w:r w:rsidRPr="00D27938">
        <w:tab/>
      </w:r>
    </w:p>
    <w:p w14:paraId="0B31C66F" w14:textId="77777777" w:rsidR="0075388D" w:rsidRPr="00D27938" w:rsidRDefault="0075388D" w:rsidP="0075388D">
      <w:pPr>
        <w:pStyle w:val="Reponse"/>
        <w:tabs>
          <w:tab w:val="clear" w:pos="9360"/>
          <w:tab w:val="right" w:leader="dot" w:pos="10800"/>
        </w:tabs>
      </w:pPr>
      <w:r w:rsidRPr="00D27938">
        <w:tab/>
      </w:r>
    </w:p>
    <w:p w14:paraId="0F96520A" w14:textId="6D82BAA8" w:rsidR="0075388D" w:rsidRPr="00D27938" w:rsidRDefault="0075388D" w:rsidP="0075388D">
      <w:pPr>
        <w:pStyle w:val="Reponse"/>
        <w:tabs>
          <w:tab w:val="clear" w:pos="9360"/>
          <w:tab w:val="right" w:leader="dot" w:pos="10800"/>
        </w:tabs>
      </w:pPr>
      <w:r w:rsidRPr="00D27938">
        <w:t>5-ASQ4 :</w:t>
      </w:r>
      <w:r w:rsidRPr="00D27938">
        <w:tab/>
      </w:r>
    </w:p>
    <w:p w14:paraId="14D60893" w14:textId="77777777" w:rsidR="0075388D" w:rsidRPr="00D27938" w:rsidRDefault="0075388D" w:rsidP="0075388D">
      <w:pPr>
        <w:pStyle w:val="Reponse"/>
        <w:tabs>
          <w:tab w:val="clear" w:pos="9360"/>
          <w:tab w:val="right" w:leader="dot" w:pos="10800"/>
        </w:tabs>
      </w:pPr>
      <w:r w:rsidRPr="00D27938">
        <w:tab/>
      </w:r>
    </w:p>
    <w:p w14:paraId="7213B90E" w14:textId="77777777" w:rsidR="0075388D" w:rsidRPr="00D27938" w:rsidRDefault="0075388D" w:rsidP="0075388D">
      <w:pPr>
        <w:pStyle w:val="Reponse"/>
        <w:tabs>
          <w:tab w:val="clear" w:pos="9360"/>
          <w:tab w:val="right" w:leader="dot" w:pos="10800"/>
        </w:tabs>
      </w:pPr>
      <w:r w:rsidRPr="00D27938">
        <w:tab/>
      </w:r>
    </w:p>
    <w:p w14:paraId="79AF3D20" w14:textId="77777777" w:rsidR="0075388D" w:rsidRPr="00D27938" w:rsidRDefault="0075388D" w:rsidP="0075388D">
      <w:pPr>
        <w:pStyle w:val="Reponse"/>
        <w:tabs>
          <w:tab w:val="clear" w:pos="9360"/>
          <w:tab w:val="right" w:leader="dot" w:pos="10800"/>
        </w:tabs>
      </w:pPr>
      <w:r w:rsidRPr="00D27938">
        <w:tab/>
      </w:r>
    </w:p>
    <w:p w14:paraId="52C8FC52" w14:textId="21100DA0" w:rsidR="0075388D" w:rsidRPr="00D27938" w:rsidRDefault="0075388D" w:rsidP="0075388D">
      <w:pPr>
        <w:pStyle w:val="Reponse"/>
        <w:tabs>
          <w:tab w:val="clear" w:pos="9360"/>
          <w:tab w:val="right" w:leader="dot" w:pos="10800"/>
        </w:tabs>
      </w:pPr>
      <w:r w:rsidRPr="00D27938">
        <w:t>5-ASQ5 :</w:t>
      </w:r>
      <w:r w:rsidRPr="00D27938">
        <w:tab/>
      </w:r>
    </w:p>
    <w:p w14:paraId="0384ADD5" w14:textId="77777777" w:rsidR="0075388D" w:rsidRPr="00D27938" w:rsidRDefault="0075388D" w:rsidP="0075388D">
      <w:pPr>
        <w:pStyle w:val="Reponse"/>
        <w:tabs>
          <w:tab w:val="clear" w:pos="9360"/>
          <w:tab w:val="right" w:leader="dot" w:pos="10800"/>
        </w:tabs>
      </w:pPr>
      <w:r w:rsidRPr="00D27938">
        <w:tab/>
      </w:r>
    </w:p>
    <w:p w14:paraId="140D8844" w14:textId="77777777" w:rsidR="0075388D" w:rsidRPr="00D27938" w:rsidRDefault="0075388D" w:rsidP="0075388D">
      <w:pPr>
        <w:pStyle w:val="Reponse"/>
        <w:tabs>
          <w:tab w:val="clear" w:pos="9360"/>
          <w:tab w:val="right" w:leader="dot" w:pos="10800"/>
        </w:tabs>
      </w:pPr>
      <w:r w:rsidRPr="00D27938">
        <w:tab/>
      </w:r>
    </w:p>
    <w:p w14:paraId="663161E8" w14:textId="77777777" w:rsidR="0075388D" w:rsidRPr="00D27938" w:rsidRDefault="0075388D" w:rsidP="0075388D">
      <w:pPr>
        <w:pStyle w:val="Reponse"/>
        <w:tabs>
          <w:tab w:val="clear" w:pos="9360"/>
          <w:tab w:val="right" w:leader="dot" w:pos="10800"/>
        </w:tabs>
      </w:pPr>
      <w:r w:rsidRPr="00D27938">
        <w:tab/>
      </w:r>
    </w:p>
    <w:p w14:paraId="0F85ECE2" w14:textId="1D8A3B02" w:rsidR="0075388D" w:rsidRPr="00D27938" w:rsidRDefault="0075388D" w:rsidP="0075388D">
      <w:pPr>
        <w:pStyle w:val="Reponse"/>
        <w:tabs>
          <w:tab w:val="clear" w:pos="9360"/>
          <w:tab w:val="right" w:leader="dot" w:pos="10800"/>
        </w:tabs>
      </w:pPr>
      <w:r w:rsidRPr="00D27938">
        <w:t>5-ASQ6 :</w:t>
      </w:r>
      <w:r w:rsidRPr="00D27938">
        <w:tab/>
      </w:r>
    </w:p>
    <w:p w14:paraId="1FDD4749" w14:textId="77777777" w:rsidR="0075388D" w:rsidRPr="00D27938" w:rsidRDefault="0075388D" w:rsidP="0075388D">
      <w:pPr>
        <w:pStyle w:val="Reponse"/>
        <w:tabs>
          <w:tab w:val="clear" w:pos="9360"/>
          <w:tab w:val="right" w:leader="dot" w:pos="10800"/>
        </w:tabs>
      </w:pPr>
      <w:r w:rsidRPr="00D27938">
        <w:tab/>
      </w:r>
    </w:p>
    <w:p w14:paraId="2452B067" w14:textId="77777777" w:rsidR="0075388D" w:rsidRPr="00D27938" w:rsidRDefault="0075388D" w:rsidP="0075388D">
      <w:pPr>
        <w:pStyle w:val="Reponse"/>
        <w:tabs>
          <w:tab w:val="clear" w:pos="9360"/>
          <w:tab w:val="right" w:leader="dot" w:pos="10800"/>
        </w:tabs>
      </w:pPr>
      <w:r w:rsidRPr="00D27938">
        <w:tab/>
      </w:r>
    </w:p>
    <w:p w14:paraId="1346349D" w14:textId="77777777" w:rsidR="0075388D" w:rsidRPr="00D27938" w:rsidRDefault="0075388D" w:rsidP="0075388D">
      <w:pPr>
        <w:pStyle w:val="Reponse"/>
        <w:tabs>
          <w:tab w:val="clear" w:pos="9360"/>
          <w:tab w:val="right" w:leader="dot" w:pos="10800"/>
        </w:tabs>
      </w:pPr>
      <w:r w:rsidRPr="00D27938">
        <w:tab/>
      </w:r>
    </w:p>
    <w:p w14:paraId="532DFB43" w14:textId="69DBAA1C" w:rsidR="0075388D" w:rsidRPr="00D27938" w:rsidRDefault="0075388D" w:rsidP="0075388D">
      <w:pPr>
        <w:pStyle w:val="Reponse"/>
        <w:tabs>
          <w:tab w:val="clear" w:pos="9360"/>
          <w:tab w:val="right" w:leader="dot" w:pos="10800"/>
        </w:tabs>
      </w:pPr>
      <w:r w:rsidRPr="00D27938">
        <w:t>5-ASQ7 :</w:t>
      </w:r>
      <w:r w:rsidRPr="00D27938">
        <w:tab/>
      </w:r>
    </w:p>
    <w:p w14:paraId="260D0E76" w14:textId="77777777" w:rsidR="0075388D" w:rsidRPr="00D27938" w:rsidRDefault="0075388D" w:rsidP="0075388D">
      <w:pPr>
        <w:pStyle w:val="Reponse"/>
        <w:tabs>
          <w:tab w:val="clear" w:pos="9360"/>
          <w:tab w:val="right" w:leader="dot" w:pos="10800"/>
        </w:tabs>
      </w:pPr>
      <w:r w:rsidRPr="00D27938">
        <w:tab/>
      </w:r>
    </w:p>
    <w:p w14:paraId="5DF08587" w14:textId="77777777" w:rsidR="0075388D" w:rsidRPr="00D27938" w:rsidRDefault="0075388D" w:rsidP="0075388D">
      <w:pPr>
        <w:pStyle w:val="Reponse"/>
        <w:tabs>
          <w:tab w:val="clear" w:pos="9360"/>
          <w:tab w:val="right" w:leader="dot" w:pos="10800"/>
        </w:tabs>
      </w:pPr>
      <w:r w:rsidRPr="00D27938">
        <w:tab/>
      </w:r>
    </w:p>
    <w:p w14:paraId="6F3F82E0" w14:textId="77777777" w:rsidR="0075388D" w:rsidRPr="00D27938" w:rsidRDefault="0075388D" w:rsidP="0075388D">
      <w:pPr>
        <w:pStyle w:val="Reponse"/>
        <w:tabs>
          <w:tab w:val="clear" w:pos="9360"/>
          <w:tab w:val="right" w:leader="dot" w:pos="10800"/>
        </w:tabs>
        <w:rPr>
          <w:ins w:id="39" w:author="Yvan Ross" w:date="2019-11-20T08:24:00Z"/>
        </w:rPr>
      </w:pPr>
      <w:r w:rsidRPr="00D27938">
        <w:tab/>
      </w:r>
    </w:p>
    <w:p w14:paraId="583FB1F6" w14:textId="6A702986" w:rsidR="0075388D" w:rsidRPr="00D27938" w:rsidRDefault="0075388D" w:rsidP="0075388D">
      <w:pPr>
        <w:pStyle w:val="Reponse"/>
        <w:tabs>
          <w:tab w:val="clear" w:pos="9360"/>
          <w:tab w:val="right" w:leader="dot" w:pos="10800"/>
        </w:tabs>
      </w:pPr>
      <w:r w:rsidRPr="00D27938">
        <w:rPr>
          <w:rFonts w:cs="Arial"/>
        </w:rPr>
        <w:t>6-Cas d’utilisation</w:t>
      </w:r>
      <w:r w:rsidRPr="00D27938">
        <w:tab/>
      </w:r>
    </w:p>
    <w:p w14:paraId="1E9B20C2" w14:textId="77777777" w:rsidR="0075388D" w:rsidRPr="00D27938" w:rsidRDefault="0075388D" w:rsidP="0075388D">
      <w:pPr>
        <w:pStyle w:val="Reponse"/>
        <w:tabs>
          <w:tab w:val="clear" w:pos="9360"/>
          <w:tab w:val="right" w:leader="dot" w:pos="10800"/>
        </w:tabs>
      </w:pPr>
      <w:r w:rsidRPr="00D27938">
        <w:tab/>
      </w:r>
    </w:p>
    <w:p w14:paraId="404465A7" w14:textId="77777777" w:rsidR="0075388D" w:rsidRPr="00D27938" w:rsidRDefault="0075388D" w:rsidP="0075388D">
      <w:pPr>
        <w:pStyle w:val="Reponse"/>
        <w:tabs>
          <w:tab w:val="clear" w:pos="9360"/>
          <w:tab w:val="right" w:leader="dot" w:pos="10800"/>
        </w:tabs>
      </w:pPr>
      <w:r w:rsidRPr="00D27938">
        <w:tab/>
      </w:r>
    </w:p>
    <w:p w14:paraId="1AFC93D5" w14:textId="77777777" w:rsidR="0075388D" w:rsidRPr="00D27938" w:rsidRDefault="0075388D" w:rsidP="0075388D">
      <w:pPr>
        <w:pStyle w:val="Reponse"/>
        <w:tabs>
          <w:tab w:val="clear" w:pos="9360"/>
          <w:tab w:val="right" w:leader="dot" w:pos="10800"/>
        </w:tabs>
      </w:pPr>
      <w:r w:rsidRPr="00D27938">
        <w:tab/>
      </w:r>
    </w:p>
    <w:p w14:paraId="66C015E3" w14:textId="77777777" w:rsidR="0075388D" w:rsidRPr="00D27938" w:rsidRDefault="0075388D" w:rsidP="0075388D">
      <w:pPr>
        <w:pStyle w:val="Reponse"/>
        <w:tabs>
          <w:tab w:val="clear" w:pos="9360"/>
          <w:tab w:val="right" w:leader="dot" w:pos="10800"/>
        </w:tabs>
      </w:pPr>
      <w:r w:rsidRPr="00D27938">
        <w:tab/>
      </w:r>
    </w:p>
    <w:p w14:paraId="7214988D" w14:textId="77777777" w:rsidR="0075388D" w:rsidRPr="00D27938" w:rsidRDefault="0075388D" w:rsidP="0075388D">
      <w:pPr>
        <w:pStyle w:val="Reponse"/>
        <w:tabs>
          <w:tab w:val="clear" w:pos="9360"/>
          <w:tab w:val="right" w:leader="dot" w:pos="10800"/>
        </w:tabs>
      </w:pPr>
      <w:r w:rsidRPr="00D27938">
        <w:tab/>
      </w:r>
    </w:p>
    <w:p w14:paraId="1B2D596D" w14:textId="77777777" w:rsidR="0075388D" w:rsidRPr="00D27938" w:rsidRDefault="0075388D" w:rsidP="0075388D">
      <w:pPr>
        <w:pStyle w:val="Reponse"/>
        <w:tabs>
          <w:tab w:val="clear" w:pos="9360"/>
          <w:tab w:val="right" w:leader="dot" w:pos="10800"/>
        </w:tabs>
      </w:pPr>
      <w:r w:rsidRPr="00D27938">
        <w:tab/>
      </w:r>
    </w:p>
    <w:p w14:paraId="35CC7C58" w14:textId="77777777" w:rsidR="0075388D" w:rsidRPr="00D27938" w:rsidRDefault="0075388D" w:rsidP="0075388D">
      <w:pPr>
        <w:pStyle w:val="Reponse"/>
        <w:tabs>
          <w:tab w:val="clear" w:pos="9360"/>
          <w:tab w:val="right" w:leader="dot" w:pos="10800"/>
        </w:tabs>
      </w:pPr>
      <w:r w:rsidRPr="00D27938">
        <w:tab/>
      </w:r>
    </w:p>
    <w:p w14:paraId="00CB1C55" w14:textId="77777777" w:rsidR="0075388D" w:rsidRPr="00D27938" w:rsidRDefault="0075388D" w:rsidP="0075388D">
      <w:pPr>
        <w:pStyle w:val="Reponse"/>
        <w:tabs>
          <w:tab w:val="clear" w:pos="9360"/>
          <w:tab w:val="right" w:leader="dot" w:pos="10800"/>
        </w:tabs>
      </w:pPr>
      <w:r w:rsidRPr="00D27938">
        <w:tab/>
      </w:r>
    </w:p>
    <w:p w14:paraId="0B0A8CA0" w14:textId="77777777" w:rsidR="0075388D" w:rsidRPr="00D27938" w:rsidRDefault="0075388D" w:rsidP="0075388D">
      <w:pPr>
        <w:pStyle w:val="Reponse"/>
        <w:tabs>
          <w:tab w:val="clear" w:pos="9360"/>
          <w:tab w:val="right" w:leader="dot" w:pos="10800"/>
        </w:tabs>
      </w:pPr>
      <w:r w:rsidRPr="00D27938">
        <w:tab/>
      </w:r>
    </w:p>
    <w:p w14:paraId="2EC17BE4" w14:textId="77777777" w:rsidR="0075388D" w:rsidRPr="00D27938" w:rsidRDefault="0075388D" w:rsidP="0075388D">
      <w:pPr>
        <w:pStyle w:val="Reponse"/>
        <w:tabs>
          <w:tab w:val="clear" w:pos="9360"/>
          <w:tab w:val="right" w:leader="dot" w:pos="10800"/>
        </w:tabs>
      </w:pPr>
      <w:r w:rsidRPr="00D27938">
        <w:tab/>
      </w:r>
    </w:p>
    <w:p w14:paraId="4FBAADC9" w14:textId="77777777" w:rsidR="0075388D" w:rsidRPr="00D27938" w:rsidRDefault="0075388D" w:rsidP="0075388D">
      <w:pPr>
        <w:pStyle w:val="Reponse"/>
        <w:tabs>
          <w:tab w:val="clear" w:pos="9360"/>
          <w:tab w:val="right" w:leader="dot" w:pos="10800"/>
        </w:tabs>
      </w:pPr>
      <w:r w:rsidRPr="00D27938">
        <w:tab/>
      </w:r>
    </w:p>
    <w:p w14:paraId="47A9D2F2" w14:textId="77777777" w:rsidR="0075388D" w:rsidRPr="00D27938" w:rsidRDefault="0075388D" w:rsidP="0075388D">
      <w:pPr>
        <w:pStyle w:val="Reponse"/>
        <w:tabs>
          <w:tab w:val="clear" w:pos="9360"/>
          <w:tab w:val="right" w:leader="dot" w:pos="10800"/>
        </w:tabs>
      </w:pPr>
      <w:r w:rsidRPr="00D27938">
        <w:tab/>
      </w:r>
    </w:p>
    <w:p w14:paraId="590E64AE" w14:textId="77777777" w:rsidR="0075388D" w:rsidRPr="00D27938" w:rsidRDefault="0075388D" w:rsidP="0075388D">
      <w:pPr>
        <w:pStyle w:val="Reponse"/>
        <w:tabs>
          <w:tab w:val="clear" w:pos="9360"/>
          <w:tab w:val="right" w:leader="dot" w:pos="10800"/>
        </w:tabs>
      </w:pPr>
      <w:r w:rsidRPr="00D27938">
        <w:tab/>
      </w:r>
    </w:p>
    <w:p w14:paraId="4D281FB8" w14:textId="77777777" w:rsidR="0075388D" w:rsidRPr="00D27938" w:rsidRDefault="0075388D" w:rsidP="0075388D">
      <w:pPr>
        <w:pStyle w:val="Reponse"/>
        <w:tabs>
          <w:tab w:val="clear" w:pos="9360"/>
          <w:tab w:val="right" w:leader="dot" w:pos="10800"/>
        </w:tabs>
      </w:pPr>
      <w:r w:rsidRPr="00D27938">
        <w:tab/>
      </w:r>
    </w:p>
    <w:p w14:paraId="1755C424" w14:textId="77777777" w:rsidR="0075388D" w:rsidRPr="00D27938" w:rsidRDefault="0075388D" w:rsidP="0075388D">
      <w:pPr>
        <w:pStyle w:val="Reponse"/>
        <w:tabs>
          <w:tab w:val="clear" w:pos="9360"/>
          <w:tab w:val="right" w:leader="dot" w:pos="10800"/>
        </w:tabs>
      </w:pPr>
      <w:r w:rsidRPr="00D27938">
        <w:tab/>
      </w:r>
    </w:p>
    <w:p w14:paraId="58CCD106" w14:textId="5DAE4D2C" w:rsidR="00260D47" w:rsidRPr="00D27938" w:rsidRDefault="004A3934" w:rsidP="00260D47">
      <w:pPr>
        <w:pStyle w:val="Heading1"/>
        <w:jc w:val="both"/>
      </w:pPr>
      <w:r w:rsidRPr="00D27938">
        <w:t>Question 4</w:t>
      </w:r>
      <w:r w:rsidR="00260D47" w:rsidRPr="00D27938">
        <w:t xml:space="preserve"> (</w:t>
      </w:r>
      <w:r w:rsidRPr="00D27938">
        <w:t>5</w:t>
      </w:r>
      <w:r w:rsidR="00260D47" w:rsidRPr="00D27938">
        <w:t xml:space="preserve"> points) – Vue architecturale </w:t>
      </w:r>
      <w:r w:rsidR="00F455FC">
        <w:t>de plateforme</w:t>
      </w:r>
    </w:p>
    <w:p w14:paraId="447BAAEC" w14:textId="4A980B4C" w:rsidR="00260D47" w:rsidRPr="00D27938" w:rsidRDefault="00260D47" w:rsidP="00260D47">
      <w:pPr>
        <w:spacing w:after="120"/>
        <w:jc w:val="both"/>
        <w:rPr>
          <w:rFonts w:ascii="Arial" w:hAnsi="Arial" w:cs="Arial"/>
          <w:lang w:val="fr-CA"/>
        </w:rPr>
      </w:pPr>
      <w:r w:rsidRPr="00D27938">
        <w:rPr>
          <w:rFonts w:ascii="Arial" w:hAnsi="Arial" w:cs="Arial"/>
          <w:b/>
          <w:lang w:val="fr-CA" w:eastAsia="en-US"/>
        </w:rPr>
        <w:t>Décrivez</w:t>
      </w:r>
      <w:r w:rsidRPr="00D27938">
        <w:rPr>
          <w:rFonts w:ascii="Arial" w:hAnsi="Arial" w:cs="Arial"/>
          <w:lang w:val="fr-CA"/>
        </w:rPr>
        <w:t xml:space="preserve"> une vue architecturale de déploiement pour le </w:t>
      </w:r>
      <w:r w:rsidRPr="00D27938">
        <w:rPr>
          <w:rFonts w:ascii="Arial" w:hAnsi="Arial" w:cs="Arial"/>
          <w:b/>
          <w:lang w:val="fr-CA" w:eastAsia="en-US"/>
        </w:rPr>
        <w:t>système</w:t>
      </w:r>
      <w:r w:rsidRPr="00D27938">
        <w:rPr>
          <w:rFonts w:ascii="Arial" w:hAnsi="Arial" w:cs="Arial"/>
          <w:lang w:val="fr-CA"/>
        </w:rPr>
        <w:t xml:space="preserve"> </w:t>
      </w:r>
      <w:ins w:id="40" w:author="Yvan Ross" w:date="2019-11-26T08:51:00Z">
        <w:r w:rsidR="00D27938" w:rsidRPr="00D27938">
          <w:rPr>
            <w:rFonts w:ascii="Arial" w:hAnsi="Arial" w:cs="Arial"/>
            <w:b/>
            <w:lang w:val="fr-CA"/>
          </w:rPr>
          <w:t>XXXXXXXX</w:t>
        </w:r>
      </w:ins>
      <w:r w:rsidRPr="00D27938">
        <w:rPr>
          <w:rFonts w:ascii="Arial" w:hAnsi="Arial" w:cs="Arial"/>
          <w:b/>
          <w:lang w:val="fr-CA"/>
        </w:rPr>
        <w:t xml:space="preserve"> </w:t>
      </w:r>
      <w:r w:rsidRPr="00D27938">
        <w:rPr>
          <w:rFonts w:ascii="Arial" w:hAnsi="Arial" w:cs="Arial"/>
          <w:lang w:val="fr-CA"/>
        </w:rPr>
        <w:t>selon l'approche "</w:t>
      </w:r>
      <w:proofErr w:type="spellStart"/>
      <w:r w:rsidRPr="00D27938">
        <w:rPr>
          <w:rFonts w:ascii="Arial" w:hAnsi="Arial" w:cs="Arial"/>
          <w:lang w:val="fr-CA"/>
        </w:rPr>
        <w:t>Views</w:t>
      </w:r>
      <w:proofErr w:type="spellEnd"/>
      <w:r w:rsidRPr="00D27938">
        <w:rPr>
          <w:rFonts w:ascii="Arial" w:hAnsi="Arial" w:cs="Arial"/>
          <w:lang w:val="fr-CA"/>
        </w:rPr>
        <w:t xml:space="preserve"> and </w:t>
      </w:r>
      <w:proofErr w:type="spellStart"/>
      <w:r w:rsidRPr="00D27938">
        <w:rPr>
          <w:rFonts w:ascii="Arial" w:hAnsi="Arial" w:cs="Arial"/>
          <w:lang w:val="fr-CA"/>
        </w:rPr>
        <w:t>Beyond</w:t>
      </w:r>
      <w:proofErr w:type="spellEnd"/>
      <w:r w:rsidRPr="00D27938">
        <w:rPr>
          <w:rFonts w:ascii="Arial" w:hAnsi="Arial" w:cs="Arial"/>
          <w:lang w:val="fr-CA"/>
        </w:rPr>
        <w:t xml:space="preserve">" du SEI en </w:t>
      </w:r>
      <w:r w:rsidRPr="00D27938">
        <w:rPr>
          <w:rFonts w:ascii="Arial" w:hAnsi="Arial" w:cs="Arial"/>
          <w:b/>
          <w:lang w:val="fr-CA"/>
        </w:rPr>
        <w:t>utilisant la notation UML</w:t>
      </w:r>
      <w:r w:rsidRPr="00D27938">
        <w:rPr>
          <w:rFonts w:ascii="Arial" w:hAnsi="Arial" w:cs="Arial"/>
          <w:lang w:val="fr-CA"/>
        </w:rPr>
        <w:t xml:space="preserve">.  </w:t>
      </w:r>
    </w:p>
    <w:p w14:paraId="5758EE1C" w14:textId="77777777" w:rsidR="00260D47" w:rsidRPr="00D27938" w:rsidRDefault="00260D47" w:rsidP="00260D47">
      <w:pPr>
        <w:spacing w:after="120"/>
        <w:jc w:val="both"/>
        <w:rPr>
          <w:rFonts w:ascii="Arial" w:hAnsi="Arial" w:cs="Arial"/>
          <w:lang w:val="fr-CA"/>
        </w:rPr>
      </w:pPr>
      <w:r w:rsidRPr="00D27938">
        <w:rPr>
          <w:rFonts w:ascii="Arial" w:hAnsi="Arial" w:cs="Arial"/>
          <w:lang w:val="fr-CA"/>
        </w:rPr>
        <w:t>Vous devez explicitement fournir les informations suivantes :</w:t>
      </w:r>
    </w:p>
    <w:p w14:paraId="09B381DD" w14:textId="2596C2AB" w:rsidR="00260D47" w:rsidRPr="00D27938" w:rsidRDefault="00260D47" w:rsidP="00260D47">
      <w:pPr>
        <w:widowControl/>
        <w:numPr>
          <w:ilvl w:val="0"/>
          <w:numId w:val="43"/>
        </w:numPr>
        <w:autoSpaceDE/>
        <w:autoSpaceDN/>
        <w:adjustRightInd/>
        <w:spacing w:after="120"/>
        <w:jc w:val="both"/>
        <w:rPr>
          <w:rFonts w:ascii="Arial" w:hAnsi="Arial" w:cs="Arial"/>
          <w:lang w:val="fr-CA"/>
        </w:rPr>
      </w:pPr>
      <w:r w:rsidRPr="00D27938">
        <w:rPr>
          <w:rFonts w:ascii="Arial" w:hAnsi="Arial" w:cs="Arial"/>
          <w:lang w:val="fr-CA"/>
        </w:rPr>
        <w:t>Diagramme(s) et légende(s) (2 points) – Vous pouvez utiliser un ou plusieurs diagrammes pour décrire votre vue. Vous devez vous assurer que la nature de chaque relation est bien identifiée.</w:t>
      </w:r>
    </w:p>
    <w:p w14:paraId="4689BF05" w14:textId="77777777" w:rsidR="00260D47" w:rsidRPr="00D27938" w:rsidRDefault="00260D47" w:rsidP="00260D47">
      <w:pPr>
        <w:widowControl/>
        <w:numPr>
          <w:ilvl w:val="0"/>
          <w:numId w:val="43"/>
        </w:numPr>
        <w:autoSpaceDE/>
        <w:autoSpaceDN/>
        <w:adjustRightInd/>
        <w:spacing w:after="120"/>
        <w:jc w:val="both"/>
        <w:rPr>
          <w:rFonts w:ascii="Arial" w:hAnsi="Arial" w:cs="Arial"/>
          <w:lang w:val="fr-CA"/>
        </w:rPr>
      </w:pPr>
      <w:r w:rsidRPr="00D27938">
        <w:rPr>
          <w:rFonts w:ascii="Arial" w:hAnsi="Arial" w:cs="Arial"/>
          <w:lang w:val="fr-CA"/>
        </w:rPr>
        <w:t xml:space="preserve">Description textuelle de la vue (1 point) – La description doit fournir toute information que vous jugez utile pour comprendre votre vue (aujourd'hui, dans un an, par vous, par quelqu'un </w:t>
      </w:r>
      <w:proofErr w:type="gramStart"/>
      <w:r w:rsidRPr="00D27938">
        <w:rPr>
          <w:rFonts w:ascii="Arial" w:hAnsi="Arial" w:cs="Arial"/>
          <w:lang w:val="fr-CA"/>
        </w:rPr>
        <w:t>d'autre…)</w:t>
      </w:r>
      <w:proofErr w:type="gramEnd"/>
      <w:r w:rsidRPr="00D27938">
        <w:rPr>
          <w:rFonts w:ascii="Arial" w:hAnsi="Arial" w:cs="Arial"/>
          <w:lang w:val="fr-CA"/>
        </w:rPr>
        <w:t>.</w:t>
      </w:r>
    </w:p>
    <w:p w14:paraId="2D720473" w14:textId="25662076" w:rsidR="00260D47" w:rsidRPr="00D27938" w:rsidRDefault="00260D47" w:rsidP="00260D47">
      <w:pPr>
        <w:widowControl/>
        <w:numPr>
          <w:ilvl w:val="0"/>
          <w:numId w:val="43"/>
        </w:numPr>
        <w:autoSpaceDE/>
        <w:autoSpaceDN/>
        <w:adjustRightInd/>
        <w:spacing w:after="120"/>
        <w:jc w:val="both"/>
        <w:rPr>
          <w:ins w:id="41" w:author="Yvan Ross" w:date="2019-11-20T08:27:00Z"/>
          <w:rFonts w:ascii="Arial" w:hAnsi="Arial" w:cs="Arial"/>
          <w:lang w:val="fr-CA"/>
        </w:rPr>
      </w:pPr>
      <w:r w:rsidRPr="00D27938">
        <w:rPr>
          <w:rFonts w:ascii="Arial" w:hAnsi="Arial" w:cs="Arial"/>
          <w:lang w:val="fr-CA"/>
        </w:rPr>
        <w:t>Description textuelle des différents éléments (1point) – Vous devez fournir une brève description de chaque élément de votre diagramme.</w:t>
      </w:r>
      <w:ins w:id="42" w:author="Yvan Ross" w:date="2019-11-20T08:28:00Z">
        <w:r w:rsidRPr="00D27938">
          <w:rPr>
            <w:rFonts w:ascii="Arial" w:hAnsi="Arial" w:cs="Arial"/>
            <w:lang w:val="fr-CA"/>
          </w:rPr>
          <w:t xml:space="preserve"> Votre vue doit inclure les nœuds physique</w:t>
        </w:r>
      </w:ins>
      <w:r w:rsidR="00E458E9" w:rsidRPr="00D27938">
        <w:rPr>
          <w:rFonts w:ascii="Arial" w:hAnsi="Arial" w:cs="Arial"/>
          <w:lang w:val="fr-CA"/>
        </w:rPr>
        <w:t>s</w:t>
      </w:r>
      <w:ins w:id="43" w:author="Yvan Ross" w:date="2019-11-20T08:28:00Z">
        <w:r w:rsidRPr="00D27938">
          <w:rPr>
            <w:rFonts w:ascii="Arial" w:hAnsi="Arial" w:cs="Arial"/>
            <w:lang w:val="fr-CA"/>
          </w:rPr>
          <w:t xml:space="preserve"> et d’</w:t>
        </w:r>
      </w:ins>
      <w:ins w:id="44" w:author="Yvan Ross" w:date="2019-11-20T08:29:00Z">
        <w:r w:rsidRPr="00D27938">
          <w:rPr>
            <w:rFonts w:ascii="Arial" w:hAnsi="Arial" w:cs="Arial"/>
            <w:lang w:val="fr-CA"/>
          </w:rPr>
          <w:t>environnement d’</w:t>
        </w:r>
      </w:ins>
      <w:ins w:id="45" w:author="Yvan Ross" w:date="2019-11-20T08:28:00Z">
        <w:r w:rsidRPr="00D27938">
          <w:rPr>
            <w:rFonts w:ascii="Arial" w:hAnsi="Arial" w:cs="Arial"/>
            <w:lang w:val="fr-CA"/>
          </w:rPr>
          <w:t xml:space="preserve">exécution. </w:t>
        </w:r>
      </w:ins>
    </w:p>
    <w:p w14:paraId="23B6D910" w14:textId="46BB9843" w:rsidR="00260D47" w:rsidRPr="00D27938" w:rsidRDefault="00260D47" w:rsidP="00260D47">
      <w:pPr>
        <w:widowControl/>
        <w:numPr>
          <w:ilvl w:val="0"/>
          <w:numId w:val="43"/>
        </w:numPr>
        <w:autoSpaceDE/>
        <w:autoSpaceDN/>
        <w:adjustRightInd/>
        <w:spacing w:after="120"/>
        <w:jc w:val="both"/>
        <w:rPr>
          <w:rFonts w:ascii="Arial" w:hAnsi="Arial" w:cs="Arial"/>
          <w:lang w:val="fr-CA"/>
        </w:rPr>
      </w:pPr>
      <w:ins w:id="46" w:author="Yvan Ross" w:date="2019-11-20T08:27:00Z">
        <w:r w:rsidRPr="00D27938">
          <w:rPr>
            <w:rFonts w:ascii="Arial" w:hAnsi="Arial" w:cs="Arial"/>
            <w:lang w:val="fr-CA"/>
          </w:rPr>
          <w:t xml:space="preserve">Tableau des relations entre les </w:t>
        </w:r>
      </w:ins>
      <w:ins w:id="47" w:author="Yvan Ross" w:date="2019-11-20T08:28:00Z">
        <w:r w:rsidRPr="00D27938">
          <w:rPr>
            <w:rFonts w:ascii="Arial" w:hAnsi="Arial" w:cs="Arial"/>
            <w:lang w:val="fr-CA"/>
          </w:rPr>
          <w:t xml:space="preserve">nœuds </w:t>
        </w:r>
      </w:ins>
      <w:ins w:id="48" w:author="Yvan Ross" w:date="2019-11-20T08:29:00Z">
        <w:r w:rsidRPr="00D27938">
          <w:rPr>
            <w:rFonts w:ascii="Arial" w:hAnsi="Arial" w:cs="Arial"/>
            <w:lang w:val="fr-CA"/>
          </w:rPr>
          <w:t>d’</w:t>
        </w:r>
      </w:ins>
      <w:ins w:id="49" w:author="Yvan Ross" w:date="2019-11-20T08:27:00Z">
        <w:r w:rsidRPr="00D27938">
          <w:rPr>
            <w:rFonts w:ascii="Arial" w:hAnsi="Arial" w:cs="Arial"/>
            <w:lang w:val="fr-CA"/>
          </w:rPr>
          <w:t>environnement d’exécution et les composants identifiés à la question précédente</w:t>
        </w:r>
      </w:ins>
      <w:r w:rsidR="004A3934" w:rsidRPr="00D27938">
        <w:rPr>
          <w:rFonts w:ascii="Arial" w:hAnsi="Arial" w:cs="Arial"/>
          <w:lang w:val="fr-CA"/>
        </w:rPr>
        <w:t xml:space="preserve"> (1point)</w:t>
      </w:r>
      <w:ins w:id="50" w:author="Yvan Ross" w:date="2019-11-20T08:27:00Z">
        <w:r w:rsidRPr="00D27938">
          <w:rPr>
            <w:rFonts w:ascii="Arial" w:hAnsi="Arial" w:cs="Arial"/>
            <w:lang w:val="fr-CA"/>
          </w:rPr>
          <w:t>.</w:t>
        </w:r>
      </w:ins>
    </w:p>
    <w:p w14:paraId="0A217D42" w14:textId="77777777" w:rsidR="00260D47" w:rsidRPr="00D27938" w:rsidRDefault="00260D47" w:rsidP="00260D47">
      <w:pPr>
        <w:spacing w:after="120"/>
        <w:jc w:val="both"/>
        <w:rPr>
          <w:rFonts w:ascii="Arial" w:hAnsi="Arial" w:cs="Arial"/>
          <w:lang w:val="fr-CA"/>
        </w:rPr>
      </w:pPr>
      <w:r w:rsidRPr="00D27938">
        <w:rPr>
          <w:rFonts w:ascii="Arial" w:hAnsi="Arial" w:cs="Arial"/>
          <w:lang w:val="fr-CA"/>
        </w:rPr>
        <w:t xml:space="preserve">Prenez note que votre vue doit être plus qu'une simple traduction du texte de la donnée en diagramme; vous devez démontrer un </w:t>
      </w:r>
      <w:r w:rsidRPr="00D27938">
        <w:rPr>
          <w:rFonts w:ascii="Arial" w:hAnsi="Arial" w:cs="Arial"/>
          <w:b/>
          <w:lang w:val="fr-CA"/>
        </w:rPr>
        <w:t>effort de conception</w:t>
      </w:r>
      <w:r w:rsidRPr="00D27938">
        <w:rPr>
          <w:rFonts w:ascii="Arial" w:hAnsi="Arial" w:cs="Arial"/>
          <w:lang w:val="fr-CA"/>
        </w:rPr>
        <w:t>.</w:t>
      </w:r>
    </w:p>
    <w:p w14:paraId="5801F419" w14:textId="77777777" w:rsidR="0075388D" w:rsidRPr="00D27938" w:rsidRDefault="00260D47" w:rsidP="00260D47">
      <w:pPr>
        <w:widowControl/>
        <w:autoSpaceDE/>
        <w:autoSpaceDN/>
        <w:adjustRightInd/>
        <w:rPr>
          <w:rFonts w:ascii="Arial" w:hAnsi="Arial" w:cs="Arial"/>
          <w:lang w:val="fr-CA"/>
        </w:rPr>
      </w:pPr>
      <w:r w:rsidRPr="00D27938">
        <w:rPr>
          <w:rFonts w:ascii="Arial" w:hAnsi="Arial" w:cs="Arial"/>
          <w:lang w:val="fr-CA"/>
        </w:rPr>
        <w:t>De plus, si vous choisissez le style multi-niveaux (</w:t>
      </w:r>
      <w:r w:rsidRPr="00D27938">
        <w:rPr>
          <w:rFonts w:ascii="Arial" w:hAnsi="Arial" w:cs="Arial"/>
          <w:i/>
          <w:lang w:val="fr-CA"/>
        </w:rPr>
        <w:t>multi-</w:t>
      </w:r>
      <w:proofErr w:type="spellStart"/>
      <w:r w:rsidRPr="00D27938">
        <w:rPr>
          <w:rFonts w:ascii="Arial" w:hAnsi="Arial" w:cs="Arial"/>
          <w:i/>
          <w:lang w:val="fr-CA"/>
        </w:rPr>
        <w:t>tier</w:t>
      </w:r>
      <w:proofErr w:type="spellEnd"/>
      <w:r w:rsidRPr="00D27938">
        <w:rPr>
          <w:rFonts w:ascii="Arial" w:hAnsi="Arial" w:cs="Arial"/>
          <w:lang w:val="fr-CA"/>
        </w:rPr>
        <w:t>), vous devez identifier l’allocation des composants sur chacun des niveaux et définir les caractéristiques de chaque niveau (</w:t>
      </w:r>
      <w:proofErr w:type="spellStart"/>
      <w:r w:rsidRPr="00D27938">
        <w:rPr>
          <w:rFonts w:ascii="Arial" w:hAnsi="Arial" w:cs="Arial"/>
          <w:i/>
          <w:lang w:val="fr-CA"/>
        </w:rPr>
        <w:t>tier</w:t>
      </w:r>
      <w:proofErr w:type="spellEnd"/>
      <w:r w:rsidRPr="00D27938">
        <w:rPr>
          <w:rFonts w:ascii="Arial" w:hAnsi="Arial" w:cs="Arial"/>
          <w:lang w:val="fr-CA"/>
        </w:rPr>
        <w:t>) au niveau technologique.</w:t>
      </w:r>
    </w:p>
    <w:p w14:paraId="7DFB1553" w14:textId="77777777" w:rsidR="0075388D" w:rsidRPr="00D27938" w:rsidRDefault="0075388D" w:rsidP="00260D47">
      <w:pPr>
        <w:widowControl/>
        <w:autoSpaceDE/>
        <w:autoSpaceDN/>
        <w:adjustRightInd/>
        <w:rPr>
          <w:rFonts w:ascii="Arial" w:hAnsi="Arial" w:cs="Arial"/>
          <w:lang w:val="fr-CA"/>
        </w:rPr>
      </w:pPr>
    </w:p>
    <w:p w14:paraId="1792B3E8" w14:textId="2D4385BE" w:rsidR="00260D47" w:rsidRPr="00D27938" w:rsidRDefault="0075388D" w:rsidP="00260D47">
      <w:pPr>
        <w:widowControl/>
        <w:autoSpaceDE/>
        <w:autoSpaceDN/>
        <w:adjustRightInd/>
        <w:rPr>
          <w:ins w:id="51" w:author="Yvan Ross" w:date="2019-11-20T08:29:00Z"/>
          <w:rFonts w:ascii="Arial" w:hAnsi="Arial" w:cs="Arial"/>
          <w:lang w:val="fr-CA"/>
        </w:rPr>
      </w:pPr>
      <w:r w:rsidRPr="00D27938">
        <w:rPr>
          <w:rFonts w:ascii="Arial" w:hAnsi="Arial" w:cs="Arial"/>
          <w:lang w:val="fr-CA"/>
        </w:rPr>
        <w:t xml:space="preserve">1-Diagramme(s) et légende(s) </w:t>
      </w:r>
      <w:ins w:id="52" w:author="Yvan Ross" w:date="2019-11-20T08:30:00Z">
        <w:r w:rsidR="00260D47" w:rsidRPr="00D27938">
          <w:rPr>
            <w:rFonts w:ascii="Arial" w:hAnsi="Arial" w:cs="Arial"/>
            <w:lang w:val="fr-CA"/>
          </w:rPr>
          <w:br w:type="page"/>
        </w:r>
      </w:ins>
    </w:p>
    <w:p w14:paraId="1B314581" w14:textId="0E78C028" w:rsidR="005F7785" w:rsidRPr="00D27938" w:rsidRDefault="0075388D" w:rsidP="005F7785">
      <w:pPr>
        <w:pStyle w:val="Reponse"/>
        <w:tabs>
          <w:tab w:val="clear" w:pos="9360"/>
          <w:tab w:val="right" w:leader="dot" w:pos="10800"/>
        </w:tabs>
      </w:pPr>
      <w:r w:rsidRPr="00D27938">
        <w:rPr>
          <w:rFonts w:cs="Arial"/>
        </w:rPr>
        <w:t>2-Description textuelle de la vue</w:t>
      </w:r>
      <w:r w:rsidR="005F7785" w:rsidRPr="00D27938">
        <w:tab/>
      </w:r>
    </w:p>
    <w:p w14:paraId="7C6F4DDA" w14:textId="77777777" w:rsidR="00EA4568" w:rsidRPr="00D27938" w:rsidRDefault="00EA4568" w:rsidP="00EA4568">
      <w:pPr>
        <w:pStyle w:val="Reponse"/>
        <w:tabs>
          <w:tab w:val="clear" w:pos="9360"/>
          <w:tab w:val="right" w:leader="dot" w:pos="10800"/>
        </w:tabs>
      </w:pPr>
      <w:r w:rsidRPr="00D27938">
        <w:tab/>
      </w:r>
    </w:p>
    <w:p w14:paraId="623F5F6F" w14:textId="77777777" w:rsidR="00260D47" w:rsidRPr="00D27938" w:rsidRDefault="00260D47" w:rsidP="00260D47">
      <w:pPr>
        <w:pStyle w:val="Reponse"/>
        <w:tabs>
          <w:tab w:val="clear" w:pos="9360"/>
          <w:tab w:val="right" w:leader="dot" w:pos="10800"/>
        </w:tabs>
      </w:pPr>
      <w:r w:rsidRPr="00D27938">
        <w:tab/>
      </w:r>
    </w:p>
    <w:p w14:paraId="343D066F" w14:textId="77777777" w:rsidR="00260D47" w:rsidRPr="00D27938" w:rsidRDefault="00260D47" w:rsidP="00260D47">
      <w:pPr>
        <w:pStyle w:val="Reponse"/>
        <w:tabs>
          <w:tab w:val="clear" w:pos="9360"/>
          <w:tab w:val="right" w:leader="dot" w:pos="10800"/>
        </w:tabs>
      </w:pPr>
      <w:r w:rsidRPr="00D27938">
        <w:tab/>
      </w:r>
    </w:p>
    <w:p w14:paraId="242C9363" w14:textId="77777777" w:rsidR="00260D47" w:rsidRPr="00D27938" w:rsidRDefault="00260D47" w:rsidP="00260D47">
      <w:pPr>
        <w:pStyle w:val="Reponse"/>
        <w:tabs>
          <w:tab w:val="clear" w:pos="9360"/>
          <w:tab w:val="right" w:leader="dot" w:pos="10800"/>
        </w:tabs>
      </w:pPr>
      <w:r w:rsidRPr="00D27938">
        <w:tab/>
      </w:r>
    </w:p>
    <w:p w14:paraId="5D1F063E" w14:textId="77777777" w:rsidR="00260D47" w:rsidRPr="00D27938" w:rsidRDefault="00260D47" w:rsidP="00260D47">
      <w:pPr>
        <w:pStyle w:val="Reponse"/>
        <w:tabs>
          <w:tab w:val="clear" w:pos="9360"/>
          <w:tab w:val="right" w:leader="dot" w:pos="10800"/>
        </w:tabs>
      </w:pPr>
      <w:r w:rsidRPr="00D27938">
        <w:tab/>
      </w:r>
    </w:p>
    <w:p w14:paraId="0A3F6B18" w14:textId="77777777" w:rsidR="00260D47" w:rsidRPr="00D27938" w:rsidRDefault="00260D47" w:rsidP="00260D47">
      <w:pPr>
        <w:pStyle w:val="Reponse"/>
        <w:tabs>
          <w:tab w:val="clear" w:pos="9360"/>
          <w:tab w:val="right" w:leader="dot" w:pos="10800"/>
        </w:tabs>
      </w:pPr>
      <w:r w:rsidRPr="00D27938">
        <w:tab/>
      </w:r>
    </w:p>
    <w:p w14:paraId="3DFC20C8" w14:textId="77777777" w:rsidR="00260D47" w:rsidRPr="00D27938" w:rsidRDefault="00260D47" w:rsidP="00260D47">
      <w:pPr>
        <w:pStyle w:val="Reponse"/>
        <w:tabs>
          <w:tab w:val="clear" w:pos="9360"/>
          <w:tab w:val="right" w:leader="dot" w:pos="10800"/>
        </w:tabs>
      </w:pPr>
      <w:r w:rsidRPr="00D27938">
        <w:tab/>
      </w:r>
    </w:p>
    <w:p w14:paraId="0C8260D1" w14:textId="77777777" w:rsidR="00260D47" w:rsidRPr="00D27938" w:rsidRDefault="00260D47" w:rsidP="00260D47">
      <w:pPr>
        <w:pStyle w:val="Reponse"/>
        <w:tabs>
          <w:tab w:val="clear" w:pos="9360"/>
          <w:tab w:val="right" w:leader="dot" w:pos="10800"/>
        </w:tabs>
      </w:pPr>
      <w:r w:rsidRPr="00D27938">
        <w:tab/>
      </w:r>
    </w:p>
    <w:p w14:paraId="00C8E255" w14:textId="77777777" w:rsidR="00260D47" w:rsidRPr="00D27938" w:rsidRDefault="00260D47" w:rsidP="00260D47">
      <w:pPr>
        <w:pStyle w:val="Reponse"/>
        <w:tabs>
          <w:tab w:val="clear" w:pos="9360"/>
          <w:tab w:val="right" w:leader="dot" w:pos="10800"/>
        </w:tabs>
      </w:pPr>
      <w:r w:rsidRPr="00D27938">
        <w:tab/>
      </w:r>
    </w:p>
    <w:p w14:paraId="359F9765" w14:textId="77777777" w:rsidR="00260D47" w:rsidRPr="00D27938" w:rsidRDefault="00260D47" w:rsidP="00260D47">
      <w:pPr>
        <w:pStyle w:val="Reponse"/>
        <w:tabs>
          <w:tab w:val="clear" w:pos="9360"/>
          <w:tab w:val="right" w:leader="dot" w:pos="10800"/>
        </w:tabs>
      </w:pPr>
      <w:r w:rsidRPr="00D27938">
        <w:tab/>
      </w:r>
    </w:p>
    <w:p w14:paraId="467FC03B" w14:textId="77777777" w:rsidR="00260D47" w:rsidRPr="00D27938" w:rsidRDefault="00260D47" w:rsidP="00260D47">
      <w:pPr>
        <w:pStyle w:val="Reponse"/>
        <w:tabs>
          <w:tab w:val="clear" w:pos="9360"/>
          <w:tab w:val="right" w:leader="dot" w:pos="10800"/>
        </w:tabs>
      </w:pPr>
      <w:r w:rsidRPr="00D27938">
        <w:tab/>
      </w:r>
    </w:p>
    <w:p w14:paraId="504BA2EC" w14:textId="77777777" w:rsidR="0075388D" w:rsidRPr="00D27938" w:rsidRDefault="0075388D" w:rsidP="00260D47">
      <w:pPr>
        <w:pStyle w:val="Reponse"/>
        <w:tabs>
          <w:tab w:val="clear" w:pos="9360"/>
          <w:tab w:val="right" w:leader="dot" w:pos="10800"/>
        </w:tabs>
      </w:pPr>
    </w:p>
    <w:p w14:paraId="2DFE61C4" w14:textId="641202F8" w:rsidR="00260D47" w:rsidRPr="00D27938" w:rsidRDefault="0075388D" w:rsidP="00260D47">
      <w:pPr>
        <w:pStyle w:val="Reponse"/>
        <w:tabs>
          <w:tab w:val="clear" w:pos="9360"/>
          <w:tab w:val="right" w:leader="dot" w:pos="10800"/>
        </w:tabs>
      </w:pPr>
      <w:r w:rsidRPr="00D27938">
        <w:rPr>
          <w:rFonts w:cs="Arial"/>
        </w:rPr>
        <w:t>3-Description textuelle des différents éléments </w:t>
      </w:r>
      <w:r w:rsidR="00260D47" w:rsidRPr="00D27938">
        <w:tab/>
      </w:r>
    </w:p>
    <w:p w14:paraId="12F956E0" w14:textId="77777777" w:rsidR="00260D47" w:rsidRPr="00D27938" w:rsidRDefault="00260D47" w:rsidP="00260D47">
      <w:pPr>
        <w:pStyle w:val="Reponse"/>
        <w:tabs>
          <w:tab w:val="clear" w:pos="9360"/>
          <w:tab w:val="right" w:leader="dot" w:pos="10800"/>
        </w:tabs>
      </w:pPr>
      <w:r w:rsidRPr="00D27938">
        <w:tab/>
      </w:r>
    </w:p>
    <w:p w14:paraId="02868B79" w14:textId="77777777" w:rsidR="00260D47" w:rsidRPr="00D27938" w:rsidRDefault="00260D47" w:rsidP="00260D47">
      <w:pPr>
        <w:pStyle w:val="Reponse"/>
        <w:tabs>
          <w:tab w:val="clear" w:pos="9360"/>
          <w:tab w:val="right" w:leader="dot" w:pos="10800"/>
        </w:tabs>
      </w:pPr>
      <w:r w:rsidRPr="00D27938">
        <w:tab/>
      </w:r>
    </w:p>
    <w:p w14:paraId="7EA147FE" w14:textId="77777777" w:rsidR="00260D47" w:rsidRPr="00D27938" w:rsidRDefault="00260D47" w:rsidP="00260D47">
      <w:pPr>
        <w:pStyle w:val="Reponse"/>
        <w:tabs>
          <w:tab w:val="clear" w:pos="9360"/>
          <w:tab w:val="right" w:leader="dot" w:pos="10800"/>
        </w:tabs>
      </w:pPr>
      <w:r w:rsidRPr="00D27938">
        <w:tab/>
      </w:r>
    </w:p>
    <w:p w14:paraId="0C53CD78" w14:textId="77777777" w:rsidR="00260D47" w:rsidRPr="00D27938" w:rsidRDefault="00260D47" w:rsidP="00260D47">
      <w:pPr>
        <w:pStyle w:val="Reponse"/>
        <w:tabs>
          <w:tab w:val="clear" w:pos="9360"/>
          <w:tab w:val="right" w:leader="dot" w:pos="10800"/>
        </w:tabs>
      </w:pPr>
      <w:r w:rsidRPr="00D27938">
        <w:tab/>
      </w:r>
    </w:p>
    <w:p w14:paraId="05FE3842" w14:textId="77777777" w:rsidR="00260D47" w:rsidRPr="00D27938" w:rsidRDefault="00260D47" w:rsidP="00260D47">
      <w:pPr>
        <w:pStyle w:val="Reponse"/>
        <w:tabs>
          <w:tab w:val="clear" w:pos="9360"/>
          <w:tab w:val="right" w:leader="dot" w:pos="10800"/>
        </w:tabs>
      </w:pPr>
      <w:r w:rsidRPr="00D27938">
        <w:tab/>
      </w:r>
    </w:p>
    <w:p w14:paraId="04C0F048" w14:textId="77777777" w:rsidR="00260D47" w:rsidRPr="00D27938" w:rsidRDefault="00260D47" w:rsidP="00260D47">
      <w:pPr>
        <w:pStyle w:val="Reponse"/>
        <w:tabs>
          <w:tab w:val="clear" w:pos="9360"/>
          <w:tab w:val="right" w:leader="dot" w:pos="10800"/>
        </w:tabs>
      </w:pPr>
      <w:r w:rsidRPr="00D27938">
        <w:tab/>
      </w:r>
    </w:p>
    <w:p w14:paraId="78CEA563" w14:textId="77777777" w:rsidR="00260D47" w:rsidRPr="00D27938" w:rsidRDefault="00260D47" w:rsidP="00260D47">
      <w:pPr>
        <w:pStyle w:val="Reponse"/>
        <w:tabs>
          <w:tab w:val="clear" w:pos="9360"/>
          <w:tab w:val="right" w:leader="dot" w:pos="10800"/>
        </w:tabs>
      </w:pPr>
      <w:r w:rsidRPr="00D27938">
        <w:tab/>
      </w:r>
    </w:p>
    <w:p w14:paraId="2AABBFC0" w14:textId="77777777" w:rsidR="00260D47" w:rsidRPr="00D27938" w:rsidRDefault="00260D47" w:rsidP="00260D47">
      <w:pPr>
        <w:pStyle w:val="Reponse"/>
        <w:tabs>
          <w:tab w:val="clear" w:pos="9360"/>
          <w:tab w:val="right" w:leader="dot" w:pos="10800"/>
        </w:tabs>
      </w:pPr>
      <w:r w:rsidRPr="00D27938">
        <w:tab/>
      </w:r>
    </w:p>
    <w:p w14:paraId="304BD2E4" w14:textId="77777777" w:rsidR="00260D47" w:rsidRPr="00D27938" w:rsidRDefault="00260D47" w:rsidP="00260D47">
      <w:pPr>
        <w:pStyle w:val="Reponse"/>
        <w:tabs>
          <w:tab w:val="clear" w:pos="9360"/>
          <w:tab w:val="right" w:leader="dot" w:pos="10800"/>
        </w:tabs>
      </w:pPr>
      <w:r w:rsidRPr="00D27938">
        <w:tab/>
      </w:r>
    </w:p>
    <w:p w14:paraId="67E63527" w14:textId="77777777" w:rsidR="00260D47" w:rsidRPr="00D27938" w:rsidRDefault="00260D47" w:rsidP="00260D47">
      <w:pPr>
        <w:pStyle w:val="Reponse"/>
        <w:tabs>
          <w:tab w:val="clear" w:pos="9360"/>
          <w:tab w:val="right" w:leader="dot" w:pos="10800"/>
        </w:tabs>
      </w:pPr>
      <w:r w:rsidRPr="00D27938">
        <w:tab/>
      </w:r>
    </w:p>
    <w:p w14:paraId="05920F55" w14:textId="77777777" w:rsidR="00260D47" w:rsidRPr="00D27938" w:rsidRDefault="00260D47" w:rsidP="00260D47">
      <w:pPr>
        <w:pStyle w:val="Reponse"/>
        <w:tabs>
          <w:tab w:val="clear" w:pos="9360"/>
          <w:tab w:val="right" w:leader="dot" w:pos="10800"/>
        </w:tabs>
      </w:pPr>
      <w:r w:rsidRPr="00D27938">
        <w:tab/>
      </w:r>
    </w:p>
    <w:p w14:paraId="4F62F483" w14:textId="77777777" w:rsidR="00260D47" w:rsidRPr="00D27938" w:rsidRDefault="00260D47" w:rsidP="00260D47">
      <w:pPr>
        <w:pStyle w:val="Reponse"/>
        <w:tabs>
          <w:tab w:val="clear" w:pos="9360"/>
          <w:tab w:val="right" w:leader="dot" w:pos="10800"/>
        </w:tabs>
      </w:pPr>
      <w:r w:rsidRPr="00D27938">
        <w:tab/>
      </w:r>
    </w:p>
    <w:p w14:paraId="368ED9CB" w14:textId="77777777" w:rsidR="004D5C9A" w:rsidRPr="00D27938" w:rsidRDefault="004D5C9A" w:rsidP="004D5C9A">
      <w:pPr>
        <w:pStyle w:val="Reponse"/>
        <w:tabs>
          <w:tab w:val="clear" w:pos="9360"/>
          <w:tab w:val="right" w:leader="dot" w:pos="10800"/>
        </w:tabs>
      </w:pPr>
      <w:r w:rsidRPr="00D27938">
        <w:tab/>
      </w:r>
    </w:p>
    <w:p w14:paraId="0D985B9E" w14:textId="77777777" w:rsidR="005E2021" w:rsidRPr="00D27938" w:rsidRDefault="005E2021" w:rsidP="005E2021">
      <w:pPr>
        <w:pStyle w:val="Reponse"/>
        <w:tabs>
          <w:tab w:val="clear" w:pos="9360"/>
          <w:tab w:val="right" w:leader="dot" w:pos="10800"/>
        </w:tabs>
      </w:pPr>
      <w:r w:rsidRPr="00D27938">
        <w:tab/>
      </w:r>
    </w:p>
    <w:p w14:paraId="50F0B39B" w14:textId="77777777" w:rsidR="00ED65B9" w:rsidRPr="00D27938" w:rsidRDefault="00ED65B9" w:rsidP="00ED65B9">
      <w:pPr>
        <w:rPr>
          <w:strike/>
          <w:lang w:val="fr-CA"/>
        </w:rPr>
      </w:pPr>
    </w:p>
    <w:p w14:paraId="41C64800" w14:textId="77777777" w:rsidR="00260D47" w:rsidRPr="00D27938" w:rsidRDefault="00260D47" w:rsidP="00260D47">
      <w:pPr>
        <w:pStyle w:val="Reponse"/>
        <w:tabs>
          <w:tab w:val="clear" w:pos="9360"/>
          <w:tab w:val="right" w:leader="dot" w:pos="10800"/>
        </w:tabs>
      </w:pPr>
      <w:r w:rsidRPr="00D27938">
        <w:tab/>
      </w:r>
    </w:p>
    <w:p w14:paraId="6EC50C40" w14:textId="77777777" w:rsidR="00260D47" w:rsidRPr="00D27938" w:rsidRDefault="00260D47" w:rsidP="00260D47">
      <w:pPr>
        <w:pStyle w:val="Reponse"/>
        <w:tabs>
          <w:tab w:val="clear" w:pos="9360"/>
          <w:tab w:val="right" w:leader="dot" w:pos="10800"/>
        </w:tabs>
      </w:pPr>
      <w:r w:rsidRPr="00D27938">
        <w:tab/>
      </w:r>
    </w:p>
    <w:p w14:paraId="1873F4CE" w14:textId="77777777" w:rsidR="00260D47" w:rsidRPr="00D27938" w:rsidRDefault="00260D47" w:rsidP="00260D47">
      <w:pPr>
        <w:pStyle w:val="Reponse"/>
        <w:tabs>
          <w:tab w:val="clear" w:pos="9360"/>
          <w:tab w:val="right" w:leader="dot" w:pos="10800"/>
        </w:tabs>
      </w:pPr>
      <w:r w:rsidRPr="00D27938">
        <w:tab/>
      </w:r>
    </w:p>
    <w:p w14:paraId="33833890" w14:textId="77777777" w:rsidR="00260D47" w:rsidRPr="00D27938" w:rsidRDefault="00260D47" w:rsidP="00260D47">
      <w:pPr>
        <w:pStyle w:val="Reponse"/>
        <w:tabs>
          <w:tab w:val="clear" w:pos="9360"/>
          <w:tab w:val="right" w:leader="dot" w:pos="10800"/>
        </w:tabs>
      </w:pPr>
      <w:r w:rsidRPr="00D27938">
        <w:tab/>
      </w:r>
    </w:p>
    <w:p w14:paraId="4C1DA8DB" w14:textId="77777777" w:rsidR="00260D47" w:rsidRPr="00D27938" w:rsidRDefault="00260D47" w:rsidP="00260D47">
      <w:pPr>
        <w:pStyle w:val="Reponse"/>
        <w:tabs>
          <w:tab w:val="clear" w:pos="9360"/>
          <w:tab w:val="right" w:leader="dot" w:pos="10800"/>
        </w:tabs>
      </w:pPr>
      <w:r w:rsidRPr="00D27938">
        <w:tab/>
      </w:r>
    </w:p>
    <w:p w14:paraId="28E3AA68" w14:textId="77777777" w:rsidR="00260D47" w:rsidRPr="00D27938" w:rsidRDefault="00260D47" w:rsidP="00260D47">
      <w:pPr>
        <w:pStyle w:val="Reponse"/>
        <w:tabs>
          <w:tab w:val="clear" w:pos="9360"/>
          <w:tab w:val="right" w:leader="dot" w:pos="10800"/>
        </w:tabs>
      </w:pPr>
      <w:r w:rsidRPr="00D27938">
        <w:tab/>
      </w:r>
    </w:p>
    <w:p w14:paraId="410D313F" w14:textId="77777777" w:rsidR="00260D47" w:rsidRPr="00D27938" w:rsidRDefault="00260D47" w:rsidP="00260D47">
      <w:pPr>
        <w:pStyle w:val="Reponse"/>
        <w:tabs>
          <w:tab w:val="clear" w:pos="9360"/>
          <w:tab w:val="right" w:leader="dot" w:pos="10800"/>
        </w:tabs>
      </w:pPr>
      <w:r w:rsidRPr="00D27938">
        <w:tab/>
      </w:r>
    </w:p>
    <w:p w14:paraId="32271315" w14:textId="77777777" w:rsidR="00260D47" w:rsidRPr="00D27938" w:rsidRDefault="00260D47" w:rsidP="00260D47">
      <w:pPr>
        <w:pStyle w:val="Reponse"/>
        <w:tabs>
          <w:tab w:val="clear" w:pos="9360"/>
          <w:tab w:val="right" w:leader="dot" w:pos="10800"/>
        </w:tabs>
      </w:pPr>
      <w:r w:rsidRPr="00D27938">
        <w:tab/>
      </w:r>
    </w:p>
    <w:p w14:paraId="2013D443" w14:textId="3167BD1F" w:rsidR="00260D47" w:rsidRPr="00D27938" w:rsidRDefault="0075388D" w:rsidP="00260D47">
      <w:pPr>
        <w:pStyle w:val="Reponse"/>
        <w:tabs>
          <w:tab w:val="clear" w:pos="9360"/>
          <w:tab w:val="right" w:leader="dot" w:pos="10800"/>
        </w:tabs>
      </w:pPr>
      <w:r w:rsidRPr="00D27938">
        <w:rPr>
          <w:rFonts w:cs="Arial"/>
        </w:rPr>
        <w:t>4-Tableau des relations</w:t>
      </w:r>
      <w:r w:rsidR="00260D47" w:rsidRPr="00D27938">
        <w:tab/>
      </w:r>
    </w:p>
    <w:p w14:paraId="33C2DAB1" w14:textId="77777777" w:rsidR="00260D47" w:rsidRPr="00D27938" w:rsidRDefault="00260D47" w:rsidP="00260D47">
      <w:pPr>
        <w:pStyle w:val="Reponse"/>
        <w:tabs>
          <w:tab w:val="clear" w:pos="9360"/>
          <w:tab w:val="right" w:leader="dot" w:pos="10800"/>
        </w:tabs>
      </w:pPr>
      <w:r w:rsidRPr="00D27938">
        <w:tab/>
      </w:r>
    </w:p>
    <w:p w14:paraId="554C95A9" w14:textId="77777777" w:rsidR="00260D47" w:rsidRPr="00D27938" w:rsidRDefault="00260D47" w:rsidP="00260D47">
      <w:pPr>
        <w:pStyle w:val="Reponse"/>
        <w:tabs>
          <w:tab w:val="clear" w:pos="9360"/>
          <w:tab w:val="right" w:leader="dot" w:pos="10800"/>
        </w:tabs>
      </w:pPr>
      <w:r w:rsidRPr="00D27938">
        <w:tab/>
      </w:r>
    </w:p>
    <w:p w14:paraId="76165AAB" w14:textId="77777777" w:rsidR="00260D47" w:rsidRPr="00D27938" w:rsidRDefault="00260D47" w:rsidP="00260D47">
      <w:pPr>
        <w:pStyle w:val="Reponse"/>
        <w:tabs>
          <w:tab w:val="clear" w:pos="9360"/>
          <w:tab w:val="right" w:leader="dot" w:pos="10800"/>
        </w:tabs>
      </w:pPr>
      <w:r w:rsidRPr="00D27938">
        <w:tab/>
      </w:r>
    </w:p>
    <w:p w14:paraId="15EF6C1D" w14:textId="77777777" w:rsidR="00B86DDC" w:rsidRPr="00D27938" w:rsidRDefault="00B86DDC" w:rsidP="00B86DDC">
      <w:pPr>
        <w:pStyle w:val="Reponse"/>
        <w:tabs>
          <w:tab w:val="clear" w:pos="9360"/>
          <w:tab w:val="right" w:leader="dot" w:pos="10800"/>
        </w:tabs>
      </w:pPr>
      <w:r w:rsidRPr="00D27938">
        <w:tab/>
      </w:r>
    </w:p>
    <w:p w14:paraId="1D135B32" w14:textId="77777777" w:rsidR="00B86DDC" w:rsidRPr="00D27938" w:rsidRDefault="00B86DDC" w:rsidP="00B86DDC">
      <w:pPr>
        <w:pStyle w:val="Reponse"/>
        <w:tabs>
          <w:tab w:val="clear" w:pos="9360"/>
          <w:tab w:val="right" w:leader="dot" w:pos="10800"/>
        </w:tabs>
      </w:pPr>
      <w:r w:rsidRPr="00D27938">
        <w:tab/>
      </w:r>
    </w:p>
    <w:p w14:paraId="0A9E4BA8" w14:textId="77777777" w:rsidR="00B86DDC" w:rsidRPr="00D27938" w:rsidRDefault="00B86DDC" w:rsidP="00B86DDC">
      <w:pPr>
        <w:pStyle w:val="Reponse"/>
        <w:tabs>
          <w:tab w:val="clear" w:pos="9360"/>
          <w:tab w:val="right" w:leader="dot" w:pos="10800"/>
        </w:tabs>
      </w:pPr>
      <w:r w:rsidRPr="00D27938">
        <w:tab/>
      </w:r>
    </w:p>
    <w:p w14:paraId="75C9323C" w14:textId="77777777" w:rsidR="00B86DDC" w:rsidRPr="00D27938" w:rsidRDefault="00B86DDC" w:rsidP="00B86DDC">
      <w:pPr>
        <w:pStyle w:val="Reponse"/>
        <w:tabs>
          <w:tab w:val="clear" w:pos="9360"/>
          <w:tab w:val="right" w:leader="dot" w:pos="10800"/>
        </w:tabs>
      </w:pPr>
      <w:r w:rsidRPr="00D27938">
        <w:tab/>
      </w:r>
    </w:p>
    <w:p w14:paraId="42992F91" w14:textId="77777777" w:rsidR="00B86DDC" w:rsidRPr="00D27938" w:rsidRDefault="00B86DDC" w:rsidP="00B86DDC">
      <w:pPr>
        <w:pStyle w:val="Reponse"/>
        <w:tabs>
          <w:tab w:val="clear" w:pos="9360"/>
          <w:tab w:val="right" w:leader="dot" w:pos="10800"/>
        </w:tabs>
      </w:pPr>
      <w:r w:rsidRPr="00D27938">
        <w:tab/>
      </w:r>
    </w:p>
    <w:p w14:paraId="09C2AC9D" w14:textId="77777777" w:rsidR="00B86DDC" w:rsidRPr="00D27938" w:rsidRDefault="00B86DDC" w:rsidP="00B86DDC">
      <w:pPr>
        <w:pStyle w:val="Reponse"/>
        <w:tabs>
          <w:tab w:val="clear" w:pos="9360"/>
          <w:tab w:val="right" w:leader="dot" w:pos="10800"/>
        </w:tabs>
      </w:pPr>
      <w:r w:rsidRPr="00D27938">
        <w:tab/>
      </w:r>
    </w:p>
    <w:p w14:paraId="0C64BBD6" w14:textId="77777777" w:rsidR="00B86DDC" w:rsidRPr="00D27938" w:rsidRDefault="00B86DDC" w:rsidP="00B86DDC">
      <w:pPr>
        <w:pStyle w:val="Reponse"/>
        <w:tabs>
          <w:tab w:val="clear" w:pos="9360"/>
          <w:tab w:val="right" w:leader="dot" w:pos="10800"/>
        </w:tabs>
      </w:pPr>
      <w:r w:rsidRPr="00D27938">
        <w:tab/>
      </w:r>
    </w:p>
    <w:p w14:paraId="0F86A815" w14:textId="77777777" w:rsidR="00B86DDC" w:rsidRPr="00D27938" w:rsidRDefault="00B86DDC" w:rsidP="00B86DDC">
      <w:pPr>
        <w:pStyle w:val="Reponse"/>
        <w:tabs>
          <w:tab w:val="clear" w:pos="9360"/>
          <w:tab w:val="right" w:leader="dot" w:pos="10800"/>
        </w:tabs>
      </w:pPr>
      <w:r w:rsidRPr="00D27938">
        <w:tab/>
      </w:r>
    </w:p>
    <w:p w14:paraId="3BEAEEF8" w14:textId="77777777" w:rsidR="00B86DDC" w:rsidRPr="00D27938" w:rsidRDefault="00B86DDC" w:rsidP="00B86DDC">
      <w:pPr>
        <w:pStyle w:val="Reponse"/>
        <w:tabs>
          <w:tab w:val="clear" w:pos="9360"/>
          <w:tab w:val="right" w:leader="dot" w:pos="10800"/>
        </w:tabs>
      </w:pPr>
      <w:r w:rsidRPr="00D27938">
        <w:tab/>
      </w:r>
    </w:p>
    <w:p w14:paraId="3EDE628E" w14:textId="77777777" w:rsidR="00B86DDC" w:rsidRPr="00D27938" w:rsidRDefault="00B86DDC" w:rsidP="00B86DDC">
      <w:pPr>
        <w:pStyle w:val="Reponse"/>
        <w:tabs>
          <w:tab w:val="clear" w:pos="9360"/>
          <w:tab w:val="right" w:leader="dot" w:pos="10800"/>
        </w:tabs>
      </w:pPr>
      <w:r w:rsidRPr="00D27938">
        <w:tab/>
      </w:r>
    </w:p>
    <w:p w14:paraId="7477BFD8" w14:textId="77777777" w:rsidR="00B86DDC" w:rsidRPr="00D27938" w:rsidRDefault="00B86DDC" w:rsidP="00B86DDC">
      <w:pPr>
        <w:pStyle w:val="Reponse"/>
        <w:tabs>
          <w:tab w:val="clear" w:pos="9360"/>
          <w:tab w:val="right" w:leader="dot" w:pos="10800"/>
        </w:tabs>
      </w:pPr>
      <w:r w:rsidRPr="00D27938">
        <w:tab/>
      </w:r>
    </w:p>
    <w:p w14:paraId="3107AEA4" w14:textId="77777777" w:rsidR="00B86DDC" w:rsidRPr="00D27938" w:rsidRDefault="00B86DDC" w:rsidP="00B86DDC">
      <w:pPr>
        <w:pStyle w:val="Reponse"/>
        <w:tabs>
          <w:tab w:val="clear" w:pos="9360"/>
          <w:tab w:val="right" w:leader="dot" w:pos="10800"/>
        </w:tabs>
      </w:pPr>
      <w:r w:rsidRPr="00D27938">
        <w:tab/>
      </w:r>
    </w:p>
    <w:p w14:paraId="0EC39615" w14:textId="77777777" w:rsidR="00B86DDC" w:rsidRPr="00D27938" w:rsidRDefault="00B86DDC" w:rsidP="00B86DDC">
      <w:pPr>
        <w:pStyle w:val="Reponse"/>
        <w:tabs>
          <w:tab w:val="clear" w:pos="9360"/>
          <w:tab w:val="right" w:leader="dot" w:pos="10800"/>
        </w:tabs>
      </w:pPr>
      <w:r w:rsidRPr="00D27938">
        <w:tab/>
      </w:r>
    </w:p>
    <w:p w14:paraId="00616891" w14:textId="77777777" w:rsidR="00B86DDC" w:rsidRPr="00D27938" w:rsidRDefault="00B86DDC" w:rsidP="00B86DDC">
      <w:pPr>
        <w:pStyle w:val="Reponse"/>
        <w:tabs>
          <w:tab w:val="clear" w:pos="9360"/>
          <w:tab w:val="right" w:leader="dot" w:pos="10800"/>
        </w:tabs>
      </w:pPr>
      <w:r w:rsidRPr="00D27938">
        <w:tab/>
      </w:r>
    </w:p>
    <w:p w14:paraId="33F53A59" w14:textId="77777777" w:rsidR="00B86DDC" w:rsidRPr="00D27938" w:rsidRDefault="00B86DDC" w:rsidP="00B86DDC">
      <w:pPr>
        <w:pStyle w:val="Reponse"/>
        <w:tabs>
          <w:tab w:val="clear" w:pos="9360"/>
          <w:tab w:val="right" w:leader="dot" w:pos="10800"/>
        </w:tabs>
      </w:pPr>
      <w:r w:rsidRPr="00D27938">
        <w:tab/>
      </w:r>
    </w:p>
    <w:p w14:paraId="61CC4099" w14:textId="30A8660C" w:rsidR="00B86DDC" w:rsidRPr="00D27938" w:rsidRDefault="00B86DDC" w:rsidP="00B86DDC">
      <w:pPr>
        <w:pStyle w:val="Reponse"/>
        <w:tabs>
          <w:tab w:val="clear" w:pos="9360"/>
          <w:tab w:val="right" w:leader="dot" w:pos="10800"/>
        </w:tabs>
      </w:pPr>
      <w:r w:rsidRPr="00D27938">
        <w:t>Espace supplémentaire : indiquez clairement le numéro de la question et de la sous-question.</w:t>
      </w:r>
      <w:r w:rsidRPr="00D27938">
        <w:tab/>
      </w:r>
    </w:p>
    <w:p w14:paraId="73D714C1" w14:textId="77777777" w:rsidR="00B86DDC" w:rsidRPr="00D27938" w:rsidRDefault="00B86DDC" w:rsidP="00B86DDC">
      <w:pPr>
        <w:pStyle w:val="Reponse"/>
        <w:tabs>
          <w:tab w:val="clear" w:pos="9360"/>
          <w:tab w:val="right" w:leader="dot" w:pos="10800"/>
        </w:tabs>
      </w:pPr>
      <w:r w:rsidRPr="00D27938">
        <w:tab/>
      </w:r>
    </w:p>
    <w:p w14:paraId="1D4434E3" w14:textId="77777777" w:rsidR="00B86DDC" w:rsidRPr="00D27938" w:rsidRDefault="00B86DDC" w:rsidP="00B86DDC">
      <w:pPr>
        <w:pStyle w:val="Reponse"/>
        <w:tabs>
          <w:tab w:val="clear" w:pos="9360"/>
          <w:tab w:val="right" w:leader="dot" w:pos="10800"/>
        </w:tabs>
      </w:pPr>
      <w:r w:rsidRPr="00D27938">
        <w:tab/>
      </w:r>
    </w:p>
    <w:p w14:paraId="5CADBD35" w14:textId="77777777" w:rsidR="00B86DDC" w:rsidRPr="00D27938" w:rsidRDefault="00B86DDC" w:rsidP="00B86DDC">
      <w:pPr>
        <w:pStyle w:val="Reponse"/>
        <w:tabs>
          <w:tab w:val="clear" w:pos="9360"/>
          <w:tab w:val="right" w:leader="dot" w:pos="10800"/>
        </w:tabs>
      </w:pPr>
      <w:r w:rsidRPr="00D27938">
        <w:tab/>
      </w:r>
    </w:p>
    <w:p w14:paraId="104084CE" w14:textId="77777777" w:rsidR="00B86DDC" w:rsidRPr="00D27938" w:rsidRDefault="00B86DDC" w:rsidP="00B86DDC">
      <w:pPr>
        <w:pStyle w:val="Reponse"/>
        <w:tabs>
          <w:tab w:val="clear" w:pos="9360"/>
          <w:tab w:val="right" w:leader="dot" w:pos="10800"/>
        </w:tabs>
      </w:pPr>
      <w:r w:rsidRPr="00D27938">
        <w:tab/>
      </w:r>
    </w:p>
    <w:p w14:paraId="1633918E" w14:textId="77777777" w:rsidR="00B86DDC" w:rsidRPr="00D27938" w:rsidRDefault="00B86DDC" w:rsidP="00B86DDC">
      <w:pPr>
        <w:pStyle w:val="Reponse"/>
        <w:tabs>
          <w:tab w:val="clear" w:pos="9360"/>
          <w:tab w:val="right" w:leader="dot" w:pos="10800"/>
        </w:tabs>
      </w:pPr>
      <w:r w:rsidRPr="00D27938">
        <w:tab/>
      </w:r>
    </w:p>
    <w:p w14:paraId="5363A956" w14:textId="77777777" w:rsidR="00B86DDC" w:rsidRPr="00D27938" w:rsidRDefault="00B86DDC" w:rsidP="00B86DDC">
      <w:pPr>
        <w:pStyle w:val="Reponse"/>
        <w:tabs>
          <w:tab w:val="clear" w:pos="9360"/>
          <w:tab w:val="right" w:leader="dot" w:pos="10800"/>
        </w:tabs>
      </w:pPr>
      <w:r w:rsidRPr="00D27938">
        <w:tab/>
      </w:r>
    </w:p>
    <w:p w14:paraId="31641D49" w14:textId="77777777" w:rsidR="00B86DDC" w:rsidRPr="00D27938" w:rsidRDefault="00B86DDC" w:rsidP="00B86DDC">
      <w:pPr>
        <w:pStyle w:val="Reponse"/>
        <w:tabs>
          <w:tab w:val="clear" w:pos="9360"/>
          <w:tab w:val="right" w:leader="dot" w:pos="10800"/>
        </w:tabs>
      </w:pPr>
      <w:r w:rsidRPr="00D27938">
        <w:tab/>
      </w:r>
    </w:p>
    <w:p w14:paraId="68C45993" w14:textId="77777777" w:rsidR="00B86DDC" w:rsidRPr="00D27938" w:rsidRDefault="00B86DDC" w:rsidP="00B86DDC">
      <w:pPr>
        <w:pStyle w:val="Reponse"/>
        <w:tabs>
          <w:tab w:val="clear" w:pos="9360"/>
          <w:tab w:val="right" w:leader="dot" w:pos="10800"/>
        </w:tabs>
      </w:pPr>
      <w:r w:rsidRPr="00D27938">
        <w:tab/>
      </w:r>
    </w:p>
    <w:p w14:paraId="4FAD575C" w14:textId="77777777" w:rsidR="00B86DDC" w:rsidRPr="00D27938" w:rsidRDefault="00B86DDC" w:rsidP="00B86DDC">
      <w:pPr>
        <w:pStyle w:val="Reponse"/>
        <w:tabs>
          <w:tab w:val="clear" w:pos="9360"/>
          <w:tab w:val="right" w:leader="dot" w:pos="10800"/>
        </w:tabs>
      </w:pPr>
      <w:r w:rsidRPr="00D27938">
        <w:tab/>
      </w:r>
    </w:p>
    <w:p w14:paraId="47FD4108" w14:textId="77777777" w:rsidR="00B86DDC" w:rsidRPr="00D27938" w:rsidRDefault="00B86DDC" w:rsidP="00B86DDC">
      <w:pPr>
        <w:pStyle w:val="Reponse"/>
        <w:tabs>
          <w:tab w:val="clear" w:pos="9360"/>
          <w:tab w:val="right" w:leader="dot" w:pos="10800"/>
        </w:tabs>
      </w:pPr>
      <w:r w:rsidRPr="00D27938">
        <w:tab/>
      </w:r>
    </w:p>
    <w:p w14:paraId="59B4BD3A" w14:textId="77777777" w:rsidR="00B86DDC" w:rsidRPr="00D27938" w:rsidRDefault="00B86DDC" w:rsidP="00B86DDC">
      <w:pPr>
        <w:pStyle w:val="Reponse"/>
        <w:tabs>
          <w:tab w:val="clear" w:pos="9360"/>
          <w:tab w:val="right" w:leader="dot" w:pos="10800"/>
        </w:tabs>
      </w:pPr>
      <w:r w:rsidRPr="00D27938">
        <w:tab/>
      </w:r>
    </w:p>
    <w:p w14:paraId="05CC3470" w14:textId="77777777" w:rsidR="00B86DDC" w:rsidRPr="00D27938" w:rsidRDefault="00B86DDC" w:rsidP="00B86DDC">
      <w:pPr>
        <w:pStyle w:val="Reponse"/>
        <w:tabs>
          <w:tab w:val="clear" w:pos="9360"/>
          <w:tab w:val="right" w:leader="dot" w:pos="10800"/>
        </w:tabs>
      </w:pPr>
      <w:r w:rsidRPr="00D27938">
        <w:tab/>
      </w:r>
    </w:p>
    <w:p w14:paraId="0604626A" w14:textId="77777777" w:rsidR="00B86DDC" w:rsidRPr="00D27938" w:rsidRDefault="00B86DDC" w:rsidP="00B86DDC">
      <w:pPr>
        <w:pStyle w:val="Reponse"/>
        <w:tabs>
          <w:tab w:val="clear" w:pos="9360"/>
          <w:tab w:val="right" w:leader="dot" w:pos="10800"/>
        </w:tabs>
      </w:pPr>
      <w:r w:rsidRPr="00D27938">
        <w:tab/>
      </w:r>
    </w:p>
    <w:p w14:paraId="7140390C" w14:textId="77777777" w:rsidR="00B86DDC" w:rsidRPr="00D27938" w:rsidRDefault="00B86DDC" w:rsidP="00B86DDC">
      <w:pPr>
        <w:pStyle w:val="Reponse"/>
        <w:tabs>
          <w:tab w:val="clear" w:pos="9360"/>
          <w:tab w:val="right" w:leader="dot" w:pos="10800"/>
        </w:tabs>
      </w:pPr>
      <w:r w:rsidRPr="00D27938">
        <w:tab/>
      </w:r>
    </w:p>
    <w:p w14:paraId="47D97892" w14:textId="77777777" w:rsidR="00B86DDC" w:rsidRPr="00D27938" w:rsidRDefault="00B86DDC" w:rsidP="00B86DDC">
      <w:pPr>
        <w:pStyle w:val="Reponse"/>
        <w:tabs>
          <w:tab w:val="clear" w:pos="9360"/>
          <w:tab w:val="right" w:leader="dot" w:pos="10800"/>
        </w:tabs>
      </w:pPr>
      <w:r w:rsidRPr="00D27938">
        <w:tab/>
      </w:r>
    </w:p>
    <w:p w14:paraId="7CF35293" w14:textId="77777777" w:rsidR="00B86DDC" w:rsidRPr="00D27938" w:rsidRDefault="00B86DDC" w:rsidP="00B86DDC">
      <w:pPr>
        <w:pStyle w:val="Reponse"/>
        <w:tabs>
          <w:tab w:val="clear" w:pos="9360"/>
          <w:tab w:val="right" w:leader="dot" w:pos="10800"/>
        </w:tabs>
      </w:pPr>
      <w:r w:rsidRPr="00D27938">
        <w:tab/>
      </w:r>
    </w:p>
    <w:p w14:paraId="1DB3D3EE" w14:textId="77777777" w:rsidR="00B86DDC" w:rsidRPr="00D27938" w:rsidRDefault="00B86DDC" w:rsidP="00B86DDC">
      <w:pPr>
        <w:pStyle w:val="Reponse"/>
        <w:tabs>
          <w:tab w:val="clear" w:pos="9360"/>
          <w:tab w:val="right" w:leader="dot" w:pos="10800"/>
        </w:tabs>
      </w:pPr>
      <w:r w:rsidRPr="00D27938">
        <w:tab/>
      </w:r>
    </w:p>
    <w:p w14:paraId="16D61520" w14:textId="77777777" w:rsidR="00B86DDC" w:rsidRPr="00D27938" w:rsidRDefault="00B86DDC" w:rsidP="00B86DDC">
      <w:pPr>
        <w:pStyle w:val="Reponse"/>
        <w:tabs>
          <w:tab w:val="clear" w:pos="9360"/>
          <w:tab w:val="right" w:leader="dot" w:pos="10800"/>
        </w:tabs>
      </w:pPr>
      <w:r w:rsidRPr="00D27938">
        <w:tab/>
      </w:r>
    </w:p>
    <w:p w14:paraId="2DF520ED" w14:textId="77777777" w:rsidR="00B86DDC" w:rsidRPr="00D27938" w:rsidRDefault="00B86DDC" w:rsidP="00B86DDC">
      <w:pPr>
        <w:pStyle w:val="Reponse"/>
        <w:tabs>
          <w:tab w:val="clear" w:pos="9360"/>
          <w:tab w:val="right" w:leader="dot" w:pos="10800"/>
        </w:tabs>
      </w:pPr>
      <w:r w:rsidRPr="00D27938">
        <w:tab/>
      </w:r>
    </w:p>
    <w:p w14:paraId="2FFCF5B2" w14:textId="77777777" w:rsidR="00B86DDC" w:rsidRPr="00D27938" w:rsidRDefault="00B86DDC" w:rsidP="00B86DDC">
      <w:pPr>
        <w:pStyle w:val="Reponse"/>
        <w:tabs>
          <w:tab w:val="clear" w:pos="9360"/>
          <w:tab w:val="right" w:leader="dot" w:pos="10800"/>
        </w:tabs>
      </w:pPr>
      <w:r w:rsidRPr="00D27938">
        <w:tab/>
      </w:r>
    </w:p>
    <w:p w14:paraId="166A8017" w14:textId="77777777" w:rsidR="00B86DDC" w:rsidRPr="00D27938" w:rsidRDefault="00B86DDC" w:rsidP="00B86DDC">
      <w:pPr>
        <w:pStyle w:val="Reponse"/>
        <w:tabs>
          <w:tab w:val="clear" w:pos="9360"/>
          <w:tab w:val="right" w:leader="dot" w:pos="10800"/>
        </w:tabs>
      </w:pPr>
      <w:r w:rsidRPr="00D27938">
        <w:tab/>
      </w:r>
    </w:p>
    <w:p w14:paraId="0EC09E57" w14:textId="77777777" w:rsidR="00B86DDC" w:rsidRPr="00D27938" w:rsidRDefault="00B86DDC" w:rsidP="00B86DDC">
      <w:pPr>
        <w:pStyle w:val="Reponse"/>
        <w:tabs>
          <w:tab w:val="clear" w:pos="9360"/>
          <w:tab w:val="right" w:leader="dot" w:pos="10800"/>
        </w:tabs>
      </w:pPr>
      <w:r w:rsidRPr="00D27938">
        <w:tab/>
      </w:r>
    </w:p>
    <w:p w14:paraId="0E873AFD" w14:textId="77777777" w:rsidR="00B86DDC" w:rsidRPr="00D27938" w:rsidRDefault="00B86DDC" w:rsidP="00B86DDC">
      <w:pPr>
        <w:pStyle w:val="Reponse"/>
        <w:tabs>
          <w:tab w:val="clear" w:pos="9360"/>
          <w:tab w:val="right" w:leader="dot" w:pos="10800"/>
        </w:tabs>
      </w:pPr>
      <w:r w:rsidRPr="00D27938">
        <w:tab/>
      </w:r>
    </w:p>
    <w:p w14:paraId="74EEA50B" w14:textId="77777777" w:rsidR="00B86DDC" w:rsidRPr="00D27938" w:rsidRDefault="00B86DDC" w:rsidP="00B86DDC">
      <w:pPr>
        <w:pStyle w:val="Reponse"/>
        <w:tabs>
          <w:tab w:val="clear" w:pos="9360"/>
          <w:tab w:val="right" w:leader="dot" w:pos="10800"/>
        </w:tabs>
      </w:pPr>
      <w:r w:rsidRPr="00D27938">
        <w:tab/>
      </w:r>
    </w:p>
    <w:p w14:paraId="023E8C7D" w14:textId="77777777" w:rsidR="00B86DDC" w:rsidRPr="00D27938" w:rsidRDefault="00B86DDC" w:rsidP="00B86DDC">
      <w:pPr>
        <w:pStyle w:val="Reponse"/>
        <w:tabs>
          <w:tab w:val="clear" w:pos="9360"/>
          <w:tab w:val="right" w:leader="dot" w:pos="10800"/>
        </w:tabs>
      </w:pPr>
      <w:r w:rsidRPr="00D27938">
        <w:tab/>
      </w:r>
    </w:p>
    <w:p w14:paraId="34A043B2" w14:textId="77777777" w:rsidR="00B86DDC" w:rsidRPr="00D27938" w:rsidRDefault="00B86DDC" w:rsidP="00B86DDC">
      <w:pPr>
        <w:pStyle w:val="Reponse"/>
        <w:tabs>
          <w:tab w:val="clear" w:pos="9360"/>
          <w:tab w:val="right" w:leader="dot" w:pos="10800"/>
        </w:tabs>
      </w:pPr>
      <w:r w:rsidRPr="00D27938">
        <w:tab/>
      </w:r>
    </w:p>
    <w:p w14:paraId="5146AEB7" w14:textId="6D531708" w:rsidR="00BA5C04" w:rsidRPr="00D27938" w:rsidRDefault="00B86DDC" w:rsidP="00260D47">
      <w:pPr>
        <w:pStyle w:val="Reponse"/>
        <w:tabs>
          <w:tab w:val="clear" w:pos="9360"/>
          <w:tab w:val="right" w:leader="dot" w:pos="10800"/>
        </w:tabs>
      </w:pPr>
      <w:r w:rsidRPr="00D27938">
        <w:tab/>
      </w:r>
    </w:p>
    <w:tbl>
      <w:tblPr>
        <w:tblStyle w:val="TableGrid"/>
        <w:tblW w:w="5000" w:type="pct"/>
        <w:jc w:val="center"/>
        <w:tblLayout w:type="fixed"/>
        <w:tblLook w:val="04A0" w:firstRow="1" w:lastRow="0" w:firstColumn="1" w:lastColumn="0" w:noHBand="0" w:noVBand="1"/>
      </w:tblPr>
      <w:tblGrid>
        <w:gridCol w:w="5242"/>
        <w:gridCol w:w="426"/>
        <w:gridCol w:w="5428"/>
      </w:tblGrid>
      <w:tr w:rsidR="00996384" w:rsidRPr="00D27938" w14:paraId="16C7E61A" w14:textId="77777777" w:rsidTr="008771EC">
        <w:trPr>
          <w:trHeight w:val="293"/>
          <w:jc w:val="center"/>
        </w:trPr>
        <w:tc>
          <w:tcPr>
            <w:tcW w:w="5098" w:type="dxa"/>
            <w:tcBorders>
              <w:bottom w:val="single" w:sz="4" w:space="0" w:color="auto"/>
            </w:tcBorders>
            <w:shd w:val="clear" w:color="auto" w:fill="auto"/>
          </w:tcPr>
          <w:p w14:paraId="3FDFB010" w14:textId="77777777" w:rsidR="00996384" w:rsidRPr="00D27938" w:rsidRDefault="00996384" w:rsidP="008771EC">
            <w:pPr>
              <w:spacing w:before="60" w:after="60"/>
              <w:rPr>
                <w:rFonts w:asciiTheme="minorHAnsi" w:hAnsiTheme="minorHAnsi" w:cs="Arial"/>
                <w:b/>
                <w:lang w:val="fr-CA"/>
              </w:rPr>
            </w:pPr>
            <w:r w:rsidRPr="00D27938">
              <w:rPr>
                <w:rFonts w:asciiTheme="minorHAnsi" w:hAnsiTheme="minorHAnsi" w:cs="Arial"/>
                <w:b/>
                <w:lang w:val="fr-CA"/>
              </w:rPr>
              <w:t xml:space="preserve">Nom de l’étudiant : </w:t>
            </w:r>
          </w:p>
        </w:tc>
        <w:tc>
          <w:tcPr>
            <w:tcW w:w="414" w:type="dxa"/>
            <w:tcBorders>
              <w:top w:val="nil"/>
              <w:bottom w:val="nil"/>
            </w:tcBorders>
            <w:shd w:val="clear" w:color="auto" w:fill="auto"/>
          </w:tcPr>
          <w:p w14:paraId="037225FD" w14:textId="77777777" w:rsidR="00996384" w:rsidRPr="00D27938" w:rsidRDefault="00996384" w:rsidP="008771EC">
            <w:pPr>
              <w:spacing w:before="60" w:after="60"/>
              <w:rPr>
                <w:rFonts w:asciiTheme="minorHAnsi" w:hAnsiTheme="minorHAnsi" w:cs="Arial"/>
                <w:b/>
                <w:lang w:val="fr-CA"/>
              </w:rPr>
            </w:pPr>
          </w:p>
        </w:tc>
        <w:tc>
          <w:tcPr>
            <w:tcW w:w="5278" w:type="dxa"/>
            <w:tcBorders>
              <w:bottom w:val="single" w:sz="4" w:space="0" w:color="auto"/>
            </w:tcBorders>
            <w:shd w:val="clear" w:color="auto" w:fill="auto"/>
          </w:tcPr>
          <w:p w14:paraId="4D281C06" w14:textId="77777777" w:rsidR="00996384" w:rsidRPr="00D27938" w:rsidRDefault="00996384" w:rsidP="008771EC">
            <w:pPr>
              <w:spacing w:before="60" w:after="60"/>
              <w:rPr>
                <w:rFonts w:asciiTheme="minorHAnsi" w:hAnsiTheme="minorHAnsi" w:cs="Arial"/>
                <w:b/>
                <w:lang w:val="fr-CA"/>
              </w:rPr>
            </w:pPr>
            <w:r w:rsidRPr="00D27938">
              <w:rPr>
                <w:rFonts w:asciiTheme="minorHAnsi" w:hAnsiTheme="minorHAnsi" w:cs="Arial"/>
                <w:b/>
                <w:lang w:val="fr-CA"/>
              </w:rPr>
              <w:t>Code permanent :</w:t>
            </w:r>
          </w:p>
        </w:tc>
      </w:tr>
      <w:tr w:rsidR="00996384" w:rsidRPr="00D27938" w14:paraId="18FF8BB5" w14:textId="77777777" w:rsidTr="008771EC">
        <w:trPr>
          <w:trHeight w:val="293"/>
          <w:jc w:val="center"/>
        </w:trPr>
        <w:tc>
          <w:tcPr>
            <w:tcW w:w="5098" w:type="dxa"/>
            <w:tcBorders>
              <w:bottom w:val="single" w:sz="4" w:space="0" w:color="auto"/>
            </w:tcBorders>
            <w:shd w:val="clear" w:color="auto" w:fill="auto"/>
          </w:tcPr>
          <w:p w14:paraId="0DD337B5" w14:textId="77777777" w:rsidR="00996384" w:rsidRPr="00D27938" w:rsidRDefault="00996384" w:rsidP="008771EC">
            <w:pPr>
              <w:spacing w:before="60" w:after="60"/>
              <w:ind w:left="311" w:hanging="311"/>
              <w:rPr>
                <w:rFonts w:asciiTheme="minorHAnsi" w:hAnsiTheme="minorHAnsi" w:cs="Arial"/>
                <w:b/>
                <w:lang w:val="fr-CA"/>
              </w:rPr>
            </w:pPr>
            <w:r w:rsidRPr="00D27938">
              <w:rPr>
                <w:rFonts w:asciiTheme="minorHAnsi" w:hAnsiTheme="minorHAnsi" w:cs="Arial"/>
                <w:b/>
                <w:lang w:val="fr-CA"/>
              </w:rPr>
              <w:t>Prénom :</w:t>
            </w:r>
          </w:p>
        </w:tc>
        <w:tc>
          <w:tcPr>
            <w:tcW w:w="414" w:type="dxa"/>
            <w:tcBorders>
              <w:top w:val="nil"/>
              <w:bottom w:val="nil"/>
            </w:tcBorders>
            <w:shd w:val="clear" w:color="auto" w:fill="auto"/>
          </w:tcPr>
          <w:p w14:paraId="7B0CE06F" w14:textId="77777777" w:rsidR="00996384" w:rsidRPr="00D27938" w:rsidRDefault="00996384" w:rsidP="008771EC">
            <w:pPr>
              <w:spacing w:before="60" w:after="60"/>
              <w:rPr>
                <w:rFonts w:asciiTheme="minorHAnsi" w:hAnsiTheme="minorHAnsi" w:cs="Arial"/>
                <w:b/>
                <w:lang w:val="fr-CA"/>
              </w:rPr>
            </w:pPr>
          </w:p>
        </w:tc>
        <w:tc>
          <w:tcPr>
            <w:tcW w:w="5278" w:type="dxa"/>
            <w:tcBorders>
              <w:bottom w:val="single" w:sz="4" w:space="0" w:color="auto"/>
            </w:tcBorders>
            <w:shd w:val="clear" w:color="auto" w:fill="auto"/>
          </w:tcPr>
          <w:p w14:paraId="380AFFAE" w14:textId="77777777" w:rsidR="00996384" w:rsidRPr="00D27938" w:rsidRDefault="00996384" w:rsidP="008771EC">
            <w:pPr>
              <w:spacing w:before="60" w:after="60"/>
              <w:rPr>
                <w:rFonts w:asciiTheme="minorHAnsi" w:hAnsiTheme="minorHAnsi" w:cs="Arial"/>
                <w:b/>
                <w:lang w:val="fr-CA"/>
              </w:rPr>
            </w:pPr>
            <w:r w:rsidRPr="00D27938">
              <w:rPr>
                <w:rFonts w:asciiTheme="minorHAnsi" w:hAnsiTheme="minorHAnsi" w:cs="Arial"/>
                <w:b/>
                <w:lang w:val="fr-CA"/>
              </w:rPr>
              <w:t>Signature :</w:t>
            </w:r>
          </w:p>
        </w:tc>
      </w:tr>
    </w:tbl>
    <w:p w14:paraId="6295426C" w14:textId="6022DFDE" w:rsidR="00996384" w:rsidRPr="00D27938" w:rsidRDefault="00996384" w:rsidP="00B06BC1">
      <w:pPr>
        <w:jc w:val="center"/>
        <w:rPr>
          <w:rFonts w:ascii="Arial" w:hAnsi="Arial" w:cs="Arial"/>
          <w:b/>
          <w:sz w:val="28"/>
          <w:szCs w:val="32"/>
          <w:lang w:val="fr-CA"/>
        </w:rPr>
      </w:pPr>
      <w:r w:rsidRPr="00D27938">
        <w:rPr>
          <w:rFonts w:ascii="Arial" w:hAnsi="Arial" w:cs="Arial"/>
          <w:b/>
          <w:sz w:val="28"/>
          <w:szCs w:val="32"/>
          <w:lang w:val="fr-CA"/>
        </w:rPr>
        <w:t xml:space="preserve">Annexe - Description du </w:t>
      </w:r>
      <w:commentRangeStart w:id="53"/>
      <w:r w:rsidRPr="00D27938">
        <w:rPr>
          <w:rFonts w:ascii="Arial" w:hAnsi="Arial" w:cs="Arial"/>
          <w:b/>
          <w:sz w:val="28"/>
          <w:szCs w:val="32"/>
          <w:lang w:val="fr-CA"/>
        </w:rPr>
        <w:t>problème</w:t>
      </w:r>
      <w:commentRangeEnd w:id="53"/>
      <w:r w:rsidR="0074266A">
        <w:rPr>
          <w:rStyle w:val="CommentReference"/>
          <w:rFonts w:ascii="Arial" w:hAnsi="Arial"/>
          <w:lang w:val="fr-CA" w:eastAsia="en-US"/>
        </w:rPr>
        <w:commentReference w:id="53"/>
      </w:r>
    </w:p>
    <w:p w14:paraId="13220819" w14:textId="77777777" w:rsidR="00996384" w:rsidRPr="00D27938" w:rsidRDefault="00996384" w:rsidP="00996384">
      <w:pPr>
        <w:spacing w:line="276" w:lineRule="auto"/>
        <w:rPr>
          <w:rFonts w:ascii="Arial" w:hAnsi="Arial" w:cs="Arial"/>
          <w:lang w:val="fr-CA"/>
        </w:rPr>
      </w:pPr>
    </w:p>
    <w:p w14:paraId="37AA82D4" w14:textId="77777777" w:rsidR="00D27938" w:rsidRPr="00D27938" w:rsidRDefault="00D27938" w:rsidP="00D27938">
      <w:pPr>
        <w:rPr>
          <w:lang w:val="fr-CA"/>
        </w:rPr>
      </w:pPr>
      <w:r w:rsidRPr="00D27938">
        <w:rPr>
          <w:lang w:val="fr-CA"/>
        </w:rPr>
        <w:t>Vous êtes embauché par la firme responsable de concevoir, développer, et déployer la nouvelle génération de système de vote électronique lors des prochaines élections provinciales au Québec. Vous êtes affecté à l'équipe d'architecture en tant qu'architecte en chef. Comme l'entreprise compte peu de ressources, vous devez commencer à élaborer votre architecture seul pendant que votre employeur continue à chercher et embaucher d'autres personnes pour vous assister.</w:t>
      </w:r>
    </w:p>
    <w:p w14:paraId="490DDEC4" w14:textId="77777777" w:rsidR="00D27938" w:rsidRPr="00D27938" w:rsidRDefault="00D27938" w:rsidP="00D27938">
      <w:pPr>
        <w:rPr>
          <w:lang w:val="fr-CA"/>
        </w:rPr>
      </w:pPr>
    </w:p>
    <w:p w14:paraId="2369BF88" w14:textId="77777777" w:rsidR="00D27938" w:rsidRPr="00D27938" w:rsidRDefault="00D27938" w:rsidP="00D27938">
      <w:pPr>
        <w:rPr>
          <w:lang w:val="fr-CA"/>
        </w:rPr>
      </w:pPr>
      <w:r w:rsidRPr="00D27938">
        <w:rPr>
          <w:lang w:val="fr-CA"/>
        </w:rPr>
        <w:t xml:space="preserve">Le système est essentiellement composé de petits </w:t>
      </w:r>
      <w:r w:rsidRPr="008F7F1E">
        <w:rPr>
          <w:color w:val="3366FF"/>
          <w:highlight w:val="blue"/>
          <w:lang w:val="fr-CA"/>
        </w:rPr>
        <w:t>terminaux</w:t>
      </w:r>
      <w:r w:rsidRPr="00D27938">
        <w:rPr>
          <w:lang w:val="fr-CA"/>
        </w:rPr>
        <w:t xml:space="preserve"> ("</w:t>
      </w:r>
      <w:commentRangeStart w:id="54"/>
      <w:r w:rsidRPr="00D27938">
        <w:rPr>
          <w:lang w:val="fr-CA"/>
        </w:rPr>
        <w:t>machines à voter</w:t>
      </w:r>
      <w:commentRangeEnd w:id="54"/>
      <w:r w:rsidR="0074266A">
        <w:rPr>
          <w:rStyle w:val="CommentReference"/>
          <w:rFonts w:ascii="Arial" w:hAnsi="Arial"/>
          <w:lang w:val="fr-CA" w:eastAsia="en-US"/>
        </w:rPr>
        <w:commentReference w:id="54"/>
      </w:r>
      <w:r w:rsidRPr="00D27938">
        <w:rPr>
          <w:lang w:val="fr-CA"/>
        </w:rPr>
        <w:t xml:space="preserve">") via lesquels les électeurs vont voter le </w:t>
      </w:r>
      <w:commentRangeStart w:id="55"/>
      <w:r w:rsidRPr="00D27938">
        <w:rPr>
          <w:lang w:val="fr-CA"/>
        </w:rPr>
        <w:t>soir des élections</w:t>
      </w:r>
      <w:commentRangeEnd w:id="55"/>
      <w:r w:rsidR="008F7F1E">
        <w:rPr>
          <w:rStyle w:val="CommentReference"/>
          <w:rFonts w:ascii="Arial" w:hAnsi="Arial"/>
          <w:lang w:val="fr-CA" w:eastAsia="en-US"/>
        </w:rPr>
        <w:commentReference w:id="55"/>
      </w:r>
      <w:r w:rsidRPr="00D27938">
        <w:rPr>
          <w:lang w:val="fr-CA"/>
        </w:rPr>
        <w:t>. En gros, ces terminaux permettent:</w:t>
      </w:r>
    </w:p>
    <w:p w14:paraId="2AE586F2" w14:textId="77777777" w:rsidR="00D27938" w:rsidRPr="00D27938" w:rsidRDefault="00D27938" w:rsidP="00D27938">
      <w:pPr>
        <w:pStyle w:val="ListParagraph"/>
        <w:widowControl/>
        <w:numPr>
          <w:ilvl w:val="0"/>
          <w:numId w:val="45"/>
        </w:numPr>
        <w:autoSpaceDE/>
        <w:autoSpaceDN/>
        <w:adjustRightInd/>
        <w:spacing w:after="240"/>
        <w:jc w:val="both"/>
        <w:rPr>
          <w:lang w:val="fr-CA"/>
        </w:rPr>
      </w:pPr>
      <w:r w:rsidRPr="00D27938">
        <w:rPr>
          <w:lang w:val="fr-CA"/>
        </w:rPr>
        <w:t>d'afficher les noms des divers candidats dans chaque circonscription;</w:t>
      </w:r>
    </w:p>
    <w:p w14:paraId="4276B0C7" w14:textId="77777777" w:rsidR="00D27938" w:rsidRPr="00D27938" w:rsidRDefault="00D27938" w:rsidP="00D27938">
      <w:pPr>
        <w:pStyle w:val="ListParagraph"/>
        <w:widowControl/>
        <w:numPr>
          <w:ilvl w:val="0"/>
          <w:numId w:val="45"/>
        </w:numPr>
        <w:autoSpaceDE/>
        <w:autoSpaceDN/>
        <w:adjustRightInd/>
        <w:spacing w:after="240"/>
        <w:jc w:val="both"/>
        <w:rPr>
          <w:lang w:val="fr-CA"/>
        </w:rPr>
      </w:pPr>
      <w:r w:rsidRPr="00D27938">
        <w:rPr>
          <w:lang w:val="fr-CA"/>
        </w:rPr>
        <w:t>d'afficher le parti politique auquel chaque candidat est associé;</w:t>
      </w:r>
    </w:p>
    <w:p w14:paraId="5E68AB57" w14:textId="77777777" w:rsidR="00D27938" w:rsidRPr="00D27938" w:rsidRDefault="00D27938" w:rsidP="00D27938">
      <w:pPr>
        <w:pStyle w:val="ListParagraph"/>
        <w:widowControl/>
        <w:numPr>
          <w:ilvl w:val="0"/>
          <w:numId w:val="45"/>
        </w:numPr>
        <w:autoSpaceDE/>
        <w:autoSpaceDN/>
        <w:adjustRightInd/>
        <w:spacing w:after="240"/>
        <w:jc w:val="both"/>
        <w:rPr>
          <w:lang w:val="fr-CA"/>
        </w:rPr>
      </w:pPr>
      <w:r w:rsidRPr="00D27938">
        <w:rPr>
          <w:lang w:val="fr-CA"/>
        </w:rPr>
        <w:t xml:space="preserve">de saisir le vote de chaque </w:t>
      </w:r>
      <w:r w:rsidRPr="008F7F1E">
        <w:rPr>
          <w:color w:val="3366FF"/>
          <w:highlight w:val="green"/>
          <w:lang w:val="fr-CA"/>
        </w:rPr>
        <w:t>électeur</w:t>
      </w:r>
      <w:r w:rsidRPr="00D27938">
        <w:rPr>
          <w:lang w:val="fr-CA"/>
        </w:rPr>
        <w:t>;</w:t>
      </w:r>
    </w:p>
    <w:p w14:paraId="70821BC5" w14:textId="77777777" w:rsidR="00D27938" w:rsidRPr="00D27938" w:rsidRDefault="00D27938" w:rsidP="00D27938">
      <w:pPr>
        <w:pStyle w:val="ListParagraph"/>
        <w:widowControl/>
        <w:numPr>
          <w:ilvl w:val="0"/>
          <w:numId w:val="45"/>
        </w:numPr>
        <w:autoSpaceDE/>
        <w:autoSpaceDN/>
        <w:adjustRightInd/>
        <w:spacing w:after="240"/>
        <w:jc w:val="both"/>
        <w:rPr>
          <w:lang w:val="fr-CA"/>
        </w:rPr>
      </w:pPr>
      <w:r w:rsidRPr="00D27938">
        <w:rPr>
          <w:lang w:val="fr-CA"/>
        </w:rPr>
        <w:t>de mémoriser le fait qu'un électeur particulier a voté</w:t>
      </w:r>
    </w:p>
    <w:p w14:paraId="4A703560" w14:textId="6D7B03A7" w:rsidR="00D27938" w:rsidRPr="00D27938" w:rsidRDefault="00B0363B" w:rsidP="00D27938">
      <w:pPr>
        <w:pStyle w:val="ListParagraph"/>
        <w:widowControl/>
        <w:numPr>
          <w:ilvl w:val="1"/>
          <w:numId w:val="45"/>
        </w:numPr>
        <w:autoSpaceDE/>
        <w:autoSpaceDN/>
        <w:adjustRightInd/>
        <w:spacing w:after="240"/>
        <w:jc w:val="both"/>
        <w:rPr>
          <w:lang w:val="fr-CA"/>
        </w:rPr>
      </w:pPr>
      <w:r>
        <w:rPr>
          <w:lang w:val="fr-CA"/>
        </w:rPr>
        <w:t>Cu04-</w:t>
      </w:r>
      <w:r w:rsidR="00D27938" w:rsidRPr="00D27938">
        <w:rPr>
          <w:lang w:val="fr-CA"/>
        </w:rPr>
        <w:t xml:space="preserve">la validation de l'identité de chaque électeur n'est pas de la responsabilité du système informatique; des </w:t>
      </w:r>
      <w:r w:rsidR="00D27938" w:rsidRPr="008F7F1E">
        <w:rPr>
          <w:highlight w:val="green"/>
          <w:lang w:val="fr-CA"/>
        </w:rPr>
        <w:t>préposés</w:t>
      </w:r>
      <w:r w:rsidR="00D27938" w:rsidRPr="00D27938">
        <w:rPr>
          <w:lang w:val="fr-CA"/>
        </w:rPr>
        <w:t xml:space="preserve"> vont vérifier l'identité de chaque électeur avant qu'ils utilisent les terminaux et leur associer un code unique pour voter. Le système doit simplement "se souvenir" qu'un électeur a voté, pour éviter les votes multiples par une même personne;</w:t>
      </w:r>
    </w:p>
    <w:p w14:paraId="4DBC716D" w14:textId="77777777" w:rsidR="00D27938" w:rsidRPr="00D27938" w:rsidRDefault="00D27938" w:rsidP="00D27938">
      <w:pPr>
        <w:pStyle w:val="ListParagraph"/>
        <w:widowControl/>
        <w:numPr>
          <w:ilvl w:val="0"/>
          <w:numId w:val="45"/>
        </w:numPr>
        <w:autoSpaceDE/>
        <w:autoSpaceDN/>
        <w:adjustRightInd/>
        <w:spacing w:after="240"/>
        <w:jc w:val="both"/>
        <w:rPr>
          <w:lang w:val="fr-CA"/>
        </w:rPr>
      </w:pPr>
      <w:r w:rsidRPr="00D27938">
        <w:rPr>
          <w:lang w:val="fr-CA"/>
        </w:rPr>
        <w:t xml:space="preserve">de </w:t>
      </w:r>
      <w:r w:rsidRPr="008F7F1E">
        <w:rPr>
          <w:highlight w:val="blue"/>
          <w:lang w:val="fr-CA"/>
        </w:rPr>
        <w:t>produire un bulletin de vote papier</w:t>
      </w:r>
      <w:r w:rsidRPr="00D27938">
        <w:rPr>
          <w:lang w:val="fr-CA"/>
        </w:rPr>
        <w:t>, afin d'assurer la possibilité d'une vérification indépendante;</w:t>
      </w:r>
    </w:p>
    <w:p w14:paraId="51583C5C" w14:textId="77777777" w:rsidR="00D27938" w:rsidRPr="00D27938" w:rsidRDefault="00D27938" w:rsidP="00D27938">
      <w:pPr>
        <w:pStyle w:val="ListParagraph"/>
        <w:widowControl/>
        <w:numPr>
          <w:ilvl w:val="1"/>
          <w:numId w:val="45"/>
        </w:numPr>
        <w:autoSpaceDE/>
        <w:autoSpaceDN/>
        <w:adjustRightInd/>
        <w:spacing w:after="240"/>
        <w:jc w:val="both"/>
        <w:rPr>
          <w:lang w:val="fr-CA"/>
        </w:rPr>
      </w:pPr>
      <w:r w:rsidRPr="00D27938">
        <w:rPr>
          <w:lang w:val="fr-CA"/>
        </w:rPr>
        <w:t>en plus du vote "électronique", le bulletin de vote papier est déposé dans une boite de vote traditionnelle. En cas de recomptage ou de panne du système informatique, les votes "papier" pourront être comptabilisés de façon indépendante.</w:t>
      </w:r>
    </w:p>
    <w:p w14:paraId="79A72F07" w14:textId="02825FBD" w:rsidR="00D27938" w:rsidRPr="00D27938" w:rsidRDefault="00D27938" w:rsidP="00D27938">
      <w:pPr>
        <w:rPr>
          <w:lang w:val="fr-CA"/>
        </w:rPr>
      </w:pPr>
      <w:r w:rsidRPr="00D27938">
        <w:rPr>
          <w:lang w:val="fr-CA"/>
        </w:rPr>
        <w:t xml:space="preserve">Les machines à voter sont raccordées à un </w:t>
      </w:r>
      <w:r w:rsidRPr="008F7F1E">
        <w:rPr>
          <w:highlight w:val="blue"/>
          <w:lang w:val="fr-CA"/>
        </w:rPr>
        <w:t>serveur local</w:t>
      </w:r>
      <w:r w:rsidRPr="00D27938">
        <w:rPr>
          <w:lang w:val="fr-CA"/>
        </w:rPr>
        <w:t xml:space="preserve"> dans chaque bureau de scrutin. Une console </w:t>
      </w:r>
      <w:r w:rsidRPr="008F7F1E">
        <w:rPr>
          <w:lang w:val="fr-CA"/>
        </w:rPr>
        <w:t>d’administration</w:t>
      </w:r>
      <w:r w:rsidRPr="00D27938">
        <w:rPr>
          <w:lang w:val="fr-CA"/>
        </w:rPr>
        <w:t xml:space="preserve"> permet de configurer le réseau local wifi pour la connexion sécurité de tous les terminaux. Ces serveurs locaux sont à leur tour raccordés à un </w:t>
      </w:r>
      <w:r w:rsidRPr="008F7F1E">
        <w:rPr>
          <w:highlight w:val="blue"/>
          <w:lang w:val="fr-CA"/>
        </w:rPr>
        <w:t xml:space="preserve">serveur central </w:t>
      </w:r>
      <w:commentRangeStart w:id="56"/>
      <w:r w:rsidRPr="008F7F1E">
        <w:rPr>
          <w:highlight w:val="blue"/>
          <w:lang w:val="fr-CA"/>
        </w:rPr>
        <w:t>provincial</w:t>
      </w:r>
      <w:r w:rsidRPr="00D27938">
        <w:rPr>
          <w:lang w:val="fr-CA"/>
        </w:rPr>
        <w:t xml:space="preserve"> </w:t>
      </w:r>
      <w:commentRangeEnd w:id="56"/>
      <w:r w:rsidR="008F7F1E">
        <w:rPr>
          <w:rStyle w:val="CommentReference"/>
          <w:rFonts w:ascii="Arial" w:hAnsi="Arial"/>
          <w:lang w:val="fr-CA" w:eastAsia="en-US"/>
        </w:rPr>
        <w:commentReference w:id="56"/>
      </w:r>
      <w:r w:rsidRPr="00D27938">
        <w:rPr>
          <w:lang w:val="fr-CA"/>
        </w:rPr>
        <w:t xml:space="preserve">logé dans le bureau du </w:t>
      </w:r>
      <w:r w:rsidRPr="008F7F1E">
        <w:rPr>
          <w:highlight w:val="green"/>
          <w:lang w:val="fr-CA"/>
        </w:rPr>
        <w:t>Directeur général des élections</w:t>
      </w:r>
      <w:r w:rsidRPr="00D27938">
        <w:rPr>
          <w:lang w:val="fr-CA"/>
        </w:rPr>
        <w:t>. L’</w:t>
      </w:r>
      <w:r w:rsidR="00B0363B">
        <w:rPr>
          <w:lang w:val="fr-CA"/>
        </w:rPr>
        <w:t xml:space="preserve"> CU03 - </w:t>
      </w:r>
      <w:proofErr w:type="spellStart"/>
      <w:r w:rsidR="00B0363B">
        <w:rPr>
          <w:lang w:val="fr-CA"/>
        </w:rPr>
        <w:t>authen</w:t>
      </w:r>
      <w:r w:rsidRPr="00D27938">
        <w:rPr>
          <w:lang w:val="fr-CA"/>
        </w:rPr>
        <w:t>fication</w:t>
      </w:r>
      <w:proofErr w:type="spellEnd"/>
      <w:r w:rsidRPr="00D27938">
        <w:rPr>
          <w:lang w:val="fr-CA"/>
        </w:rPr>
        <w:t xml:space="preserve"> des </w:t>
      </w:r>
      <w:r w:rsidRPr="008F7F1E">
        <w:rPr>
          <w:highlight w:val="green"/>
          <w:lang w:val="fr-CA"/>
        </w:rPr>
        <w:t>administrateurs locaux</w:t>
      </w:r>
      <w:r w:rsidRPr="00D27938">
        <w:rPr>
          <w:lang w:val="fr-CA"/>
        </w:rPr>
        <w:t xml:space="preserve"> se fait par le serveur central.  </w:t>
      </w:r>
    </w:p>
    <w:p w14:paraId="041A6125" w14:textId="77777777" w:rsidR="00D27938" w:rsidRPr="00D27938" w:rsidRDefault="00D27938" w:rsidP="00D27938">
      <w:pPr>
        <w:rPr>
          <w:lang w:val="fr-CA"/>
        </w:rPr>
      </w:pPr>
    </w:p>
    <w:p w14:paraId="030D6AC3" w14:textId="0C075C5B" w:rsidR="00D27938" w:rsidRPr="00D27938" w:rsidRDefault="00D27938" w:rsidP="00D27938">
      <w:pPr>
        <w:rPr>
          <w:lang w:val="fr-CA"/>
        </w:rPr>
      </w:pPr>
      <w:commentRangeStart w:id="57"/>
      <w:r w:rsidRPr="00D27938">
        <w:rPr>
          <w:lang w:val="fr-CA"/>
        </w:rPr>
        <w:t xml:space="preserve">Chaque serveur local recueille l'identité des électeurs </w:t>
      </w:r>
      <w:commentRangeEnd w:id="57"/>
      <w:r w:rsidR="008F7F1E">
        <w:rPr>
          <w:rStyle w:val="CommentReference"/>
          <w:rFonts w:ascii="Arial" w:hAnsi="Arial"/>
          <w:lang w:val="fr-CA" w:eastAsia="en-US"/>
        </w:rPr>
        <w:commentReference w:id="57"/>
      </w:r>
      <w:r w:rsidRPr="00D27938">
        <w:rPr>
          <w:lang w:val="fr-CA"/>
        </w:rPr>
        <w:t>au fur et à mesure qu'ils votent dans ce bureau de scrutin (un bureau de scrutin contient plusieurs dizaines de machines à voter) et</w:t>
      </w:r>
      <w:r w:rsidR="00B0363B">
        <w:rPr>
          <w:lang w:val="fr-CA"/>
        </w:rPr>
        <w:t xml:space="preserve"> CU05- -</w:t>
      </w:r>
      <w:r w:rsidRPr="00D27938">
        <w:rPr>
          <w:lang w:val="fr-CA"/>
        </w:rPr>
        <w:t xml:space="preserve"> transmet régulièrement ces informations au serveur central provincial, le but étant d'éviter les fraudes entre les diverses circonscriptions.  </w:t>
      </w:r>
    </w:p>
    <w:p w14:paraId="163F9E6E" w14:textId="77777777" w:rsidR="00D27938" w:rsidRPr="00D27938" w:rsidRDefault="00D27938" w:rsidP="00D27938">
      <w:pPr>
        <w:rPr>
          <w:lang w:val="fr-CA"/>
        </w:rPr>
      </w:pPr>
    </w:p>
    <w:p w14:paraId="4110867D" w14:textId="17B62C99" w:rsidR="00D27938" w:rsidRPr="00D27938" w:rsidRDefault="00B0363B" w:rsidP="00D27938">
      <w:pPr>
        <w:rPr>
          <w:lang w:val="fr-CA"/>
        </w:rPr>
      </w:pPr>
      <w:r>
        <w:rPr>
          <w:lang w:val="fr-CA"/>
        </w:rPr>
        <w:t xml:space="preserve">Cu01- </w:t>
      </w:r>
      <w:r w:rsidR="00D27938" w:rsidRPr="00D27938">
        <w:rPr>
          <w:lang w:val="fr-CA"/>
        </w:rPr>
        <w:t xml:space="preserve">Le serveur central permet </w:t>
      </w:r>
      <w:r w:rsidR="00D27938" w:rsidRPr="008F7F1E">
        <w:rPr>
          <w:highlight w:val="green"/>
          <w:lang w:val="fr-CA"/>
        </w:rPr>
        <w:t>l’affichage en temps réel</w:t>
      </w:r>
      <w:r w:rsidR="00D27938" w:rsidRPr="00D27938">
        <w:rPr>
          <w:lang w:val="fr-CA"/>
        </w:rPr>
        <w:t xml:space="preserve"> des résultats de vote dans le bureau du Directeur général des élections. De plus, le serveur central permet la </w:t>
      </w:r>
      <w:r>
        <w:rPr>
          <w:lang w:val="fr-CA"/>
        </w:rPr>
        <w:t xml:space="preserve">CU02- </w:t>
      </w:r>
      <w:r w:rsidR="00D27938" w:rsidRPr="00D27938">
        <w:rPr>
          <w:lang w:val="fr-CA"/>
        </w:rPr>
        <w:t xml:space="preserve">diffusion des résultats de vote en temps réel pour tout </w:t>
      </w:r>
      <w:r w:rsidR="00D27938" w:rsidRPr="008F7F1E">
        <w:rPr>
          <w:highlight w:val="green"/>
          <w:lang w:val="fr-CA"/>
        </w:rPr>
        <w:t>organisme de presse</w:t>
      </w:r>
      <w:r w:rsidR="00D27938" w:rsidRPr="00D27938">
        <w:rPr>
          <w:lang w:val="fr-CA"/>
        </w:rPr>
        <w:t xml:space="preserve"> dument enregistré. Les organismes de presse doivent contacter le </w:t>
      </w:r>
      <w:r w:rsidR="00D27938" w:rsidRPr="008F7F1E">
        <w:rPr>
          <w:highlight w:val="green"/>
          <w:lang w:val="fr-CA"/>
        </w:rPr>
        <w:t>secrétaire</w:t>
      </w:r>
      <w:r w:rsidR="00D27938" w:rsidRPr="00D27938">
        <w:rPr>
          <w:lang w:val="fr-CA"/>
        </w:rPr>
        <w:t xml:space="preserve"> du bureau du Directeur général des élections pour que celui-ci fasse les vérifications nécessaires et enregistre les agences dans le système.  Celle-ci </w:t>
      </w:r>
      <w:proofErr w:type="gramStart"/>
      <w:r w:rsidR="00D27938" w:rsidRPr="00D27938">
        <w:rPr>
          <w:lang w:val="fr-CA"/>
        </w:rPr>
        <w:t>reçoivent</w:t>
      </w:r>
      <w:proofErr w:type="gramEnd"/>
      <w:r w:rsidR="00D27938" w:rsidRPr="00D27938">
        <w:rPr>
          <w:lang w:val="fr-CA"/>
        </w:rPr>
        <w:t xml:space="preserve"> une adresse url et un </w:t>
      </w:r>
      <w:proofErr w:type="spellStart"/>
      <w:r w:rsidR="00D27938" w:rsidRPr="00D27938">
        <w:rPr>
          <w:lang w:val="fr-CA"/>
        </w:rPr>
        <w:t>token</w:t>
      </w:r>
      <w:proofErr w:type="spellEnd"/>
      <w:r w:rsidR="00D27938" w:rsidRPr="00D27938">
        <w:rPr>
          <w:lang w:val="fr-CA"/>
        </w:rPr>
        <w:t xml:space="preserve"> d’authentification pour pouvoir obtenir les données en temps réel.</w:t>
      </w:r>
    </w:p>
    <w:p w14:paraId="3427E5C9" w14:textId="77777777" w:rsidR="00D27938" w:rsidRPr="00D27938" w:rsidRDefault="00D27938" w:rsidP="00D27938">
      <w:pPr>
        <w:rPr>
          <w:lang w:val="fr-CA"/>
        </w:rPr>
      </w:pPr>
    </w:p>
    <w:p w14:paraId="320446EC" w14:textId="77777777" w:rsidR="00D27938" w:rsidRDefault="00D27938" w:rsidP="00D27938">
      <w:pPr>
        <w:rPr>
          <w:lang w:val="fr-CA"/>
        </w:rPr>
      </w:pPr>
      <w:r w:rsidRPr="00D27938">
        <w:rPr>
          <w:lang w:val="fr-CA"/>
        </w:rPr>
        <w:t xml:space="preserve">Enfin, notez que bien que le système soit à développer à court terme pour les élections provinciales, l'organisation vise éventuellement vendre le même système pour les </w:t>
      </w:r>
      <w:commentRangeStart w:id="58"/>
      <w:r w:rsidRPr="00D27938">
        <w:rPr>
          <w:lang w:val="fr-CA"/>
        </w:rPr>
        <w:t>élections municipales et fédérales</w:t>
      </w:r>
      <w:commentRangeEnd w:id="58"/>
      <w:r w:rsidR="008F7F1E">
        <w:rPr>
          <w:rStyle w:val="CommentReference"/>
          <w:rFonts w:ascii="Arial" w:hAnsi="Arial"/>
          <w:lang w:val="fr-CA" w:eastAsia="en-US"/>
        </w:rPr>
        <w:commentReference w:id="58"/>
      </w:r>
      <w:r w:rsidRPr="00D27938">
        <w:rPr>
          <w:lang w:val="fr-CA"/>
        </w:rPr>
        <w:t>, partout au Canada.</w:t>
      </w:r>
    </w:p>
    <w:p w14:paraId="7814EC3F" w14:textId="77777777" w:rsidR="00B0363B" w:rsidRDefault="00B0363B" w:rsidP="00D27938">
      <w:pPr>
        <w:rPr>
          <w:lang w:val="fr-CA"/>
        </w:rPr>
      </w:pPr>
    </w:p>
    <w:p w14:paraId="55B834A8" w14:textId="77777777" w:rsidR="00B0363B" w:rsidRDefault="00B0363B" w:rsidP="00D27938">
      <w:pPr>
        <w:rPr>
          <w:lang w:val="fr-CA"/>
        </w:rPr>
      </w:pPr>
    </w:p>
    <w:p w14:paraId="16C8EFF8" w14:textId="77777777" w:rsidR="00B0363B" w:rsidRDefault="00B0363B" w:rsidP="00D27938">
      <w:pPr>
        <w:rPr>
          <w:lang w:val="fr-CA"/>
        </w:rPr>
      </w:pPr>
    </w:p>
    <w:p w14:paraId="35AAB5E4" w14:textId="77777777" w:rsidR="00B0363B" w:rsidRDefault="00B0363B" w:rsidP="00D27938">
      <w:pPr>
        <w:rPr>
          <w:lang w:val="fr-CA"/>
        </w:rPr>
      </w:pPr>
    </w:p>
    <w:p w14:paraId="7110B987" w14:textId="77777777" w:rsidR="00B0363B" w:rsidRDefault="00B0363B" w:rsidP="00D27938">
      <w:pPr>
        <w:rPr>
          <w:lang w:val="fr-CA"/>
        </w:rPr>
      </w:pPr>
      <w:bookmarkStart w:id="59" w:name="_GoBack"/>
    </w:p>
    <w:p w14:paraId="29AA57BF" w14:textId="7F94EF17" w:rsidR="00B0363B" w:rsidRDefault="00B0363B" w:rsidP="00D27938">
      <w:pPr>
        <w:rPr>
          <w:lang w:val="fr-CA"/>
        </w:rPr>
      </w:pPr>
      <w:proofErr w:type="spellStart"/>
      <w:r>
        <w:rPr>
          <w:lang w:val="fr-CA"/>
        </w:rPr>
        <w:t>IUpdateVode</w:t>
      </w:r>
      <w:proofErr w:type="spellEnd"/>
    </w:p>
    <w:p w14:paraId="06F4FCDA" w14:textId="4F90318B" w:rsidR="00B0363B" w:rsidRDefault="00B0363B" w:rsidP="00D27938">
      <w:pPr>
        <w:rPr>
          <w:lang w:val="fr-CA"/>
        </w:rPr>
      </w:pPr>
      <w:proofErr w:type="spellStart"/>
      <w:r>
        <w:rPr>
          <w:lang w:val="fr-CA"/>
        </w:rPr>
        <w:t>IgestionOrganisme</w:t>
      </w:r>
      <w:proofErr w:type="spellEnd"/>
    </w:p>
    <w:p w14:paraId="0FA53287" w14:textId="742B25C7" w:rsidR="00B0363B" w:rsidRDefault="00B0363B" w:rsidP="00D27938">
      <w:pPr>
        <w:rPr>
          <w:lang w:val="fr-CA"/>
        </w:rPr>
      </w:pPr>
      <w:proofErr w:type="spellStart"/>
      <w:r>
        <w:rPr>
          <w:lang w:val="fr-CA"/>
        </w:rPr>
        <w:t>IInfo</w:t>
      </w:r>
      <w:proofErr w:type="spellEnd"/>
    </w:p>
    <w:p w14:paraId="69C98CCB" w14:textId="365541EC" w:rsidR="00B0363B" w:rsidRDefault="00B0363B" w:rsidP="00D27938">
      <w:pPr>
        <w:rPr>
          <w:lang w:val="fr-CA"/>
        </w:rPr>
      </w:pPr>
      <w:proofErr w:type="spellStart"/>
      <w:r>
        <w:rPr>
          <w:lang w:val="fr-CA"/>
        </w:rPr>
        <w:t>IAdminConfig</w:t>
      </w:r>
      <w:proofErr w:type="spellEnd"/>
    </w:p>
    <w:p w14:paraId="3CBC7B08" w14:textId="25C8C0FE" w:rsidR="00BB00A1" w:rsidRDefault="00BB00A1" w:rsidP="00D27938">
      <w:pPr>
        <w:rPr>
          <w:lang w:val="fr-CA"/>
        </w:rPr>
      </w:pPr>
      <w:proofErr w:type="spellStart"/>
      <w:r>
        <w:rPr>
          <w:lang w:val="fr-CA"/>
        </w:rPr>
        <w:t>IAffichageTempsRéel</w:t>
      </w:r>
      <w:proofErr w:type="spellEnd"/>
    </w:p>
    <w:p w14:paraId="7FCED3AC" w14:textId="77777777" w:rsidR="00B0363B" w:rsidRDefault="00B0363B" w:rsidP="00D27938">
      <w:pPr>
        <w:rPr>
          <w:lang w:val="fr-CA"/>
        </w:rPr>
      </w:pPr>
    </w:p>
    <w:p w14:paraId="3C9B5EA0" w14:textId="77777777" w:rsidR="00B0363B" w:rsidRDefault="00B0363B" w:rsidP="00D27938">
      <w:pPr>
        <w:rPr>
          <w:lang w:val="fr-CA"/>
        </w:rPr>
      </w:pPr>
    </w:p>
    <w:p w14:paraId="2F8A04C1" w14:textId="5A312741" w:rsidR="00B0363B" w:rsidRDefault="00B0363B" w:rsidP="00D27938">
      <w:pPr>
        <w:rPr>
          <w:lang w:val="fr-CA"/>
        </w:rPr>
      </w:pPr>
      <w:proofErr w:type="spellStart"/>
      <w:r>
        <w:rPr>
          <w:lang w:val="fr-CA"/>
        </w:rPr>
        <w:t>ServeurCentrale</w:t>
      </w:r>
      <w:proofErr w:type="spellEnd"/>
      <w:r>
        <w:rPr>
          <w:lang w:val="fr-CA"/>
        </w:rPr>
        <w:t xml:space="preserve"> (AQ1-Testabilité</w:t>
      </w:r>
      <w:proofErr w:type="gramStart"/>
      <w:r>
        <w:rPr>
          <w:lang w:val="fr-CA"/>
        </w:rPr>
        <w:t>,AQ3</w:t>
      </w:r>
      <w:proofErr w:type="gramEnd"/>
      <w:r>
        <w:rPr>
          <w:lang w:val="fr-CA"/>
        </w:rPr>
        <w:t>-disponibilité,AQ4-Usabilité,AQ5-sécurité-anonymat, AQ6-modifiabilité)</w:t>
      </w:r>
    </w:p>
    <w:p w14:paraId="0A116534" w14:textId="3FF695D8" w:rsidR="00B0363B" w:rsidRDefault="00B0363B" w:rsidP="00D27938">
      <w:pPr>
        <w:rPr>
          <w:lang w:val="fr-CA"/>
        </w:rPr>
      </w:pPr>
      <w:r>
        <w:rPr>
          <w:lang w:val="fr-CA"/>
        </w:rPr>
        <w:t>CU01 – affichage temps réel</w:t>
      </w:r>
    </w:p>
    <w:p w14:paraId="42D9A3A7" w14:textId="276B8BC4" w:rsidR="00B0363B" w:rsidRDefault="00B0363B" w:rsidP="00D27938">
      <w:pPr>
        <w:rPr>
          <w:lang w:val="fr-CA"/>
        </w:rPr>
      </w:pPr>
      <w:r>
        <w:rPr>
          <w:lang w:val="fr-CA"/>
        </w:rPr>
        <w:t>CU02- diffusion organisme presse</w:t>
      </w:r>
    </w:p>
    <w:p w14:paraId="32680EBE" w14:textId="195BAFFC" w:rsidR="00B0363B" w:rsidRDefault="00B0363B" w:rsidP="00D27938">
      <w:pPr>
        <w:rPr>
          <w:lang w:val="fr-CA"/>
        </w:rPr>
      </w:pPr>
      <w:r>
        <w:rPr>
          <w:lang w:val="fr-CA"/>
        </w:rPr>
        <w:t>CU03 – authentification</w:t>
      </w:r>
    </w:p>
    <w:p w14:paraId="116ECF20" w14:textId="5CFC921E" w:rsidR="00B0363B" w:rsidRDefault="00B0363B" w:rsidP="00D27938">
      <w:pPr>
        <w:rPr>
          <w:lang w:val="fr-CA"/>
        </w:rPr>
      </w:pPr>
      <w:r>
        <w:rPr>
          <w:lang w:val="fr-CA"/>
        </w:rPr>
        <w:t>CU04- éviter double vote électeur</w:t>
      </w:r>
    </w:p>
    <w:p w14:paraId="630CBDB6" w14:textId="6DD7E4B9" w:rsidR="00B0363B" w:rsidRDefault="00B0363B" w:rsidP="00D27938">
      <w:pPr>
        <w:rPr>
          <w:lang w:val="fr-CA"/>
        </w:rPr>
      </w:pPr>
      <w:r>
        <w:rPr>
          <w:lang w:val="fr-CA"/>
        </w:rPr>
        <w:t xml:space="preserve">CU05- </w:t>
      </w:r>
      <w:proofErr w:type="spellStart"/>
      <w:r>
        <w:rPr>
          <w:lang w:val="fr-CA"/>
        </w:rPr>
        <w:t>recupération</w:t>
      </w:r>
      <w:proofErr w:type="spellEnd"/>
      <w:r>
        <w:rPr>
          <w:lang w:val="fr-CA"/>
        </w:rPr>
        <w:t xml:space="preserve"> vote</w:t>
      </w:r>
    </w:p>
    <w:p w14:paraId="609E892E" w14:textId="3D018B0B" w:rsidR="00B0363B" w:rsidRDefault="00B0363B" w:rsidP="00D27938">
      <w:pPr>
        <w:rPr>
          <w:lang w:val="fr-CA"/>
        </w:rPr>
      </w:pPr>
      <w:r>
        <w:rPr>
          <w:lang w:val="fr-CA"/>
        </w:rPr>
        <w:t>CU06- Entrée donnée candidats</w:t>
      </w:r>
    </w:p>
    <w:p w14:paraId="0E6E829F" w14:textId="77777777" w:rsidR="00B0363B" w:rsidRDefault="00B0363B" w:rsidP="00D27938">
      <w:pPr>
        <w:rPr>
          <w:lang w:val="fr-CA"/>
        </w:rPr>
      </w:pPr>
    </w:p>
    <w:p w14:paraId="71DF4839" w14:textId="77777777" w:rsidR="00B0363B" w:rsidRDefault="00B0363B" w:rsidP="00D27938">
      <w:pPr>
        <w:rPr>
          <w:lang w:val="fr-CA"/>
        </w:rPr>
      </w:pPr>
    </w:p>
    <w:bookmarkEnd w:id="59"/>
    <w:p w14:paraId="5CE537C7" w14:textId="04AA32A0" w:rsidR="00B0363B" w:rsidRPr="00D27938" w:rsidRDefault="00B0363B" w:rsidP="00D27938">
      <w:pPr>
        <w:rPr>
          <w:lang w:val="fr-CA"/>
        </w:rPr>
      </w:pPr>
      <w:r>
        <w:rPr>
          <w:lang w:val="fr-CA"/>
        </w:rPr>
        <w:tab/>
      </w:r>
    </w:p>
    <w:p w14:paraId="69219995" w14:textId="77777777" w:rsidR="00D27938" w:rsidRPr="00D27938" w:rsidRDefault="00D27938" w:rsidP="00D27938">
      <w:pPr>
        <w:rPr>
          <w:b/>
          <w:u w:val="single"/>
          <w:lang w:val="fr-CA"/>
        </w:rPr>
      </w:pPr>
    </w:p>
    <w:p w14:paraId="5233CD0D" w14:textId="729A10B6" w:rsidR="002C003F" w:rsidRPr="00D27938" w:rsidRDefault="002C003F" w:rsidP="006C27E4">
      <w:pPr>
        <w:jc w:val="both"/>
        <w:rPr>
          <w:rFonts w:ascii="Arial" w:hAnsi="Arial" w:cs="Arial"/>
          <w:lang w:val="fr-CA"/>
        </w:rPr>
      </w:pPr>
    </w:p>
    <w:sectPr w:rsidR="002C003F" w:rsidRPr="00D27938" w:rsidSect="00B13CDD">
      <w:footerReference w:type="default" r:id="rId22"/>
      <w:endnotePr>
        <w:numFmt w:val="decimal"/>
      </w:endnotePr>
      <w:pgSz w:w="12240" w:h="15840" w:code="1"/>
      <w:pgMar w:top="680" w:right="680" w:bottom="357" w:left="680" w:header="113" w:footer="567" w:gutter="0"/>
      <w:cols w:space="720"/>
      <w:titlePg/>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3" w:author="Yvan Ross" w:date="2020-04-07T09:18:00Z" w:initials="YR">
    <w:p w14:paraId="5D8B9A2C" w14:textId="5B2611A4" w:rsidR="00A02A85" w:rsidRDefault="00A02A85">
      <w:pPr>
        <w:pStyle w:val="CommentText"/>
      </w:pPr>
      <w:r>
        <w:rPr>
          <w:rStyle w:val="CommentReference"/>
        </w:rPr>
        <w:annotationRef/>
      </w:r>
      <w:r>
        <w:t>AQ1-Testabilité – Garantir le résultat des élections</w:t>
      </w:r>
    </w:p>
  </w:comment>
  <w:comment w:id="54" w:author="Yvan Ross" w:date="2020-04-07T09:17:00Z" w:initials="YR">
    <w:p w14:paraId="755BD71E" w14:textId="4FC668EE" w:rsidR="00A02A85" w:rsidRDefault="00A02A85">
      <w:pPr>
        <w:pStyle w:val="CommentText"/>
      </w:pPr>
      <w:r>
        <w:rPr>
          <w:rStyle w:val="CommentReference"/>
        </w:rPr>
        <w:annotationRef/>
      </w:r>
      <w:r>
        <w:t xml:space="preserve">AQ2-Usabilité – Il faut s’adapter </w:t>
      </w:r>
      <w:proofErr w:type="gramStart"/>
      <w:r>
        <w:t>aux limitation fonctionnels et cognitive</w:t>
      </w:r>
      <w:proofErr w:type="gramEnd"/>
      <w:r>
        <w:t xml:space="preserve"> des électeurs</w:t>
      </w:r>
    </w:p>
  </w:comment>
  <w:comment w:id="55" w:author="Yvan Ross" w:date="2020-04-07T09:18:00Z" w:initials="YR">
    <w:p w14:paraId="1D198C54" w14:textId="09B45359" w:rsidR="00A02A85" w:rsidRDefault="00A02A85">
      <w:pPr>
        <w:pStyle w:val="CommentText"/>
      </w:pPr>
      <w:r>
        <w:rPr>
          <w:rStyle w:val="CommentReference"/>
        </w:rPr>
        <w:annotationRef/>
      </w:r>
      <w:r>
        <w:t>AQ3-Disponibilité durant la période des élections</w:t>
      </w:r>
    </w:p>
  </w:comment>
  <w:comment w:id="56" w:author="Yvan Ross" w:date="2020-04-07T09:18:00Z" w:initials="YR">
    <w:p w14:paraId="4DC7DB82" w14:textId="65EE2B7C" w:rsidR="00A02A85" w:rsidRDefault="00A02A85">
      <w:pPr>
        <w:pStyle w:val="CommentText"/>
      </w:pPr>
      <w:r>
        <w:rPr>
          <w:rStyle w:val="CommentReference"/>
        </w:rPr>
        <w:annotationRef/>
      </w:r>
      <w:r>
        <w:t>AQ4-Usabilité – facilité d’entrée de données</w:t>
      </w:r>
    </w:p>
    <w:p w14:paraId="7F48BCE1" w14:textId="77777777" w:rsidR="00A02A85" w:rsidRDefault="00A02A85">
      <w:pPr>
        <w:pStyle w:val="CommentText"/>
      </w:pPr>
    </w:p>
  </w:comment>
  <w:comment w:id="57" w:author="Yvan Ross" w:date="2020-04-07T09:21:00Z" w:initials="YR">
    <w:p w14:paraId="164F1A97" w14:textId="10B6E839" w:rsidR="00A02A85" w:rsidRDefault="00A02A85">
      <w:pPr>
        <w:pStyle w:val="CommentText"/>
      </w:pPr>
      <w:r>
        <w:rPr>
          <w:rStyle w:val="CommentReference"/>
        </w:rPr>
        <w:annotationRef/>
      </w:r>
      <w:r>
        <w:t xml:space="preserve"> AQ5-sécurité – conserver l’anonymat des électeurs</w:t>
      </w:r>
    </w:p>
  </w:comment>
  <w:comment w:id="58" w:author="Yvan Ross" w:date="2020-04-07T09:18:00Z" w:initials="YR">
    <w:p w14:paraId="169ADAC8" w14:textId="6E68A965" w:rsidR="00A02A85" w:rsidRDefault="00A02A85">
      <w:pPr>
        <w:pStyle w:val="CommentText"/>
      </w:pPr>
      <w:r>
        <w:rPr>
          <w:rStyle w:val="CommentReference"/>
        </w:rPr>
        <w:annotationRef/>
      </w:r>
      <w:r>
        <w:t xml:space="preserve">AQ6-Modifiabilité – facilité et temps </w:t>
      </w:r>
      <w:proofErr w:type="spellStart"/>
      <w:r>
        <w:t>nécesssaire</w:t>
      </w:r>
      <w:proofErr w:type="spellEnd"/>
      <w:r>
        <w:t xml:space="preserve"> pour supporter élection municipales et fédérales.</w:t>
      </w:r>
    </w:p>
    <w:p w14:paraId="115D03C9" w14:textId="22C5BAC5" w:rsidR="00A02A85" w:rsidRDefault="00A02A8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0A42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0A4203" w16cid:durableId="20E4554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E8A1F8" w14:textId="77777777" w:rsidR="00A02A85" w:rsidRDefault="00A02A85">
      <w:r>
        <w:separator/>
      </w:r>
    </w:p>
  </w:endnote>
  <w:endnote w:type="continuationSeparator" w:id="0">
    <w:p w14:paraId="06100A89" w14:textId="77777777" w:rsidR="00A02A85" w:rsidRDefault="00A0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459C1" w14:textId="7285EFFB" w:rsidR="00A02A85" w:rsidRPr="00DE061A" w:rsidRDefault="00A02A85" w:rsidP="00B37F5A">
    <w:pPr>
      <w:pStyle w:val="Footer"/>
      <w:tabs>
        <w:tab w:val="clear" w:pos="4536"/>
        <w:tab w:val="clear" w:pos="9072"/>
        <w:tab w:val="right" w:pos="10800"/>
      </w:tabs>
      <w:rPr>
        <w:lang w:val="fr-CA"/>
      </w:rPr>
    </w:pPr>
    <w:r w:rsidRPr="003B6E4B">
      <w:rPr>
        <w:lang w:val="fr-CA"/>
      </w:rPr>
      <w:t>LOG430-01</w:t>
    </w:r>
    <w:r>
      <w:rPr>
        <w:lang w:val="fr-CA"/>
      </w:rPr>
      <w:t xml:space="preserve"> </w:t>
    </w:r>
    <w:r w:rsidRPr="003B6E4B">
      <w:rPr>
        <w:lang w:val="fr-CA"/>
      </w:rPr>
      <w:t xml:space="preserve">Architecture logicielle – </w:t>
    </w:r>
    <w:r>
      <w:rPr>
        <w:lang w:val="fr-CA"/>
      </w:rPr>
      <w:t>Exercice de préparation à l’e</w:t>
    </w:r>
    <w:r w:rsidRPr="003B6E4B">
      <w:rPr>
        <w:lang w:val="fr-CA"/>
      </w:rPr>
      <w:t xml:space="preserve">xamen </w:t>
    </w:r>
    <w:r>
      <w:rPr>
        <w:lang w:val="fr-CA"/>
      </w:rPr>
      <w:t>final</w:t>
    </w:r>
    <w:r w:rsidRPr="003B6E4B">
      <w:rPr>
        <w:lang w:val="fr-CA"/>
      </w:rPr>
      <w:t xml:space="preserve"> – </w:t>
    </w:r>
    <w:r>
      <w:rPr>
        <w:lang w:val="fr-CA"/>
      </w:rPr>
      <w:t>Automne 2019</w:t>
    </w:r>
    <w:r>
      <w:rPr>
        <w:lang w:val="fr-CA"/>
      </w:rPr>
      <w:tab/>
    </w:r>
    <w:r w:rsidRPr="003B6E4B">
      <w:rPr>
        <w:lang w:val="fr-CA"/>
      </w:rPr>
      <w:t xml:space="preserve">Page </w:t>
    </w:r>
    <w:r w:rsidRPr="003B6E4B">
      <w:rPr>
        <w:lang w:val="fr-CA"/>
      </w:rPr>
      <w:fldChar w:fldCharType="begin"/>
    </w:r>
    <w:r w:rsidRPr="003B6E4B">
      <w:rPr>
        <w:lang w:val="fr-CA"/>
      </w:rPr>
      <w:instrText xml:space="preserve"> PAGE </w:instrText>
    </w:r>
    <w:r w:rsidRPr="003B6E4B">
      <w:rPr>
        <w:lang w:val="fr-CA"/>
      </w:rPr>
      <w:fldChar w:fldCharType="separate"/>
    </w:r>
    <w:r w:rsidR="004B1E7A">
      <w:rPr>
        <w:noProof/>
        <w:lang w:val="fr-CA"/>
      </w:rPr>
      <w:t>15</w:t>
    </w:r>
    <w:r w:rsidRPr="003B6E4B">
      <w:rPr>
        <w:lang w:val="fr-CA"/>
      </w:rPr>
      <w:fldChar w:fldCharType="end"/>
    </w:r>
    <w:r w:rsidRPr="003B6E4B">
      <w:rPr>
        <w:lang w:val="fr-CA"/>
      </w:rPr>
      <w:t xml:space="preserve"> de </w:t>
    </w:r>
    <w:r w:rsidRPr="003B6E4B">
      <w:rPr>
        <w:rStyle w:val="PageNumber"/>
        <w:lang w:val="fr-CA"/>
      </w:rPr>
      <w:fldChar w:fldCharType="begin"/>
    </w:r>
    <w:r w:rsidRPr="003B6E4B">
      <w:rPr>
        <w:rStyle w:val="PageNumber"/>
        <w:lang w:val="fr-CA"/>
      </w:rPr>
      <w:instrText xml:space="preserve"> NUMPAGES </w:instrText>
    </w:r>
    <w:r w:rsidRPr="003B6E4B">
      <w:rPr>
        <w:rStyle w:val="PageNumber"/>
        <w:lang w:val="fr-CA"/>
      </w:rPr>
      <w:fldChar w:fldCharType="separate"/>
    </w:r>
    <w:r w:rsidR="004B1E7A">
      <w:rPr>
        <w:rStyle w:val="PageNumber"/>
        <w:noProof/>
        <w:lang w:val="fr-CA"/>
      </w:rPr>
      <w:t>16</w:t>
    </w:r>
    <w:r w:rsidRPr="003B6E4B">
      <w:rPr>
        <w:rStyle w:val="PageNumber"/>
        <w:lang w:val="fr-C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CF5C37" w14:textId="77777777" w:rsidR="00A02A85" w:rsidRDefault="00A02A85">
      <w:r>
        <w:separator/>
      </w:r>
    </w:p>
  </w:footnote>
  <w:footnote w:type="continuationSeparator" w:id="0">
    <w:p w14:paraId="3F0BF4AD" w14:textId="77777777" w:rsidR="00A02A85" w:rsidRDefault="00A02A8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4D0C846"/>
    <w:lvl w:ilvl="0">
      <w:start w:val="1"/>
      <w:numFmt w:val="decimal"/>
      <w:lvlText w:val="%1."/>
      <w:lvlJc w:val="left"/>
      <w:pPr>
        <w:tabs>
          <w:tab w:val="num" w:pos="360"/>
        </w:tabs>
        <w:ind w:left="360" w:hanging="360"/>
      </w:pPr>
    </w:lvl>
  </w:abstractNum>
  <w:abstractNum w:abstractNumId="1">
    <w:nsid w:val="FFFFFF89"/>
    <w:multiLevelType w:val="singleLevel"/>
    <w:tmpl w:val="F61AEA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91C1C35"/>
    <w:multiLevelType w:val="hybridMultilevel"/>
    <w:tmpl w:val="E3B66FF0"/>
    <w:lvl w:ilvl="0" w:tplc="E6B09EB4">
      <w:numFmt w:val="bullet"/>
      <w:lvlText w:val="•"/>
      <w:lvlJc w:val="left"/>
      <w:pPr>
        <w:ind w:left="1080" w:hanging="720"/>
      </w:pPr>
      <w:rPr>
        <w:rFonts w:ascii="Arial" w:eastAsia="Times New Roman"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0A6F78CD"/>
    <w:multiLevelType w:val="hybridMultilevel"/>
    <w:tmpl w:val="C83084A2"/>
    <w:lvl w:ilvl="0" w:tplc="0C0C0001">
      <w:start w:val="1"/>
      <w:numFmt w:val="bullet"/>
      <w:lvlText w:val=""/>
      <w:lvlJc w:val="left"/>
      <w:pPr>
        <w:ind w:left="360" w:hanging="360"/>
      </w:pPr>
      <w:rPr>
        <w:rFonts w:ascii="Symbol" w:hAnsi="Symbol"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nsid w:val="0BA27626"/>
    <w:multiLevelType w:val="hybridMultilevel"/>
    <w:tmpl w:val="9F981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1A3981"/>
    <w:multiLevelType w:val="multilevel"/>
    <w:tmpl w:val="B88A332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0AB2B59"/>
    <w:multiLevelType w:val="multilevel"/>
    <w:tmpl w:val="B88A332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12A62741"/>
    <w:multiLevelType w:val="hybridMultilevel"/>
    <w:tmpl w:val="A1BE874E"/>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start w:val="1"/>
      <w:numFmt w:val="bullet"/>
      <w:lvlText w:val=""/>
      <w:lvlJc w:val="left"/>
      <w:pPr>
        <w:ind w:left="2211" w:hanging="360"/>
      </w:pPr>
      <w:rPr>
        <w:rFonts w:ascii="Wingdings" w:hAnsi="Wingdings" w:hint="default"/>
      </w:rPr>
    </w:lvl>
    <w:lvl w:ilvl="3" w:tplc="0409000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nsid w:val="130442C1"/>
    <w:multiLevelType w:val="hybridMultilevel"/>
    <w:tmpl w:val="5D981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1C73A3"/>
    <w:multiLevelType w:val="multilevel"/>
    <w:tmpl w:val="3F2838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B4B4FF0"/>
    <w:multiLevelType w:val="hybridMultilevel"/>
    <w:tmpl w:val="C7D01CEE"/>
    <w:lvl w:ilvl="0" w:tplc="87F07C48">
      <w:start w:val="1"/>
      <w:numFmt w:val="upperLetter"/>
      <w:lvlText w:val="%1."/>
      <w:lvlJc w:val="right"/>
      <w:pPr>
        <w:tabs>
          <w:tab w:val="num" w:pos="540"/>
        </w:tabs>
        <w:ind w:left="540" w:hanging="18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58365E"/>
    <w:multiLevelType w:val="multilevel"/>
    <w:tmpl w:val="B88A332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231A6695"/>
    <w:multiLevelType w:val="hybridMultilevel"/>
    <w:tmpl w:val="50D69C7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nsid w:val="24EB7B42"/>
    <w:multiLevelType w:val="hybridMultilevel"/>
    <w:tmpl w:val="E4A8B9FE"/>
    <w:lvl w:ilvl="0" w:tplc="0C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4E68C2"/>
    <w:multiLevelType w:val="hybridMultilevel"/>
    <w:tmpl w:val="727ECD7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A170C"/>
    <w:multiLevelType w:val="hybridMultilevel"/>
    <w:tmpl w:val="2CDE87CE"/>
    <w:lvl w:ilvl="0" w:tplc="040C0017">
      <w:start w:val="3"/>
      <w:numFmt w:val="lowerLetter"/>
      <w:lvlText w:val="%1)"/>
      <w:lvlJc w:val="left"/>
      <w:pPr>
        <w:tabs>
          <w:tab w:val="num" w:pos="720"/>
        </w:tabs>
        <w:ind w:left="720" w:hanging="360"/>
      </w:pPr>
      <w:rPr>
        <w:rFonts w:hint="default"/>
        <w:i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nsid w:val="28B02AD8"/>
    <w:multiLevelType w:val="hybridMultilevel"/>
    <w:tmpl w:val="AF5CEA06"/>
    <w:lvl w:ilvl="0" w:tplc="0C0C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D1C3C26"/>
    <w:multiLevelType w:val="multilevel"/>
    <w:tmpl w:val="7D28EC9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2D931882"/>
    <w:multiLevelType w:val="hybridMultilevel"/>
    <w:tmpl w:val="D88E6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E5642E7"/>
    <w:multiLevelType w:val="multilevel"/>
    <w:tmpl w:val="9940C1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334113D1"/>
    <w:multiLevelType w:val="hybridMultilevel"/>
    <w:tmpl w:val="D990EA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63311C1"/>
    <w:multiLevelType w:val="hybridMultilevel"/>
    <w:tmpl w:val="E83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BF7335"/>
    <w:multiLevelType w:val="hybridMultilevel"/>
    <w:tmpl w:val="125CAA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3E4114BA"/>
    <w:multiLevelType w:val="hybridMultilevel"/>
    <w:tmpl w:val="C57A4FB0"/>
    <w:lvl w:ilvl="0" w:tplc="0C0C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194039E"/>
    <w:multiLevelType w:val="hybridMultilevel"/>
    <w:tmpl w:val="F2BCA29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43B9612F"/>
    <w:multiLevelType w:val="hybridMultilevel"/>
    <w:tmpl w:val="20CA4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42D2292"/>
    <w:multiLevelType w:val="hybridMultilevel"/>
    <w:tmpl w:val="0598FAF2"/>
    <w:lvl w:ilvl="0" w:tplc="FA6A48DE">
      <w:start w:val="1"/>
      <w:numFmt w:val="bullet"/>
      <w:lvlText w:val=""/>
      <w:lvlJc w:val="left"/>
      <w:pPr>
        <w:ind w:left="1070" w:hanging="360"/>
      </w:pPr>
      <w:rPr>
        <w:rFonts w:ascii="Symbol" w:hAnsi="Symbol" w:hint="default"/>
      </w:rPr>
    </w:lvl>
    <w:lvl w:ilvl="1" w:tplc="0C0C0003" w:tentative="1">
      <w:start w:val="1"/>
      <w:numFmt w:val="bullet"/>
      <w:lvlText w:val="o"/>
      <w:lvlJc w:val="left"/>
      <w:pPr>
        <w:ind w:left="1790" w:hanging="360"/>
      </w:pPr>
      <w:rPr>
        <w:rFonts w:ascii="Courier New" w:hAnsi="Courier New" w:cs="Courier New" w:hint="default"/>
      </w:rPr>
    </w:lvl>
    <w:lvl w:ilvl="2" w:tplc="0C0C0005" w:tentative="1">
      <w:start w:val="1"/>
      <w:numFmt w:val="bullet"/>
      <w:lvlText w:val=""/>
      <w:lvlJc w:val="left"/>
      <w:pPr>
        <w:ind w:left="2510" w:hanging="360"/>
      </w:pPr>
      <w:rPr>
        <w:rFonts w:ascii="Wingdings" w:hAnsi="Wingdings" w:hint="default"/>
      </w:rPr>
    </w:lvl>
    <w:lvl w:ilvl="3" w:tplc="0C0C0001" w:tentative="1">
      <w:start w:val="1"/>
      <w:numFmt w:val="bullet"/>
      <w:lvlText w:val=""/>
      <w:lvlJc w:val="left"/>
      <w:pPr>
        <w:ind w:left="3230" w:hanging="360"/>
      </w:pPr>
      <w:rPr>
        <w:rFonts w:ascii="Symbol" w:hAnsi="Symbol" w:hint="default"/>
      </w:rPr>
    </w:lvl>
    <w:lvl w:ilvl="4" w:tplc="0C0C0003" w:tentative="1">
      <w:start w:val="1"/>
      <w:numFmt w:val="bullet"/>
      <w:lvlText w:val="o"/>
      <w:lvlJc w:val="left"/>
      <w:pPr>
        <w:ind w:left="3950" w:hanging="360"/>
      </w:pPr>
      <w:rPr>
        <w:rFonts w:ascii="Courier New" w:hAnsi="Courier New" w:cs="Courier New" w:hint="default"/>
      </w:rPr>
    </w:lvl>
    <w:lvl w:ilvl="5" w:tplc="0C0C0005" w:tentative="1">
      <w:start w:val="1"/>
      <w:numFmt w:val="bullet"/>
      <w:lvlText w:val=""/>
      <w:lvlJc w:val="left"/>
      <w:pPr>
        <w:ind w:left="4670" w:hanging="360"/>
      </w:pPr>
      <w:rPr>
        <w:rFonts w:ascii="Wingdings" w:hAnsi="Wingdings" w:hint="default"/>
      </w:rPr>
    </w:lvl>
    <w:lvl w:ilvl="6" w:tplc="0C0C0001" w:tentative="1">
      <w:start w:val="1"/>
      <w:numFmt w:val="bullet"/>
      <w:lvlText w:val=""/>
      <w:lvlJc w:val="left"/>
      <w:pPr>
        <w:ind w:left="5390" w:hanging="360"/>
      </w:pPr>
      <w:rPr>
        <w:rFonts w:ascii="Symbol" w:hAnsi="Symbol" w:hint="default"/>
      </w:rPr>
    </w:lvl>
    <w:lvl w:ilvl="7" w:tplc="0C0C0003" w:tentative="1">
      <w:start w:val="1"/>
      <w:numFmt w:val="bullet"/>
      <w:lvlText w:val="o"/>
      <w:lvlJc w:val="left"/>
      <w:pPr>
        <w:ind w:left="6110" w:hanging="360"/>
      </w:pPr>
      <w:rPr>
        <w:rFonts w:ascii="Courier New" w:hAnsi="Courier New" w:cs="Courier New" w:hint="default"/>
      </w:rPr>
    </w:lvl>
    <w:lvl w:ilvl="8" w:tplc="0C0C0005" w:tentative="1">
      <w:start w:val="1"/>
      <w:numFmt w:val="bullet"/>
      <w:lvlText w:val=""/>
      <w:lvlJc w:val="left"/>
      <w:pPr>
        <w:ind w:left="6830" w:hanging="360"/>
      </w:pPr>
      <w:rPr>
        <w:rFonts w:ascii="Wingdings" w:hAnsi="Wingdings" w:hint="default"/>
      </w:rPr>
    </w:lvl>
  </w:abstractNum>
  <w:abstractNum w:abstractNumId="27">
    <w:nsid w:val="458C5850"/>
    <w:multiLevelType w:val="hybridMultilevel"/>
    <w:tmpl w:val="05480AF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477F111B"/>
    <w:multiLevelType w:val="hybridMultilevel"/>
    <w:tmpl w:val="8CCE1CB2"/>
    <w:lvl w:ilvl="0" w:tplc="4D42624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657CE8"/>
    <w:multiLevelType w:val="hybridMultilevel"/>
    <w:tmpl w:val="5942B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49AA41C0"/>
    <w:multiLevelType w:val="hybridMultilevel"/>
    <w:tmpl w:val="4468A0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nsid w:val="4A4045C7"/>
    <w:multiLevelType w:val="multilevel"/>
    <w:tmpl w:val="B88A3322"/>
    <w:lvl w:ilvl="0">
      <w:start w:val="1"/>
      <w:numFmt w:val="decimal"/>
      <w:lvlText w:val="%1."/>
      <w:lvlJc w:val="left"/>
      <w:pPr>
        <w:ind w:left="2486"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4BF11BD4"/>
    <w:multiLevelType w:val="hybridMultilevel"/>
    <w:tmpl w:val="8E246CCE"/>
    <w:lvl w:ilvl="0" w:tplc="87F07C48">
      <w:start w:val="1"/>
      <w:numFmt w:val="upperLetter"/>
      <w:lvlText w:val="%1."/>
      <w:lvlJc w:val="right"/>
      <w:pPr>
        <w:tabs>
          <w:tab w:val="num" w:pos="540"/>
        </w:tabs>
        <w:ind w:left="54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D4F22E9"/>
    <w:multiLevelType w:val="hybridMultilevel"/>
    <w:tmpl w:val="BBD0CCFE"/>
    <w:lvl w:ilvl="0" w:tplc="D5F81944">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F549A7"/>
    <w:multiLevelType w:val="hybridMultilevel"/>
    <w:tmpl w:val="9F10AAEE"/>
    <w:lvl w:ilvl="0" w:tplc="0C0C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6E2710C"/>
    <w:multiLevelType w:val="hybridMultilevel"/>
    <w:tmpl w:val="828486F2"/>
    <w:lvl w:ilvl="0" w:tplc="0C0C000F">
      <w:start w:val="1"/>
      <w:numFmt w:val="decimal"/>
      <w:lvlText w:val="%1."/>
      <w:lvlJc w:val="left"/>
      <w:pPr>
        <w:ind w:left="720" w:hanging="360"/>
      </w:pPr>
      <w:rPr>
        <w:rFonts w:hint="default"/>
      </w:rPr>
    </w:lvl>
    <w:lvl w:ilvl="1" w:tplc="0C0C0001">
      <w:start w:val="1"/>
      <w:numFmt w:val="bullet"/>
      <w:lvlText w:val=""/>
      <w:lvlJc w:val="left"/>
      <w:pPr>
        <w:ind w:left="1440" w:hanging="360"/>
      </w:pPr>
      <w:rPr>
        <w:rFonts w:ascii="Symbol" w:hAnsi="Symbol" w:hint="default"/>
      </w:r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6">
    <w:nsid w:val="5C3B18DD"/>
    <w:multiLevelType w:val="hybridMultilevel"/>
    <w:tmpl w:val="E104DEC2"/>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7">
    <w:nsid w:val="64C92D86"/>
    <w:multiLevelType w:val="hybridMultilevel"/>
    <w:tmpl w:val="05480AF4"/>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nsid w:val="6C7D3D82"/>
    <w:multiLevelType w:val="hybridMultilevel"/>
    <w:tmpl w:val="E182BE22"/>
    <w:lvl w:ilvl="0" w:tplc="C65EB7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4A5A85"/>
    <w:multiLevelType w:val="hybridMultilevel"/>
    <w:tmpl w:val="ED08E6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nsid w:val="714E100C"/>
    <w:multiLevelType w:val="multilevel"/>
    <w:tmpl w:val="B88A332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nsid w:val="724B0615"/>
    <w:multiLevelType w:val="hybridMultilevel"/>
    <w:tmpl w:val="1C24F7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DA4991"/>
    <w:multiLevelType w:val="hybridMultilevel"/>
    <w:tmpl w:val="EF3EDC1A"/>
    <w:lvl w:ilvl="0" w:tplc="B56CA0CC">
      <w:start w:val="1"/>
      <w:numFmt w:val="bullet"/>
      <w:pStyle w:val="Bullets"/>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E014C9D"/>
    <w:multiLevelType w:val="hybridMultilevel"/>
    <w:tmpl w:val="B18AA502"/>
    <w:lvl w:ilvl="0" w:tplc="D39465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26"/>
  </w:num>
  <w:num w:numId="4">
    <w:abstractNumId w:val="26"/>
  </w:num>
  <w:num w:numId="5">
    <w:abstractNumId w:val="36"/>
  </w:num>
  <w:num w:numId="6">
    <w:abstractNumId w:val="3"/>
  </w:num>
  <w:num w:numId="7">
    <w:abstractNumId w:val="2"/>
  </w:num>
  <w:num w:numId="8">
    <w:abstractNumId w:val="35"/>
  </w:num>
  <w:num w:numId="9">
    <w:abstractNumId w:val="22"/>
  </w:num>
  <w:num w:numId="10">
    <w:abstractNumId w:val="8"/>
  </w:num>
  <w:num w:numId="11">
    <w:abstractNumId w:val="43"/>
  </w:num>
  <w:num w:numId="12">
    <w:abstractNumId w:val="10"/>
  </w:num>
  <w:num w:numId="13">
    <w:abstractNumId w:val="14"/>
  </w:num>
  <w:num w:numId="14">
    <w:abstractNumId w:val="27"/>
  </w:num>
  <w:num w:numId="15">
    <w:abstractNumId w:val="28"/>
  </w:num>
  <w:num w:numId="16">
    <w:abstractNumId w:val="0"/>
  </w:num>
  <w:num w:numId="17">
    <w:abstractNumId w:val="37"/>
  </w:num>
  <w:num w:numId="18">
    <w:abstractNumId w:val="32"/>
  </w:num>
  <w:num w:numId="19">
    <w:abstractNumId w:val="1"/>
  </w:num>
  <w:num w:numId="20">
    <w:abstractNumId w:val="42"/>
  </w:num>
  <w:num w:numId="21">
    <w:abstractNumId w:val="38"/>
  </w:num>
  <w:num w:numId="22">
    <w:abstractNumId w:val="33"/>
  </w:num>
  <w:num w:numId="23">
    <w:abstractNumId w:val="9"/>
  </w:num>
  <w:num w:numId="24">
    <w:abstractNumId w:val="18"/>
  </w:num>
  <w:num w:numId="25">
    <w:abstractNumId w:val="39"/>
  </w:num>
  <w:num w:numId="26">
    <w:abstractNumId w:val="7"/>
  </w:num>
  <w:num w:numId="27">
    <w:abstractNumId w:val="20"/>
  </w:num>
  <w:num w:numId="28">
    <w:abstractNumId w:val="12"/>
  </w:num>
  <w:num w:numId="29">
    <w:abstractNumId w:val="29"/>
  </w:num>
  <w:num w:numId="30">
    <w:abstractNumId w:val="23"/>
  </w:num>
  <w:num w:numId="31">
    <w:abstractNumId w:val="34"/>
  </w:num>
  <w:num w:numId="32">
    <w:abstractNumId w:val="13"/>
  </w:num>
  <w:num w:numId="33">
    <w:abstractNumId w:val="16"/>
  </w:num>
  <w:num w:numId="34">
    <w:abstractNumId w:val="24"/>
  </w:num>
  <w:num w:numId="35">
    <w:abstractNumId w:val="19"/>
  </w:num>
  <w:num w:numId="36">
    <w:abstractNumId w:val="31"/>
  </w:num>
  <w:num w:numId="37">
    <w:abstractNumId w:val="21"/>
  </w:num>
  <w:num w:numId="38">
    <w:abstractNumId w:val="11"/>
  </w:num>
  <w:num w:numId="39">
    <w:abstractNumId w:val="5"/>
  </w:num>
  <w:num w:numId="40">
    <w:abstractNumId w:val="40"/>
  </w:num>
  <w:num w:numId="41">
    <w:abstractNumId w:val="4"/>
  </w:num>
  <w:num w:numId="42">
    <w:abstractNumId w:val="41"/>
  </w:num>
  <w:num w:numId="43">
    <w:abstractNumId w:val="6"/>
  </w:num>
  <w:num w:numId="44">
    <w:abstractNumId w:val="25"/>
  </w:num>
  <w:num w:numId="4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ordeleau, Francis">
    <w15:presenceInfo w15:providerId="AD" w15:userId="S::francis.bordeleau@etsmtl.ca::4757a7bc-4ab8-480d-846e-ec60103fdf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0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3AE"/>
    <w:rsid w:val="00001D25"/>
    <w:rsid w:val="00001FFE"/>
    <w:rsid w:val="00002CE3"/>
    <w:rsid w:val="00003893"/>
    <w:rsid w:val="000046A3"/>
    <w:rsid w:val="000253B2"/>
    <w:rsid w:val="000270AD"/>
    <w:rsid w:val="000316DB"/>
    <w:rsid w:val="00041F49"/>
    <w:rsid w:val="00042579"/>
    <w:rsid w:val="000436B2"/>
    <w:rsid w:val="000449F8"/>
    <w:rsid w:val="00044D10"/>
    <w:rsid w:val="000467DF"/>
    <w:rsid w:val="00047F41"/>
    <w:rsid w:val="0005284C"/>
    <w:rsid w:val="0005450F"/>
    <w:rsid w:val="00056204"/>
    <w:rsid w:val="0005727F"/>
    <w:rsid w:val="000577A1"/>
    <w:rsid w:val="0007186D"/>
    <w:rsid w:val="00072682"/>
    <w:rsid w:val="000733F2"/>
    <w:rsid w:val="00077BDD"/>
    <w:rsid w:val="00080D25"/>
    <w:rsid w:val="00086902"/>
    <w:rsid w:val="000907F5"/>
    <w:rsid w:val="00096050"/>
    <w:rsid w:val="0009678D"/>
    <w:rsid w:val="000A4795"/>
    <w:rsid w:val="000A51F5"/>
    <w:rsid w:val="000A61D8"/>
    <w:rsid w:val="000B2864"/>
    <w:rsid w:val="000B3CA7"/>
    <w:rsid w:val="000B716C"/>
    <w:rsid w:val="000C6680"/>
    <w:rsid w:val="000D0C20"/>
    <w:rsid w:val="000D1EB5"/>
    <w:rsid w:val="000D4396"/>
    <w:rsid w:val="000D5D9C"/>
    <w:rsid w:val="000D7322"/>
    <w:rsid w:val="000E1578"/>
    <w:rsid w:val="000E4BAE"/>
    <w:rsid w:val="000E724B"/>
    <w:rsid w:val="00100174"/>
    <w:rsid w:val="001058BC"/>
    <w:rsid w:val="001078B1"/>
    <w:rsid w:val="00120A63"/>
    <w:rsid w:val="00122828"/>
    <w:rsid w:val="001324E1"/>
    <w:rsid w:val="00137EA2"/>
    <w:rsid w:val="0014619F"/>
    <w:rsid w:val="00147447"/>
    <w:rsid w:val="001502AC"/>
    <w:rsid w:val="00151692"/>
    <w:rsid w:val="00153C9D"/>
    <w:rsid w:val="00155EF5"/>
    <w:rsid w:val="001560A9"/>
    <w:rsid w:val="001564D3"/>
    <w:rsid w:val="0016462B"/>
    <w:rsid w:val="00165B50"/>
    <w:rsid w:val="00166413"/>
    <w:rsid w:val="00171EED"/>
    <w:rsid w:val="00183380"/>
    <w:rsid w:val="0018387C"/>
    <w:rsid w:val="00193131"/>
    <w:rsid w:val="00193F7D"/>
    <w:rsid w:val="00195BC7"/>
    <w:rsid w:val="001A62A8"/>
    <w:rsid w:val="001B11E5"/>
    <w:rsid w:val="001C5320"/>
    <w:rsid w:val="001D121D"/>
    <w:rsid w:val="001E19F7"/>
    <w:rsid w:val="001E36B5"/>
    <w:rsid w:val="001E6356"/>
    <w:rsid w:val="001F066A"/>
    <w:rsid w:val="001F0EFD"/>
    <w:rsid w:val="001F1B2D"/>
    <w:rsid w:val="001F75D6"/>
    <w:rsid w:val="00201214"/>
    <w:rsid w:val="00202859"/>
    <w:rsid w:val="00202DCD"/>
    <w:rsid w:val="00205C54"/>
    <w:rsid w:val="002060B4"/>
    <w:rsid w:val="0021096E"/>
    <w:rsid w:val="0021375F"/>
    <w:rsid w:val="00213CB5"/>
    <w:rsid w:val="00222C9E"/>
    <w:rsid w:val="002246D9"/>
    <w:rsid w:val="00227C70"/>
    <w:rsid w:val="00230136"/>
    <w:rsid w:val="002313ED"/>
    <w:rsid w:val="00233DB1"/>
    <w:rsid w:val="00240FA2"/>
    <w:rsid w:val="002418C3"/>
    <w:rsid w:val="00254972"/>
    <w:rsid w:val="002575C0"/>
    <w:rsid w:val="0025763D"/>
    <w:rsid w:val="00260427"/>
    <w:rsid w:val="00260D47"/>
    <w:rsid w:val="00260F42"/>
    <w:rsid w:val="00262AC4"/>
    <w:rsid w:val="0026522A"/>
    <w:rsid w:val="00265D9E"/>
    <w:rsid w:val="00273265"/>
    <w:rsid w:val="002772D1"/>
    <w:rsid w:val="00277C54"/>
    <w:rsid w:val="00282EBF"/>
    <w:rsid w:val="002870C7"/>
    <w:rsid w:val="00295347"/>
    <w:rsid w:val="002A6C11"/>
    <w:rsid w:val="002A76BE"/>
    <w:rsid w:val="002A78C1"/>
    <w:rsid w:val="002B07B7"/>
    <w:rsid w:val="002B1933"/>
    <w:rsid w:val="002B1BB2"/>
    <w:rsid w:val="002B21A9"/>
    <w:rsid w:val="002B2609"/>
    <w:rsid w:val="002B48F2"/>
    <w:rsid w:val="002B70D2"/>
    <w:rsid w:val="002C003F"/>
    <w:rsid w:val="002C00AF"/>
    <w:rsid w:val="002C37AB"/>
    <w:rsid w:val="002C4C3A"/>
    <w:rsid w:val="002C6DCA"/>
    <w:rsid w:val="002D1AC1"/>
    <w:rsid w:val="002E0259"/>
    <w:rsid w:val="002E1D6C"/>
    <w:rsid w:val="002E1DDA"/>
    <w:rsid w:val="002E2642"/>
    <w:rsid w:val="002E2CDE"/>
    <w:rsid w:val="002E6D90"/>
    <w:rsid w:val="002E7DA4"/>
    <w:rsid w:val="002F6733"/>
    <w:rsid w:val="002F6C77"/>
    <w:rsid w:val="00303F56"/>
    <w:rsid w:val="00312852"/>
    <w:rsid w:val="00313EF7"/>
    <w:rsid w:val="0031735C"/>
    <w:rsid w:val="00322AFC"/>
    <w:rsid w:val="00322BE2"/>
    <w:rsid w:val="003242A7"/>
    <w:rsid w:val="00325A73"/>
    <w:rsid w:val="00325C14"/>
    <w:rsid w:val="0032737E"/>
    <w:rsid w:val="00330021"/>
    <w:rsid w:val="00335AEF"/>
    <w:rsid w:val="00344470"/>
    <w:rsid w:val="00344720"/>
    <w:rsid w:val="00345156"/>
    <w:rsid w:val="00355F6C"/>
    <w:rsid w:val="00361246"/>
    <w:rsid w:val="00363518"/>
    <w:rsid w:val="00363B52"/>
    <w:rsid w:val="003643A2"/>
    <w:rsid w:val="00364A52"/>
    <w:rsid w:val="003656CA"/>
    <w:rsid w:val="00372D01"/>
    <w:rsid w:val="00377252"/>
    <w:rsid w:val="0038478C"/>
    <w:rsid w:val="00387722"/>
    <w:rsid w:val="00393399"/>
    <w:rsid w:val="00393E66"/>
    <w:rsid w:val="003A2DB8"/>
    <w:rsid w:val="003A3859"/>
    <w:rsid w:val="003A3E49"/>
    <w:rsid w:val="003A45B9"/>
    <w:rsid w:val="003A4A35"/>
    <w:rsid w:val="003A72AB"/>
    <w:rsid w:val="003A740C"/>
    <w:rsid w:val="003B0360"/>
    <w:rsid w:val="003B4645"/>
    <w:rsid w:val="003C1091"/>
    <w:rsid w:val="003C35DE"/>
    <w:rsid w:val="003C5A90"/>
    <w:rsid w:val="003D242E"/>
    <w:rsid w:val="003D642F"/>
    <w:rsid w:val="003E67DA"/>
    <w:rsid w:val="003E7D8C"/>
    <w:rsid w:val="003F34AA"/>
    <w:rsid w:val="003F4892"/>
    <w:rsid w:val="00401900"/>
    <w:rsid w:val="0040227C"/>
    <w:rsid w:val="004068B7"/>
    <w:rsid w:val="004078BC"/>
    <w:rsid w:val="00410B52"/>
    <w:rsid w:val="004133EB"/>
    <w:rsid w:val="0042159A"/>
    <w:rsid w:val="00421B26"/>
    <w:rsid w:val="00423418"/>
    <w:rsid w:val="00423501"/>
    <w:rsid w:val="00423F50"/>
    <w:rsid w:val="0042746B"/>
    <w:rsid w:val="00432EF0"/>
    <w:rsid w:val="00434078"/>
    <w:rsid w:val="00434D51"/>
    <w:rsid w:val="00440945"/>
    <w:rsid w:val="004419FA"/>
    <w:rsid w:val="004443BF"/>
    <w:rsid w:val="004521CD"/>
    <w:rsid w:val="0046115A"/>
    <w:rsid w:val="00462DA9"/>
    <w:rsid w:val="0046630B"/>
    <w:rsid w:val="004675C1"/>
    <w:rsid w:val="004718E6"/>
    <w:rsid w:val="00474D32"/>
    <w:rsid w:val="00476057"/>
    <w:rsid w:val="004772F9"/>
    <w:rsid w:val="00477D71"/>
    <w:rsid w:val="00482EE8"/>
    <w:rsid w:val="00483F57"/>
    <w:rsid w:val="004938F7"/>
    <w:rsid w:val="00493A97"/>
    <w:rsid w:val="00493AD4"/>
    <w:rsid w:val="00493BA4"/>
    <w:rsid w:val="00496A8B"/>
    <w:rsid w:val="004A3934"/>
    <w:rsid w:val="004A3EFB"/>
    <w:rsid w:val="004A3FCB"/>
    <w:rsid w:val="004A4DF0"/>
    <w:rsid w:val="004A613E"/>
    <w:rsid w:val="004B1699"/>
    <w:rsid w:val="004B1E7A"/>
    <w:rsid w:val="004B2BAF"/>
    <w:rsid w:val="004B7787"/>
    <w:rsid w:val="004C7BB6"/>
    <w:rsid w:val="004C7E4B"/>
    <w:rsid w:val="004D1C99"/>
    <w:rsid w:val="004D2B8D"/>
    <w:rsid w:val="004D5C9A"/>
    <w:rsid w:val="004D67F1"/>
    <w:rsid w:val="004E075E"/>
    <w:rsid w:val="004E11C6"/>
    <w:rsid w:val="004E1AE7"/>
    <w:rsid w:val="004F5E7F"/>
    <w:rsid w:val="004F78BC"/>
    <w:rsid w:val="00502FE4"/>
    <w:rsid w:val="00506415"/>
    <w:rsid w:val="005104BA"/>
    <w:rsid w:val="005176E0"/>
    <w:rsid w:val="005225C6"/>
    <w:rsid w:val="0052597A"/>
    <w:rsid w:val="00526AAD"/>
    <w:rsid w:val="00544A8A"/>
    <w:rsid w:val="00554784"/>
    <w:rsid w:val="0055497B"/>
    <w:rsid w:val="005578AA"/>
    <w:rsid w:val="00557B2C"/>
    <w:rsid w:val="00557D76"/>
    <w:rsid w:val="00561742"/>
    <w:rsid w:val="0056507D"/>
    <w:rsid w:val="0057117D"/>
    <w:rsid w:val="0057226A"/>
    <w:rsid w:val="00574F69"/>
    <w:rsid w:val="00574FDC"/>
    <w:rsid w:val="00591CD4"/>
    <w:rsid w:val="00592817"/>
    <w:rsid w:val="005A579A"/>
    <w:rsid w:val="005A73D9"/>
    <w:rsid w:val="005B1A86"/>
    <w:rsid w:val="005B1CF1"/>
    <w:rsid w:val="005B20F1"/>
    <w:rsid w:val="005B50B0"/>
    <w:rsid w:val="005C2D88"/>
    <w:rsid w:val="005C657A"/>
    <w:rsid w:val="005C72E0"/>
    <w:rsid w:val="005D4E38"/>
    <w:rsid w:val="005D6A37"/>
    <w:rsid w:val="005E2021"/>
    <w:rsid w:val="005E27DC"/>
    <w:rsid w:val="005F7785"/>
    <w:rsid w:val="005F7836"/>
    <w:rsid w:val="00602858"/>
    <w:rsid w:val="006163BD"/>
    <w:rsid w:val="0061655A"/>
    <w:rsid w:val="00620270"/>
    <w:rsid w:val="00620C22"/>
    <w:rsid w:val="00634CF0"/>
    <w:rsid w:val="00636269"/>
    <w:rsid w:val="00647F21"/>
    <w:rsid w:val="006566B2"/>
    <w:rsid w:val="00656EDC"/>
    <w:rsid w:val="00665F37"/>
    <w:rsid w:val="006662AB"/>
    <w:rsid w:val="00666F8F"/>
    <w:rsid w:val="006758F6"/>
    <w:rsid w:val="00677070"/>
    <w:rsid w:val="00693F89"/>
    <w:rsid w:val="006A12F1"/>
    <w:rsid w:val="006A1E7A"/>
    <w:rsid w:val="006A3773"/>
    <w:rsid w:val="006A4986"/>
    <w:rsid w:val="006B00D5"/>
    <w:rsid w:val="006B4D90"/>
    <w:rsid w:val="006C27E4"/>
    <w:rsid w:val="006C35AB"/>
    <w:rsid w:val="006C50AE"/>
    <w:rsid w:val="006C6D29"/>
    <w:rsid w:val="006D0F80"/>
    <w:rsid w:val="006D21E6"/>
    <w:rsid w:val="006D29B7"/>
    <w:rsid w:val="006D32E4"/>
    <w:rsid w:val="006D46C6"/>
    <w:rsid w:val="006E1BDE"/>
    <w:rsid w:val="006E73E4"/>
    <w:rsid w:val="006F6EC4"/>
    <w:rsid w:val="00700B26"/>
    <w:rsid w:val="00705DAB"/>
    <w:rsid w:val="00706096"/>
    <w:rsid w:val="00710818"/>
    <w:rsid w:val="00711050"/>
    <w:rsid w:val="00713992"/>
    <w:rsid w:val="00720FFB"/>
    <w:rsid w:val="00721044"/>
    <w:rsid w:val="007212DE"/>
    <w:rsid w:val="00722C0A"/>
    <w:rsid w:val="00722EA3"/>
    <w:rsid w:val="00725574"/>
    <w:rsid w:val="007256AE"/>
    <w:rsid w:val="00727FC1"/>
    <w:rsid w:val="007351E3"/>
    <w:rsid w:val="0074024C"/>
    <w:rsid w:val="00740CDA"/>
    <w:rsid w:val="00741012"/>
    <w:rsid w:val="0074266A"/>
    <w:rsid w:val="00742A6E"/>
    <w:rsid w:val="00745DC1"/>
    <w:rsid w:val="00753163"/>
    <w:rsid w:val="0075388D"/>
    <w:rsid w:val="00755144"/>
    <w:rsid w:val="00771852"/>
    <w:rsid w:val="00774BBF"/>
    <w:rsid w:val="007753F0"/>
    <w:rsid w:val="00776269"/>
    <w:rsid w:val="0078529C"/>
    <w:rsid w:val="00785910"/>
    <w:rsid w:val="00790EBD"/>
    <w:rsid w:val="007A1258"/>
    <w:rsid w:val="007A587A"/>
    <w:rsid w:val="007A6DA7"/>
    <w:rsid w:val="007A706C"/>
    <w:rsid w:val="007B4A07"/>
    <w:rsid w:val="007C3314"/>
    <w:rsid w:val="007D031B"/>
    <w:rsid w:val="007D14D5"/>
    <w:rsid w:val="007D611F"/>
    <w:rsid w:val="007F512E"/>
    <w:rsid w:val="008063D2"/>
    <w:rsid w:val="00806A76"/>
    <w:rsid w:val="0081016A"/>
    <w:rsid w:val="00810B26"/>
    <w:rsid w:val="00810EFA"/>
    <w:rsid w:val="00815491"/>
    <w:rsid w:val="0081590B"/>
    <w:rsid w:val="00816058"/>
    <w:rsid w:val="008213DF"/>
    <w:rsid w:val="00833AD0"/>
    <w:rsid w:val="008355AC"/>
    <w:rsid w:val="00836609"/>
    <w:rsid w:val="00842D24"/>
    <w:rsid w:val="008570ED"/>
    <w:rsid w:val="008628CB"/>
    <w:rsid w:val="008771EC"/>
    <w:rsid w:val="008826C6"/>
    <w:rsid w:val="00884660"/>
    <w:rsid w:val="008910EA"/>
    <w:rsid w:val="008947D3"/>
    <w:rsid w:val="00897AD5"/>
    <w:rsid w:val="008A497C"/>
    <w:rsid w:val="008B7D86"/>
    <w:rsid w:val="008C1AE5"/>
    <w:rsid w:val="008C6EC1"/>
    <w:rsid w:val="008D0774"/>
    <w:rsid w:val="008D14E0"/>
    <w:rsid w:val="008D2D46"/>
    <w:rsid w:val="008D4BF2"/>
    <w:rsid w:val="008D4F08"/>
    <w:rsid w:val="008D750D"/>
    <w:rsid w:val="008E0C27"/>
    <w:rsid w:val="008E247A"/>
    <w:rsid w:val="008E4FD5"/>
    <w:rsid w:val="008E7C62"/>
    <w:rsid w:val="008F2636"/>
    <w:rsid w:val="008F7F1E"/>
    <w:rsid w:val="00903B2F"/>
    <w:rsid w:val="00905F0C"/>
    <w:rsid w:val="00910B88"/>
    <w:rsid w:val="00912423"/>
    <w:rsid w:val="009125B5"/>
    <w:rsid w:val="00914B7B"/>
    <w:rsid w:val="00917957"/>
    <w:rsid w:val="0092319B"/>
    <w:rsid w:val="00923789"/>
    <w:rsid w:val="00925ADF"/>
    <w:rsid w:val="009271ED"/>
    <w:rsid w:val="00927E24"/>
    <w:rsid w:val="0093249B"/>
    <w:rsid w:val="00932FCF"/>
    <w:rsid w:val="0093776A"/>
    <w:rsid w:val="009553ED"/>
    <w:rsid w:val="009611C4"/>
    <w:rsid w:val="0096331E"/>
    <w:rsid w:val="00964681"/>
    <w:rsid w:val="009657C7"/>
    <w:rsid w:val="00966B75"/>
    <w:rsid w:val="00967C1D"/>
    <w:rsid w:val="00967C62"/>
    <w:rsid w:val="00970133"/>
    <w:rsid w:val="009753AE"/>
    <w:rsid w:val="00975EF7"/>
    <w:rsid w:val="0097794D"/>
    <w:rsid w:val="00980CFB"/>
    <w:rsid w:val="00981B19"/>
    <w:rsid w:val="00993527"/>
    <w:rsid w:val="00996384"/>
    <w:rsid w:val="009A0F8C"/>
    <w:rsid w:val="009A2F24"/>
    <w:rsid w:val="009A610B"/>
    <w:rsid w:val="009A6EA6"/>
    <w:rsid w:val="009B0697"/>
    <w:rsid w:val="009B1299"/>
    <w:rsid w:val="009B4493"/>
    <w:rsid w:val="009B55D8"/>
    <w:rsid w:val="009B5806"/>
    <w:rsid w:val="009C5607"/>
    <w:rsid w:val="009E3591"/>
    <w:rsid w:val="009E4750"/>
    <w:rsid w:val="009F0902"/>
    <w:rsid w:val="009F119E"/>
    <w:rsid w:val="00A00E01"/>
    <w:rsid w:val="00A014F0"/>
    <w:rsid w:val="00A02A85"/>
    <w:rsid w:val="00A03B38"/>
    <w:rsid w:val="00A066FE"/>
    <w:rsid w:val="00A129DE"/>
    <w:rsid w:val="00A14BC0"/>
    <w:rsid w:val="00A2692D"/>
    <w:rsid w:val="00A27667"/>
    <w:rsid w:val="00A27EDD"/>
    <w:rsid w:val="00A318A5"/>
    <w:rsid w:val="00A33245"/>
    <w:rsid w:val="00A33484"/>
    <w:rsid w:val="00A33CA1"/>
    <w:rsid w:val="00A34B10"/>
    <w:rsid w:val="00A34BAC"/>
    <w:rsid w:val="00A408AE"/>
    <w:rsid w:val="00A462D0"/>
    <w:rsid w:val="00A47806"/>
    <w:rsid w:val="00A5576A"/>
    <w:rsid w:val="00A574A7"/>
    <w:rsid w:val="00A57DD7"/>
    <w:rsid w:val="00A62FDF"/>
    <w:rsid w:val="00A634D4"/>
    <w:rsid w:val="00A67696"/>
    <w:rsid w:val="00A72B13"/>
    <w:rsid w:val="00A80953"/>
    <w:rsid w:val="00A8161B"/>
    <w:rsid w:val="00A8264F"/>
    <w:rsid w:val="00A941AF"/>
    <w:rsid w:val="00A94899"/>
    <w:rsid w:val="00A9653C"/>
    <w:rsid w:val="00A97E38"/>
    <w:rsid w:val="00AA76DB"/>
    <w:rsid w:val="00AC0216"/>
    <w:rsid w:val="00AC19BA"/>
    <w:rsid w:val="00AD4BBC"/>
    <w:rsid w:val="00AE532E"/>
    <w:rsid w:val="00AE674E"/>
    <w:rsid w:val="00AE78E9"/>
    <w:rsid w:val="00AF03A3"/>
    <w:rsid w:val="00AF6A06"/>
    <w:rsid w:val="00AF7DC1"/>
    <w:rsid w:val="00B0363B"/>
    <w:rsid w:val="00B040C8"/>
    <w:rsid w:val="00B04A71"/>
    <w:rsid w:val="00B06BC1"/>
    <w:rsid w:val="00B0728C"/>
    <w:rsid w:val="00B07BD0"/>
    <w:rsid w:val="00B1132B"/>
    <w:rsid w:val="00B1163C"/>
    <w:rsid w:val="00B12037"/>
    <w:rsid w:val="00B13CDD"/>
    <w:rsid w:val="00B248FA"/>
    <w:rsid w:val="00B25F27"/>
    <w:rsid w:val="00B33947"/>
    <w:rsid w:val="00B36C56"/>
    <w:rsid w:val="00B37F5A"/>
    <w:rsid w:val="00B50962"/>
    <w:rsid w:val="00B528D7"/>
    <w:rsid w:val="00B57597"/>
    <w:rsid w:val="00B604C1"/>
    <w:rsid w:val="00B633B0"/>
    <w:rsid w:val="00B640AE"/>
    <w:rsid w:val="00B65FE2"/>
    <w:rsid w:val="00B66A87"/>
    <w:rsid w:val="00B7014F"/>
    <w:rsid w:val="00B70D43"/>
    <w:rsid w:val="00B76435"/>
    <w:rsid w:val="00B84392"/>
    <w:rsid w:val="00B86DDC"/>
    <w:rsid w:val="00B87E13"/>
    <w:rsid w:val="00B908F4"/>
    <w:rsid w:val="00B9392F"/>
    <w:rsid w:val="00B93C66"/>
    <w:rsid w:val="00BA0CF0"/>
    <w:rsid w:val="00BA3EC3"/>
    <w:rsid w:val="00BA5C04"/>
    <w:rsid w:val="00BA5F67"/>
    <w:rsid w:val="00BB00A1"/>
    <w:rsid w:val="00BB40EA"/>
    <w:rsid w:val="00BB7CF6"/>
    <w:rsid w:val="00BC1135"/>
    <w:rsid w:val="00BC36A7"/>
    <w:rsid w:val="00BC624E"/>
    <w:rsid w:val="00BD0427"/>
    <w:rsid w:val="00BD1094"/>
    <w:rsid w:val="00BD327F"/>
    <w:rsid w:val="00BD44FC"/>
    <w:rsid w:val="00BE536D"/>
    <w:rsid w:val="00BE6F3E"/>
    <w:rsid w:val="00BF0E13"/>
    <w:rsid w:val="00BF4B86"/>
    <w:rsid w:val="00BF5CB0"/>
    <w:rsid w:val="00BF6074"/>
    <w:rsid w:val="00C00192"/>
    <w:rsid w:val="00C01183"/>
    <w:rsid w:val="00C0300F"/>
    <w:rsid w:val="00C03A03"/>
    <w:rsid w:val="00C049F9"/>
    <w:rsid w:val="00C056BE"/>
    <w:rsid w:val="00C07248"/>
    <w:rsid w:val="00C11F8D"/>
    <w:rsid w:val="00C121F6"/>
    <w:rsid w:val="00C12DBC"/>
    <w:rsid w:val="00C138B5"/>
    <w:rsid w:val="00C1634E"/>
    <w:rsid w:val="00C16E43"/>
    <w:rsid w:val="00C254F9"/>
    <w:rsid w:val="00C26A30"/>
    <w:rsid w:val="00C3160B"/>
    <w:rsid w:val="00C31AB3"/>
    <w:rsid w:val="00C33B72"/>
    <w:rsid w:val="00C34646"/>
    <w:rsid w:val="00C3541F"/>
    <w:rsid w:val="00C41645"/>
    <w:rsid w:val="00C41EBE"/>
    <w:rsid w:val="00C452F1"/>
    <w:rsid w:val="00C47EA0"/>
    <w:rsid w:val="00C47ED6"/>
    <w:rsid w:val="00C523D5"/>
    <w:rsid w:val="00C56348"/>
    <w:rsid w:val="00C5768E"/>
    <w:rsid w:val="00C604AA"/>
    <w:rsid w:val="00C64702"/>
    <w:rsid w:val="00C72A06"/>
    <w:rsid w:val="00C738E1"/>
    <w:rsid w:val="00C74B2D"/>
    <w:rsid w:val="00C834C8"/>
    <w:rsid w:val="00C87786"/>
    <w:rsid w:val="00C90AFD"/>
    <w:rsid w:val="00C910E2"/>
    <w:rsid w:val="00C93BB5"/>
    <w:rsid w:val="00C96B6D"/>
    <w:rsid w:val="00CA7DCD"/>
    <w:rsid w:val="00CB5015"/>
    <w:rsid w:val="00CB5B0C"/>
    <w:rsid w:val="00CB73EC"/>
    <w:rsid w:val="00CC0265"/>
    <w:rsid w:val="00CC18ED"/>
    <w:rsid w:val="00CC6555"/>
    <w:rsid w:val="00CC6E17"/>
    <w:rsid w:val="00CE0B92"/>
    <w:rsid w:val="00CE6E47"/>
    <w:rsid w:val="00CF3ACE"/>
    <w:rsid w:val="00CF7976"/>
    <w:rsid w:val="00D011E8"/>
    <w:rsid w:val="00D0195A"/>
    <w:rsid w:val="00D01F54"/>
    <w:rsid w:val="00D02F46"/>
    <w:rsid w:val="00D04CD8"/>
    <w:rsid w:val="00D04EE8"/>
    <w:rsid w:val="00D05924"/>
    <w:rsid w:val="00D162AE"/>
    <w:rsid w:val="00D17678"/>
    <w:rsid w:val="00D21ABB"/>
    <w:rsid w:val="00D275B7"/>
    <w:rsid w:val="00D27938"/>
    <w:rsid w:val="00D342F9"/>
    <w:rsid w:val="00D34D55"/>
    <w:rsid w:val="00D43DA6"/>
    <w:rsid w:val="00D46327"/>
    <w:rsid w:val="00D5274B"/>
    <w:rsid w:val="00D56B67"/>
    <w:rsid w:val="00D62AAF"/>
    <w:rsid w:val="00D73154"/>
    <w:rsid w:val="00D8230A"/>
    <w:rsid w:val="00D9535B"/>
    <w:rsid w:val="00DA0F9B"/>
    <w:rsid w:val="00DA6F31"/>
    <w:rsid w:val="00DB2EA2"/>
    <w:rsid w:val="00DB4B67"/>
    <w:rsid w:val="00DB60E9"/>
    <w:rsid w:val="00DC4051"/>
    <w:rsid w:val="00DE061A"/>
    <w:rsid w:val="00DF0B4B"/>
    <w:rsid w:val="00DF240A"/>
    <w:rsid w:val="00DF7123"/>
    <w:rsid w:val="00E04FB2"/>
    <w:rsid w:val="00E1002C"/>
    <w:rsid w:val="00E117AA"/>
    <w:rsid w:val="00E121B4"/>
    <w:rsid w:val="00E17CEE"/>
    <w:rsid w:val="00E22177"/>
    <w:rsid w:val="00E25923"/>
    <w:rsid w:val="00E259BD"/>
    <w:rsid w:val="00E31E92"/>
    <w:rsid w:val="00E34D5C"/>
    <w:rsid w:val="00E44ACA"/>
    <w:rsid w:val="00E458E9"/>
    <w:rsid w:val="00E459F5"/>
    <w:rsid w:val="00E50739"/>
    <w:rsid w:val="00E52D2B"/>
    <w:rsid w:val="00E53103"/>
    <w:rsid w:val="00E54F7C"/>
    <w:rsid w:val="00E57BE6"/>
    <w:rsid w:val="00E57C62"/>
    <w:rsid w:val="00E61535"/>
    <w:rsid w:val="00E61EA8"/>
    <w:rsid w:val="00E6725A"/>
    <w:rsid w:val="00E725D7"/>
    <w:rsid w:val="00E748DE"/>
    <w:rsid w:val="00E852F8"/>
    <w:rsid w:val="00E868F1"/>
    <w:rsid w:val="00E93A80"/>
    <w:rsid w:val="00E957CB"/>
    <w:rsid w:val="00E96633"/>
    <w:rsid w:val="00E9679F"/>
    <w:rsid w:val="00EA34F2"/>
    <w:rsid w:val="00EA359F"/>
    <w:rsid w:val="00EA4568"/>
    <w:rsid w:val="00EA4BE9"/>
    <w:rsid w:val="00EA66E4"/>
    <w:rsid w:val="00EB0B8E"/>
    <w:rsid w:val="00EB1E3A"/>
    <w:rsid w:val="00EB1FF7"/>
    <w:rsid w:val="00EB3BA9"/>
    <w:rsid w:val="00EB5A15"/>
    <w:rsid w:val="00EB7162"/>
    <w:rsid w:val="00EC20CA"/>
    <w:rsid w:val="00EC4791"/>
    <w:rsid w:val="00EC497C"/>
    <w:rsid w:val="00EC4A21"/>
    <w:rsid w:val="00EC5F8B"/>
    <w:rsid w:val="00ED0965"/>
    <w:rsid w:val="00ED1B08"/>
    <w:rsid w:val="00ED430A"/>
    <w:rsid w:val="00ED65B9"/>
    <w:rsid w:val="00EE5AB0"/>
    <w:rsid w:val="00EF26FA"/>
    <w:rsid w:val="00EF4D6B"/>
    <w:rsid w:val="00F02B91"/>
    <w:rsid w:val="00F0498A"/>
    <w:rsid w:val="00F15D82"/>
    <w:rsid w:val="00F264FE"/>
    <w:rsid w:val="00F26ED6"/>
    <w:rsid w:val="00F404DD"/>
    <w:rsid w:val="00F41977"/>
    <w:rsid w:val="00F420C8"/>
    <w:rsid w:val="00F455FC"/>
    <w:rsid w:val="00F47177"/>
    <w:rsid w:val="00F47BEE"/>
    <w:rsid w:val="00F57166"/>
    <w:rsid w:val="00F72D7D"/>
    <w:rsid w:val="00F74A32"/>
    <w:rsid w:val="00F822A8"/>
    <w:rsid w:val="00F82353"/>
    <w:rsid w:val="00F930CE"/>
    <w:rsid w:val="00F973E6"/>
    <w:rsid w:val="00FA3F40"/>
    <w:rsid w:val="00FA4909"/>
    <w:rsid w:val="00FB26F9"/>
    <w:rsid w:val="00FB2FE0"/>
    <w:rsid w:val="00FB53C8"/>
    <w:rsid w:val="00FC135F"/>
    <w:rsid w:val="00FD1BAB"/>
    <w:rsid w:val="00FD7649"/>
    <w:rsid w:val="00FE4F59"/>
    <w:rsid w:val="00FF2CE7"/>
    <w:rsid w:val="00FF318D"/>
    <w:rsid w:val="00FF62B1"/>
    <w:rsid w:val="00FF62B8"/>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0196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BAF"/>
    <w:pPr>
      <w:widowControl w:val="0"/>
      <w:autoSpaceDE w:val="0"/>
      <w:autoSpaceDN w:val="0"/>
      <w:adjustRightInd w:val="0"/>
    </w:pPr>
    <w:rPr>
      <w:rFonts w:ascii="Calibri" w:hAnsi="Calibri"/>
      <w:sz w:val="24"/>
      <w:szCs w:val="24"/>
      <w:lang w:val="en-US" w:eastAsia="fr-FR"/>
    </w:rPr>
  </w:style>
  <w:style w:type="paragraph" w:styleId="Heading1">
    <w:name w:val="heading 1"/>
    <w:basedOn w:val="Normal"/>
    <w:next w:val="Normal"/>
    <w:link w:val="Heading1Char"/>
    <w:autoRedefine/>
    <w:qFormat/>
    <w:rsid w:val="00B65FE2"/>
    <w:pPr>
      <w:keepNext/>
      <w:widowControl/>
      <w:autoSpaceDE/>
      <w:autoSpaceDN/>
      <w:adjustRightInd/>
      <w:spacing w:after="120"/>
      <w:ind w:left="360" w:hanging="360"/>
      <w:outlineLvl w:val="0"/>
    </w:pPr>
    <w:rPr>
      <w:rFonts w:ascii="Arial" w:hAnsi="Arial" w:cs="Arial"/>
      <w:b/>
      <w:bCs/>
      <w:sz w:val="28"/>
      <w:szCs w:val="32"/>
      <w:lang w:val="fr-CA"/>
    </w:rPr>
  </w:style>
  <w:style w:type="paragraph" w:styleId="Heading2">
    <w:name w:val="heading 2"/>
    <w:basedOn w:val="Normal"/>
    <w:next w:val="Normal"/>
    <w:qFormat/>
    <w:pPr>
      <w:keepNext/>
      <w:tabs>
        <w:tab w:val="left" w:pos="2880"/>
      </w:tabs>
      <w:jc w:val="center"/>
      <w:outlineLvl w:val="1"/>
    </w:pPr>
    <w:rPr>
      <w:b/>
      <w:bCs/>
      <w:szCs w:val="20"/>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pPr>
      <w:tabs>
        <w:tab w:val="left" w:pos="-1440"/>
        <w:tab w:val="left" w:pos="-720"/>
        <w:tab w:val="left" w:pos="0"/>
        <w:tab w:val="left" w:pos="360"/>
        <w:tab w:val="left" w:pos="720"/>
        <w:tab w:val="left" w:pos="1080"/>
      </w:tabs>
      <w:jc w:val="both"/>
    </w:pPr>
    <w:rPr>
      <w:b/>
      <w:bCs/>
      <w:i/>
      <w:iCs/>
      <w:sz w:val="28"/>
      <w:lang w:val="fr-CA"/>
    </w:rPr>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BodyText2">
    <w:name w:val="Body Text 2"/>
    <w:basedOn w:val="Normal"/>
    <w:rPr>
      <w:i/>
      <w:iCs/>
      <w:sz w:val="30"/>
      <w:u w:val="single"/>
      <w:lang w:val="fr-CA"/>
    </w:rPr>
  </w:style>
  <w:style w:type="paragraph" w:styleId="BodyText3">
    <w:name w:val="Body Text 3"/>
    <w:basedOn w:val="Normal"/>
    <w:pPr>
      <w:tabs>
        <w:tab w:val="left" w:pos="-1440"/>
        <w:tab w:val="left" w:pos="-720"/>
        <w:tab w:val="left" w:pos="0"/>
        <w:tab w:val="left" w:pos="360"/>
      </w:tabs>
      <w:jc w:val="both"/>
    </w:pPr>
    <w:rPr>
      <w:sz w:val="22"/>
      <w:lang w:val="fr-CA"/>
    </w:rPr>
  </w:style>
  <w:style w:type="paragraph" w:styleId="BalloonText">
    <w:name w:val="Balloon Text"/>
    <w:basedOn w:val="Normal"/>
    <w:semiHidden/>
    <w:rsid w:val="00677070"/>
    <w:rPr>
      <w:rFonts w:ascii="Tahoma" w:hAnsi="Tahoma" w:cs="Tahoma"/>
      <w:sz w:val="16"/>
      <w:szCs w:val="16"/>
    </w:rPr>
  </w:style>
  <w:style w:type="table" w:styleId="TableGrid">
    <w:name w:val="Table Grid"/>
    <w:basedOn w:val="TableNormal"/>
    <w:rsid w:val="00B12037"/>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rsid w:val="00CB5015"/>
    <w:rPr>
      <w:rFonts w:ascii="Univers" w:hAnsi="Univers"/>
      <w:szCs w:val="24"/>
      <w:lang w:val="en-US" w:eastAsia="fr-FR"/>
    </w:rPr>
  </w:style>
  <w:style w:type="paragraph" w:styleId="ListParagraph">
    <w:name w:val="List Paragraph"/>
    <w:basedOn w:val="Normal"/>
    <w:uiPriority w:val="34"/>
    <w:qFormat/>
    <w:rsid w:val="00EA359F"/>
    <w:pPr>
      <w:ind w:left="720"/>
      <w:contextualSpacing/>
    </w:pPr>
  </w:style>
  <w:style w:type="character" w:styleId="PlaceholderText">
    <w:name w:val="Placeholder Text"/>
    <w:basedOn w:val="DefaultParagraphFont"/>
    <w:uiPriority w:val="99"/>
    <w:semiHidden/>
    <w:rsid w:val="00B248FA"/>
    <w:rPr>
      <w:color w:val="808080"/>
    </w:rPr>
  </w:style>
  <w:style w:type="paragraph" w:styleId="Revision">
    <w:name w:val="Revision"/>
    <w:hidden/>
    <w:uiPriority w:val="99"/>
    <w:semiHidden/>
    <w:rsid w:val="006758F6"/>
    <w:rPr>
      <w:rFonts w:ascii="Univers" w:hAnsi="Univers"/>
      <w:szCs w:val="24"/>
      <w:lang w:val="en-US" w:eastAsia="fr-FR"/>
    </w:rPr>
  </w:style>
  <w:style w:type="paragraph" w:customStyle="1" w:styleId="Reponse">
    <w:name w:val="Reponse"/>
    <w:basedOn w:val="Normal"/>
    <w:rsid w:val="004B2BAF"/>
    <w:pPr>
      <w:widowControl/>
      <w:tabs>
        <w:tab w:val="right" w:leader="dot" w:pos="9360"/>
      </w:tabs>
      <w:autoSpaceDE/>
      <w:autoSpaceDN/>
      <w:adjustRightInd/>
      <w:spacing w:after="240"/>
      <w:jc w:val="both"/>
    </w:pPr>
    <w:rPr>
      <w:rFonts w:ascii="Arial" w:hAnsi="Arial"/>
      <w:szCs w:val="20"/>
      <w:lang w:val="fr-CA" w:eastAsia="en-US"/>
    </w:rPr>
  </w:style>
  <w:style w:type="character" w:styleId="CommentReference">
    <w:name w:val="annotation reference"/>
    <w:basedOn w:val="DefaultParagraphFont"/>
    <w:rsid w:val="005F7836"/>
    <w:rPr>
      <w:sz w:val="16"/>
      <w:szCs w:val="16"/>
    </w:rPr>
  </w:style>
  <w:style w:type="paragraph" w:styleId="CommentText">
    <w:name w:val="annotation text"/>
    <w:basedOn w:val="Normal"/>
    <w:link w:val="CommentTextChar"/>
    <w:rsid w:val="005F7836"/>
    <w:pPr>
      <w:widowControl/>
      <w:autoSpaceDE/>
      <w:autoSpaceDN/>
      <w:adjustRightInd/>
      <w:spacing w:after="240"/>
      <w:jc w:val="both"/>
    </w:pPr>
    <w:rPr>
      <w:rFonts w:ascii="Arial" w:hAnsi="Arial"/>
      <w:sz w:val="20"/>
      <w:szCs w:val="20"/>
      <w:lang w:val="fr-CA" w:eastAsia="en-US"/>
    </w:rPr>
  </w:style>
  <w:style w:type="character" w:customStyle="1" w:styleId="CommentTextChar">
    <w:name w:val="Comment Text Char"/>
    <w:basedOn w:val="DefaultParagraphFont"/>
    <w:link w:val="CommentText"/>
    <w:rsid w:val="005F7836"/>
    <w:rPr>
      <w:rFonts w:ascii="Arial" w:hAnsi="Arial"/>
      <w:lang w:eastAsia="en-US"/>
    </w:rPr>
  </w:style>
  <w:style w:type="character" w:styleId="Hyperlink">
    <w:name w:val="Hyperlink"/>
    <w:basedOn w:val="DefaultParagraphFont"/>
    <w:rsid w:val="005104BA"/>
    <w:rPr>
      <w:color w:val="0000FF"/>
      <w:u w:val="single"/>
    </w:rPr>
  </w:style>
  <w:style w:type="paragraph" w:styleId="ListBullet">
    <w:name w:val="List Bullet"/>
    <w:basedOn w:val="Normal"/>
    <w:rsid w:val="005104BA"/>
    <w:pPr>
      <w:widowControl/>
      <w:numPr>
        <w:numId w:val="19"/>
      </w:numPr>
      <w:autoSpaceDE/>
      <w:autoSpaceDN/>
      <w:adjustRightInd/>
      <w:spacing w:after="240"/>
      <w:contextualSpacing/>
      <w:jc w:val="both"/>
    </w:pPr>
    <w:rPr>
      <w:rFonts w:ascii="Arial" w:hAnsi="Arial"/>
      <w:szCs w:val="20"/>
      <w:lang w:val="fr-CA" w:eastAsia="en-US"/>
    </w:rPr>
  </w:style>
  <w:style w:type="paragraph" w:customStyle="1" w:styleId="Bullets">
    <w:name w:val="Bullets"/>
    <w:basedOn w:val="Normal"/>
    <w:rsid w:val="005104BA"/>
    <w:pPr>
      <w:widowControl/>
      <w:numPr>
        <w:numId w:val="20"/>
      </w:numPr>
      <w:autoSpaceDE/>
      <w:autoSpaceDN/>
      <w:adjustRightInd/>
      <w:spacing w:after="240"/>
      <w:jc w:val="both"/>
    </w:pPr>
    <w:rPr>
      <w:rFonts w:ascii="Arial" w:hAnsi="Arial"/>
      <w:szCs w:val="20"/>
      <w:lang w:val="fr-CA" w:eastAsia="en-US"/>
    </w:rPr>
  </w:style>
  <w:style w:type="character" w:customStyle="1" w:styleId="UnresolvedMention1">
    <w:name w:val="Unresolved Mention1"/>
    <w:basedOn w:val="DefaultParagraphFont"/>
    <w:uiPriority w:val="99"/>
    <w:semiHidden/>
    <w:unhideWhenUsed/>
    <w:rsid w:val="00833AD0"/>
    <w:rPr>
      <w:color w:val="605E5C"/>
      <w:shd w:val="clear" w:color="auto" w:fill="E1DFDD"/>
    </w:rPr>
  </w:style>
  <w:style w:type="paragraph" w:customStyle="1" w:styleId="Para1">
    <w:name w:val="Para 1"/>
    <w:basedOn w:val="Normal"/>
    <w:rsid w:val="00D02F46"/>
    <w:pPr>
      <w:widowControl/>
      <w:autoSpaceDE/>
      <w:autoSpaceDN/>
      <w:adjustRightInd/>
      <w:spacing w:before="240"/>
      <w:jc w:val="both"/>
    </w:pPr>
    <w:rPr>
      <w:rFonts w:ascii="Times New Roman" w:hAnsi="Times New Roman"/>
      <w:szCs w:val="20"/>
      <w:lang w:val="fr-CA"/>
    </w:rPr>
  </w:style>
  <w:style w:type="character" w:styleId="PageNumber">
    <w:name w:val="page number"/>
    <w:basedOn w:val="DefaultParagraphFont"/>
    <w:rsid w:val="001324E1"/>
  </w:style>
  <w:style w:type="paragraph" w:customStyle="1" w:styleId="Normal1">
    <w:name w:val="Normal1"/>
    <w:rsid w:val="00BC1135"/>
    <w:pPr>
      <w:spacing w:after="240"/>
    </w:pPr>
    <w:rPr>
      <w:sz w:val="24"/>
      <w:szCs w:val="24"/>
      <w:lang w:eastAsia="en-US"/>
    </w:rPr>
  </w:style>
  <w:style w:type="paragraph" w:styleId="CommentSubject">
    <w:name w:val="annotation subject"/>
    <w:basedOn w:val="CommentText"/>
    <w:next w:val="CommentText"/>
    <w:link w:val="CommentSubjectChar"/>
    <w:semiHidden/>
    <w:unhideWhenUsed/>
    <w:rsid w:val="00B908F4"/>
    <w:pPr>
      <w:widowControl w:val="0"/>
      <w:autoSpaceDE w:val="0"/>
      <w:autoSpaceDN w:val="0"/>
      <w:adjustRightInd w:val="0"/>
      <w:spacing w:after="0"/>
      <w:jc w:val="left"/>
    </w:pPr>
    <w:rPr>
      <w:rFonts w:ascii="Calibri" w:hAnsi="Calibri"/>
      <w:b/>
      <w:bCs/>
      <w:lang w:val="en-US" w:eastAsia="fr-FR"/>
    </w:rPr>
  </w:style>
  <w:style w:type="character" w:customStyle="1" w:styleId="CommentSubjectChar">
    <w:name w:val="Comment Subject Char"/>
    <w:basedOn w:val="CommentTextChar"/>
    <w:link w:val="CommentSubject"/>
    <w:semiHidden/>
    <w:rsid w:val="00B908F4"/>
    <w:rPr>
      <w:rFonts w:ascii="Calibri" w:hAnsi="Calibri"/>
      <w:b/>
      <w:bCs/>
      <w:lang w:val="en-US" w:eastAsia="fr-FR"/>
    </w:rPr>
  </w:style>
  <w:style w:type="character" w:styleId="FollowedHyperlink">
    <w:name w:val="FollowedHyperlink"/>
    <w:basedOn w:val="DefaultParagraphFont"/>
    <w:rsid w:val="00364A52"/>
    <w:rPr>
      <w:color w:val="800080" w:themeColor="followedHyperlink"/>
      <w:u w:val="single"/>
    </w:rPr>
  </w:style>
  <w:style w:type="character" w:customStyle="1" w:styleId="Heading1Char">
    <w:name w:val="Heading 1 Char"/>
    <w:basedOn w:val="DefaultParagraphFont"/>
    <w:link w:val="Heading1"/>
    <w:rsid w:val="00ED65B9"/>
    <w:rPr>
      <w:rFonts w:ascii="Arial" w:hAnsi="Arial" w:cs="Arial"/>
      <w:b/>
      <w:bCs/>
      <w:sz w:val="28"/>
      <w:szCs w:val="32"/>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BAF"/>
    <w:pPr>
      <w:widowControl w:val="0"/>
      <w:autoSpaceDE w:val="0"/>
      <w:autoSpaceDN w:val="0"/>
      <w:adjustRightInd w:val="0"/>
    </w:pPr>
    <w:rPr>
      <w:rFonts w:ascii="Calibri" w:hAnsi="Calibri"/>
      <w:sz w:val="24"/>
      <w:szCs w:val="24"/>
      <w:lang w:val="en-US" w:eastAsia="fr-FR"/>
    </w:rPr>
  </w:style>
  <w:style w:type="paragraph" w:styleId="Heading1">
    <w:name w:val="heading 1"/>
    <w:basedOn w:val="Normal"/>
    <w:next w:val="Normal"/>
    <w:link w:val="Heading1Char"/>
    <w:autoRedefine/>
    <w:qFormat/>
    <w:rsid w:val="00B65FE2"/>
    <w:pPr>
      <w:keepNext/>
      <w:widowControl/>
      <w:autoSpaceDE/>
      <w:autoSpaceDN/>
      <w:adjustRightInd/>
      <w:spacing w:after="120"/>
      <w:ind w:left="360" w:hanging="360"/>
      <w:outlineLvl w:val="0"/>
    </w:pPr>
    <w:rPr>
      <w:rFonts w:ascii="Arial" w:hAnsi="Arial" w:cs="Arial"/>
      <w:b/>
      <w:bCs/>
      <w:sz w:val="28"/>
      <w:szCs w:val="32"/>
      <w:lang w:val="fr-CA"/>
    </w:rPr>
  </w:style>
  <w:style w:type="paragraph" w:styleId="Heading2">
    <w:name w:val="heading 2"/>
    <w:basedOn w:val="Normal"/>
    <w:next w:val="Normal"/>
    <w:qFormat/>
    <w:pPr>
      <w:keepNext/>
      <w:tabs>
        <w:tab w:val="left" w:pos="2880"/>
      </w:tabs>
      <w:jc w:val="center"/>
      <w:outlineLvl w:val="1"/>
    </w:pPr>
    <w:rPr>
      <w:b/>
      <w:bCs/>
      <w:szCs w:val="20"/>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odyText">
    <w:name w:val="Body Text"/>
    <w:basedOn w:val="Normal"/>
    <w:pPr>
      <w:tabs>
        <w:tab w:val="left" w:pos="-1440"/>
        <w:tab w:val="left" w:pos="-720"/>
        <w:tab w:val="left" w:pos="0"/>
        <w:tab w:val="left" w:pos="360"/>
        <w:tab w:val="left" w:pos="720"/>
        <w:tab w:val="left" w:pos="1080"/>
      </w:tabs>
      <w:jc w:val="both"/>
    </w:pPr>
    <w:rPr>
      <w:b/>
      <w:bCs/>
      <w:i/>
      <w:iCs/>
      <w:sz w:val="28"/>
      <w:lang w:val="fr-CA"/>
    </w:rPr>
  </w:style>
  <w:style w:type="paragraph" w:styleId="Header">
    <w:name w:val="header"/>
    <w:basedOn w:val="Normal"/>
    <w:pPr>
      <w:tabs>
        <w:tab w:val="center" w:pos="4536"/>
        <w:tab w:val="right" w:pos="9072"/>
      </w:tabs>
    </w:pPr>
  </w:style>
  <w:style w:type="paragraph" w:styleId="Footer">
    <w:name w:val="footer"/>
    <w:basedOn w:val="Normal"/>
    <w:link w:val="FooterChar"/>
    <w:pPr>
      <w:tabs>
        <w:tab w:val="center" w:pos="4536"/>
        <w:tab w:val="right" w:pos="9072"/>
      </w:tabs>
    </w:pPr>
  </w:style>
  <w:style w:type="paragraph" w:styleId="BodyText2">
    <w:name w:val="Body Text 2"/>
    <w:basedOn w:val="Normal"/>
    <w:rPr>
      <w:i/>
      <w:iCs/>
      <w:sz w:val="30"/>
      <w:u w:val="single"/>
      <w:lang w:val="fr-CA"/>
    </w:rPr>
  </w:style>
  <w:style w:type="paragraph" w:styleId="BodyText3">
    <w:name w:val="Body Text 3"/>
    <w:basedOn w:val="Normal"/>
    <w:pPr>
      <w:tabs>
        <w:tab w:val="left" w:pos="-1440"/>
        <w:tab w:val="left" w:pos="-720"/>
        <w:tab w:val="left" w:pos="0"/>
        <w:tab w:val="left" w:pos="360"/>
      </w:tabs>
      <w:jc w:val="both"/>
    </w:pPr>
    <w:rPr>
      <w:sz w:val="22"/>
      <w:lang w:val="fr-CA"/>
    </w:rPr>
  </w:style>
  <w:style w:type="paragraph" w:styleId="BalloonText">
    <w:name w:val="Balloon Text"/>
    <w:basedOn w:val="Normal"/>
    <w:semiHidden/>
    <w:rsid w:val="00677070"/>
    <w:rPr>
      <w:rFonts w:ascii="Tahoma" w:hAnsi="Tahoma" w:cs="Tahoma"/>
      <w:sz w:val="16"/>
      <w:szCs w:val="16"/>
    </w:rPr>
  </w:style>
  <w:style w:type="table" w:styleId="TableGrid">
    <w:name w:val="Table Grid"/>
    <w:basedOn w:val="TableNormal"/>
    <w:rsid w:val="00B12037"/>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link w:val="Footer"/>
    <w:rsid w:val="00CB5015"/>
    <w:rPr>
      <w:rFonts w:ascii="Univers" w:hAnsi="Univers"/>
      <w:szCs w:val="24"/>
      <w:lang w:val="en-US" w:eastAsia="fr-FR"/>
    </w:rPr>
  </w:style>
  <w:style w:type="paragraph" w:styleId="ListParagraph">
    <w:name w:val="List Paragraph"/>
    <w:basedOn w:val="Normal"/>
    <w:uiPriority w:val="34"/>
    <w:qFormat/>
    <w:rsid w:val="00EA359F"/>
    <w:pPr>
      <w:ind w:left="720"/>
      <w:contextualSpacing/>
    </w:pPr>
  </w:style>
  <w:style w:type="character" w:styleId="PlaceholderText">
    <w:name w:val="Placeholder Text"/>
    <w:basedOn w:val="DefaultParagraphFont"/>
    <w:uiPriority w:val="99"/>
    <w:semiHidden/>
    <w:rsid w:val="00B248FA"/>
    <w:rPr>
      <w:color w:val="808080"/>
    </w:rPr>
  </w:style>
  <w:style w:type="paragraph" w:styleId="Revision">
    <w:name w:val="Revision"/>
    <w:hidden/>
    <w:uiPriority w:val="99"/>
    <w:semiHidden/>
    <w:rsid w:val="006758F6"/>
    <w:rPr>
      <w:rFonts w:ascii="Univers" w:hAnsi="Univers"/>
      <w:szCs w:val="24"/>
      <w:lang w:val="en-US" w:eastAsia="fr-FR"/>
    </w:rPr>
  </w:style>
  <w:style w:type="paragraph" w:customStyle="1" w:styleId="Reponse">
    <w:name w:val="Reponse"/>
    <w:basedOn w:val="Normal"/>
    <w:rsid w:val="004B2BAF"/>
    <w:pPr>
      <w:widowControl/>
      <w:tabs>
        <w:tab w:val="right" w:leader="dot" w:pos="9360"/>
      </w:tabs>
      <w:autoSpaceDE/>
      <w:autoSpaceDN/>
      <w:adjustRightInd/>
      <w:spacing w:after="240"/>
      <w:jc w:val="both"/>
    </w:pPr>
    <w:rPr>
      <w:rFonts w:ascii="Arial" w:hAnsi="Arial"/>
      <w:szCs w:val="20"/>
      <w:lang w:val="fr-CA" w:eastAsia="en-US"/>
    </w:rPr>
  </w:style>
  <w:style w:type="character" w:styleId="CommentReference">
    <w:name w:val="annotation reference"/>
    <w:basedOn w:val="DefaultParagraphFont"/>
    <w:rsid w:val="005F7836"/>
    <w:rPr>
      <w:sz w:val="16"/>
      <w:szCs w:val="16"/>
    </w:rPr>
  </w:style>
  <w:style w:type="paragraph" w:styleId="CommentText">
    <w:name w:val="annotation text"/>
    <w:basedOn w:val="Normal"/>
    <w:link w:val="CommentTextChar"/>
    <w:rsid w:val="005F7836"/>
    <w:pPr>
      <w:widowControl/>
      <w:autoSpaceDE/>
      <w:autoSpaceDN/>
      <w:adjustRightInd/>
      <w:spacing w:after="240"/>
      <w:jc w:val="both"/>
    </w:pPr>
    <w:rPr>
      <w:rFonts w:ascii="Arial" w:hAnsi="Arial"/>
      <w:sz w:val="20"/>
      <w:szCs w:val="20"/>
      <w:lang w:val="fr-CA" w:eastAsia="en-US"/>
    </w:rPr>
  </w:style>
  <w:style w:type="character" w:customStyle="1" w:styleId="CommentTextChar">
    <w:name w:val="Comment Text Char"/>
    <w:basedOn w:val="DefaultParagraphFont"/>
    <w:link w:val="CommentText"/>
    <w:rsid w:val="005F7836"/>
    <w:rPr>
      <w:rFonts w:ascii="Arial" w:hAnsi="Arial"/>
      <w:lang w:eastAsia="en-US"/>
    </w:rPr>
  </w:style>
  <w:style w:type="character" w:styleId="Hyperlink">
    <w:name w:val="Hyperlink"/>
    <w:basedOn w:val="DefaultParagraphFont"/>
    <w:rsid w:val="005104BA"/>
    <w:rPr>
      <w:color w:val="0000FF"/>
      <w:u w:val="single"/>
    </w:rPr>
  </w:style>
  <w:style w:type="paragraph" w:styleId="ListBullet">
    <w:name w:val="List Bullet"/>
    <w:basedOn w:val="Normal"/>
    <w:rsid w:val="005104BA"/>
    <w:pPr>
      <w:widowControl/>
      <w:numPr>
        <w:numId w:val="19"/>
      </w:numPr>
      <w:autoSpaceDE/>
      <w:autoSpaceDN/>
      <w:adjustRightInd/>
      <w:spacing w:after="240"/>
      <w:contextualSpacing/>
      <w:jc w:val="both"/>
    </w:pPr>
    <w:rPr>
      <w:rFonts w:ascii="Arial" w:hAnsi="Arial"/>
      <w:szCs w:val="20"/>
      <w:lang w:val="fr-CA" w:eastAsia="en-US"/>
    </w:rPr>
  </w:style>
  <w:style w:type="paragraph" w:customStyle="1" w:styleId="Bullets">
    <w:name w:val="Bullets"/>
    <w:basedOn w:val="Normal"/>
    <w:rsid w:val="005104BA"/>
    <w:pPr>
      <w:widowControl/>
      <w:numPr>
        <w:numId w:val="20"/>
      </w:numPr>
      <w:autoSpaceDE/>
      <w:autoSpaceDN/>
      <w:adjustRightInd/>
      <w:spacing w:after="240"/>
      <w:jc w:val="both"/>
    </w:pPr>
    <w:rPr>
      <w:rFonts w:ascii="Arial" w:hAnsi="Arial"/>
      <w:szCs w:val="20"/>
      <w:lang w:val="fr-CA" w:eastAsia="en-US"/>
    </w:rPr>
  </w:style>
  <w:style w:type="character" w:customStyle="1" w:styleId="UnresolvedMention1">
    <w:name w:val="Unresolved Mention1"/>
    <w:basedOn w:val="DefaultParagraphFont"/>
    <w:uiPriority w:val="99"/>
    <w:semiHidden/>
    <w:unhideWhenUsed/>
    <w:rsid w:val="00833AD0"/>
    <w:rPr>
      <w:color w:val="605E5C"/>
      <w:shd w:val="clear" w:color="auto" w:fill="E1DFDD"/>
    </w:rPr>
  </w:style>
  <w:style w:type="paragraph" w:customStyle="1" w:styleId="Para1">
    <w:name w:val="Para 1"/>
    <w:basedOn w:val="Normal"/>
    <w:rsid w:val="00D02F46"/>
    <w:pPr>
      <w:widowControl/>
      <w:autoSpaceDE/>
      <w:autoSpaceDN/>
      <w:adjustRightInd/>
      <w:spacing w:before="240"/>
      <w:jc w:val="both"/>
    </w:pPr>
    <w:rPr>
      <w:rFonts w:ascii="Times New Roman" w:hAnsi="Times New Roman"/>
      <w:szCs w:val="20"/>
      <w:lang w:val="fr-CA"/>
    </w:rPr>
  </w:style>
  <w:style w:type="character" w:styleId="PageNumber">
    <w:name w:val="page number"/>
    <w:basedOn w:val="DefaultParagraphFont"/>
    <w:rsid w:val="001324E1"/>
  </w:style>
  <w:style w:type="paragraph" w:customStyle="1" w:styleId="Normal1">
    <w:name w:val="Normal1"/>
    <w:rsid w:val="00BC1135"/>
    <w:pPr>
      <w:spacing w:after="240"/>
    </w:pPr>
    <w:rPr>
      <w:sz w:val="24"/>
      <w:szCs w:val="24"/>
      <w:lang w:eastAsia="en-US"/>
    </w:rPr>
  </w:style>
  <w:style w:type="paragraph" w:styleId="CommentSubject">
    <w:name w:val="annotation subject"/>
    <w:basedOn w:val="CommentText"/>
    <w:next w:val="CommentText"/>
    <w:link w:val="CommentSubjectChar"/>
    <w:semiHidden/>
    <w:unhideWhenUsed/>
    <w:rsid w:val="00B908F4"/>
    <w:pPr>
      <w:widowControl w:val="0"/>
      <w:autoSpaceDE w:val="0"/>
      <w:autoSpaceDN w:val="0"/>
      <w:adjustRightInd w:val="0"/>
      <w:spacing w:after="0"/>
      <w:jc w:val="left"/>
    </w:pPr>
    <w:rPr>
      <w:rFonts w:ascii="Calibri" w:hAnsi="Calibri"/>
      <w:b/>
      <w:bCs/>
      <w:lang w:val="en-US" w:eastAsia="fr-FR"/>
    </w:rPr>
  </w:style>
  <w:style w:type="character" w:customStyle="1" w:styleId="CommentSubjectChar">
    <w:name w:val="Comment Subject Char"/>
    <w:basedOn w:val="CommentTextChar"/>
    <w:link w:val="CommentSubject"/>
    <w:semiHidden/>
    <w:rsid w:val="00B908F4"/>
    <w:rPr>
      <w:rFonts w:ascii="Calibri" w:hAnsi="Calibri"/>
      <w:b/>
      <w:bCs/>
      <w:lang w:val="en-US" w:eastAsia="fr-FR"/>
    </w:rPr>
  </w:style>
  <w:style w:type="character" w:styleId="FollowedHyperlink">
    <w:name w:val="FollowedHyperlink"/>
    <w:basedOn w:val="DefaultParagraphFont"/>
    <w:rsid w:val="00364A52"/>
    <w:rPr>
      <w:color w:val="800080" w:themeColor="followedHyperlink"/>
      <w:u w:val="single"/>
    </w:rPr>
  </w:style>
  <w:style w:type="character" w:customStyle="1" w:styleId="Heading1Char">
    <w:name w:val="Heading 1 Char"/>
    <w:basedOn w:val="DefaultParagraphFont"/>
    <w:link w:val="Heading1"/>
    <w:rsid w:val="00ED65B9"/>
    <w:rPr>
      <w:rFonts w:ascii="Arial" w:hAnsi="Arial" w:cs="Arial"/>
      <w:b/>
      <w:bCs/>
      <w:sz w:val="28"/>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316062">
      <w:bodyDiv w:val="1"/>
      <w:marLeft w:val="0"/>
      <w:marRight w:val="0"/>
      <w:marTop w:val="0"/>
      <w:marBottom w:val="0"/>
      <w:divBdr>
        <w:top w:val="none" w:sz="0" w:space="0" w:color="auto"/>
        <w:left w:val="none" w:sz="0" w:space="0" w:color="auto"/>
        <w:bottom w:val="none" w:sz="0" w:space="0" w:color="auto"/>
        <w:right w:val="none" w:sz="0" w:space="0" w:color="auto"/>
      </w:divBdr>
    </w:div>
    <w:div w:id="321008015">
      <w:bodyDiv w:val="1"/>
      <w:marLeft w:val="0"/>
      <w:marRight w:val="0"/>
      <w:marTop w:val="0"/>
      <w:marBottom w:val="0"/>
      <w:divBdr>
        <w:top w:val="none" w:sz="0" w:space="0" w:color="auto"/>
        <w:left w:val="none" w:sz="0" w:space="0" w:color="auto"/>
        <w:bottom w:val="none" w:sz="0" w:space="0" w:color="auto"/>
        <w:right w:val="none" w:sz="0" w:space="0" w:color="auto"/>
      </w:divBdr>
    </w:div>
    <w:div w:id="340738049">
      <w:bodyDiv w:val="1"/>
      <w:marLeft w:val="0"/>
      <w:marRight w:val="0"/>
      <w:marTop w:val="0"/>
      <w:marBottom w:val="0"/>
      <w:divBdr>
        <w:top w:val="none" w:sz="0" w:space="0" w:color="auto"/>
        <w:left w:val="none" w:sz="0" w:space="0" w:color="auto"/>
        <w:bottom w:val="none" w:sz="0" w:space="0" w:color="auto"/>
        <w:right w:val="none" w:sz="0" w:space="0" w:color="auto"/>
      </w:divBdr>
    </w:div>
    <w:div w:id="382101001">
      <w:bodyDiv w:val="1"/>
      <w:marLeft w:val="0"/>
      <w:marRight w:val="0"/>
      <w:marTop w:val="0"/>
      <w:marBottom w:val="0"/>
      <w:divBdr>
        <w:top w:val="none" w:sz="0" w:space="0" w:color="auto"/>
        <w:left w:val="none" w:sz="0" w:space="0" w:color="auto"/>
        <w:bottom w:val="none" w:sz="0" w:space="0" w:color="auto"/>
        <w:right w:val="none" w:sz="0" w:space="0" w:color="auto"/>
      </w:divBdr>
    </w:div>
    <w:div w:id="448861579">
      <w:bodyDiv w:val="1"/>
      <w:marLeft w:val="0"/>
      <w:marRight w:val="0"/>
      <w:marTop w:val="0"/>
      <w:marBottom w:val="0"/>
      <w:divBdr>
        <w:top w:val="none" w:sz="0" w:space="0" w:color="auto"/>
        <w:left w:val="none" w:sz="0" w:space="0" w:color="auto"/>
        <w:bottom w:val="none" w:sz="0" w:space="0" w:color="auto"/>
        <w:right w:val="none" w:sz="0" w:space="0" w:color="auto"/>
      </w:divBdr>
    </w:div>
    <w:div w:id="1045132230">
      <w:bodyDiv w:val="1"/>
      <w:marLeft w:val="0"/>
      <w:marRight w:val="0"/>
      <w:marTop w:val="0"/>
      <w:marBottom w:val="0"/>
      <w:divBdr>
        <w:top w:val="none" w:sz="0" w:space="0" w:color="auto"/>
        <w:left w:val="none" w:sz="0" w:space="0" w:color="auto"/>
        <w:bottom w:val="none" w:sz="0" w:space="0" w:color="auto"/>
        <w:right w:val="none" w:sz="0" w:space="0" w:color="auto"/>
      </w:divBdr>
    </w:div>
    <w:div w:id="1170212536">
      <w:bodyDiv w:val="1"/>
      <w:marLeft w:val="0"/>
      <w:marRight w:val="0"/>
      <w:marTop w:val="0"/>
      <w:marBottom w:val="0"/>
      <w:divBdr>
        <w:top w:val="none" w:sz="0" w:space="0" w:color="auto"/>
        <w:left w:val="none" w:sz="0" w:space="0" w:color="auto"/>
        <w:bottom w:val="none" w:sz="0" w:space="0" w:color="auto"/>
        <w:right w:val="none" w:sz="0" w:space="0" w:color="auto"/>
      </w:divBdr>
    </w:div>
    <w:div w:id="1170293813">
      <w:bodyDiv w:val="1"/>
      <w:marLeft w:val="0"/>
      <w:marRight w:val="0"/>
      <w:marTop w:val="0"/>
      <w:marBottom w:val="0"/>
      <w:divBdr>
        <w:top w:val="none" w:sz="0" w:space="0" w:color="auto"/>
        <w:left w:val="none" w:sz="0" w:space="0" w:color="auto"/>
        <w:bottom w:val="none" w:sz="0" w:space="0" w:color="auto"/>
        <w:right w:val="none" w:sz="0" w:space="0" w:color="auto"/>
      </w:divBdr>
    </w:div>
    <w:div w:id="1352341662">
      <w:bodyDiv w:val="1"/>
      <w:marLeft w:val="0"/>
      <w:marRight w:val="0"/>
      <w:marTop w:val="0"/>
      <w:marBottom w:val="0"/>
      <w:divBdr>
        <w:top w:val="none" w:sz="0" w:space="0" w:color="auto"/>
        <w:left w:val="none" w:sz="0" w:space="0" w:color="auto"/>
        <w:bottom w:val="none" w:sz="0" w:space="0" w:color="auto"/>
        <w:right w:val="none" w:sz="0" w:space="0" w:color="auto"/>
      </w:divBdr>
    </w:div>
    <w:div w:id="1385175248">
      <w:bodyDiv w:val="1"/>
      <w:marLeft w:val="0"/>
      <w:marRight w:val="0"/>
      <w:marTop w:val="0"/>
      <w:marBottom w:val="0"/>
      <w:divBdr>
        <w:top w:val="none" w:sz="0" w:space="0" w:color="auto"/>
        <w:left w:val="none" w:sz="0" w:space="0" w:color="auto"/>
        <w:bottom w:val="none" w:sz="0" w:space="0" w:color="auto"/>
        <w:right w:val="none" w:sz="0" w:space="0" w:color="auto"/>
      </w:divBdr>
    </w:div>
    <w:div w:id="1591616845">
      <w:bodyDiv w:val="1"/>
      <w:marLeft w:val="0"/>
      <w:marRight w:val="0"/>
      <w:marTop w:val="0"/>
      <w:marBottom w:val="0"/>
      <w:divBdr>
        <w:top w:val="none" w:sz="0" w:space="0" w:color="auto"/>
        <w:left w:val="none" w:sz="0" w:space="0" w:color="auto"/>
        <w:bottom w:val="none" w:sz="0" w:space="0" w:color="auto"/>
        <w:right w:val="none" w:sz="0" w:space="0" w:color="auto"/>
      </w:divBdr>
    </w:div>
    <w:div w:id="162215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wmf"/><Relationship Id="rId21" Type="http://schemas.openxmlformats.org/officeDocument/2006/relationships/comments" Target="comments.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26" Type="http://schemas.microsoft.com/office/2011/relationships/commentsExtended" Target="commentsExtended.xml"/><Relationship Id="rId27" Type="http://schemas.microsoft.com/office/2016/09/relationships/commentsIds" Target="commentsIds.xml"/><Relationship Id="rId28" Type="http://schemas.microsoft.com/office/2011/relationships/people" Target="people.xml"/><Relationship Id="rId10" Type="http://schemas.openxmlformats.org/officeDocument/2006/relationships/image" Target="media/image2.wmf"/><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209952254A46628D5555FA866F09D6"/>
        <w:category>
          <w:name w:val="Général"/>
          <w:gallery w:val="placeholder"/>
        </w:category>
        <w:types>
          <w:type w:val="bbPlcHdr"/>
        </w:types>
        <w:behaviors>
          <w:behavior w:val="content"/>
        </w:behaviors>
        <w:guid w:val="{3119F8F1-C58D-4E01-9A4A-56D43F729029}"/>
      </w:docPartPr>
      <w:docPartBody>
        <w:p w:rsidR="009D5044" w:rsidRDefault="008C1D35" w:rsidP="008C1D35">
          <w:pPr>
            <w:pStyle w:val="2C209952254A46628D5555FA866F09D6"/>
          </w:pPr>
          <w:r w:rsidRPr="00DF7123">
            <w:rPr>
              <w:rStyle w:val="PlaceholderText"/>
            </w:rPr>
            <w:t>Choisissez un élément.</w:t>
          </w:r>
        </w:p>
      </w:docPartBody>
    </w:docPart>
    <w:docPart>
      <w:docPartPr>
        <w:name w:val="A8310174FC0F49BA8AB235A475004A22"/>
        <w:category>
          <w:name w:val="Général"/>
          <w:gallery w:val="placeholder"/>
        </w:category>
        <w:types>
          <w:type w:val="bbPlcHdr"/>
        </w:types>
        <w:behaviors>
          <w:behavior w:val="content"/>
        </w:behaviors>
        <w:guid w:val="{DF60D9D2-44C2-454A-A3D4-5EB7DEAF78FF}"/>
      </w:docPartPr>
      <w:docPartBody>
        <w:p w:rsidR="009D5044" w:rsidRDefault="008C1D35" w:rsidP="008C1D35">
          <w:pPr>
            <w:pStyle w:val="A8310174FC0F49BA8AB235A475004A22"/>
          </w:pPr>
          <w:r w:rsidRPr="00DF7123">
            <w:rPr>
              <w:rStyle w:val="PlaceholderText"/>
            </w:rPr>
            <w:t>Choisissez un élément.</w:t>
          </w:r>
        </w:p>
      </w:docPartBody>
    </w:docPart>
    <w:docPart>
      <w:docPartPr>
        <w:name w:val="B2E46B6CBF8440C9AC52E85BE9FC1788"/>
        <w:category>
          <w:name w:val="Général"/>
          <w:gallery w:val="placeholder"/>
        </w:category>
        <w:types>
          <w:type w:val="bbPlcHdr"/>
        </w:types>
        <w:behaviors>
          <w:behavior w:val="content"/>
        </w:behaviors>
        <w:guid w:val="{914AB372-F3D8-4864-99A4-2607B83C7B9D}"/>
      </w:docPartPr>
      <w:docPartBody>
        <w:p w:rsidR="009D5044" w:rsidRDefault="008C1D35" w:rsidP="008C1D35">
          <w:pPr>
            <w:pStyle w:val="B2E46B6CBF8440C9AC52E85BE9FC1788"/>
          </w:pPr>
          <w:r w:rsidRPr="00F72D7D">
            <w:rPr>
              <w:rStyle w:val="PlaceholderText"/>
            </w:rPr>
            <w:t>Choisissez un élément.</w:t>
          </w:r>
        </w:p>
      </w:docPartBody>
    </w:docPart>
    <w:docPart>
      <w:docPartPr>
        <w:name w:val="F31ED31D8004481EBCB89C97A1188C60"/>
        <w:category>
          <w:name w:val="Général"/>
          <w:gallery w:val="placeholder"/>
        </w:category>
        <w:types>
          <w:type w:val="bbPlcHdr"/>
        </w:types>
        <w:behaviors>
          <w:behavior w:val="content"/>
        </w:behaviors>
        <w:guid w:val="{D61D7189-F7DB-497C-8828-6713DC4C0DF1}"/>
      </w:docPartPr>
      <w:docPartBody>
        <w:p w:rsidR="009D5044" w:rsidRDefault="008C1D35" w:rsidP="008C1D35">
          <w:pPr>
            <w:pStyle w:val="F31ED31D8004481EBCB89C97A1188C60"/>
          </w:pPr>
          <w:r>
            <w:rPr>
              <w:rFonts w:ascii="Arial" w:hAnsi="Arial" w:cs="Arial"/>
              <w:b/>
              <w:sz w:val="24"/>
            </w:rPr>
            <w:t>Choisir la date dans le calendrier</w:t>
          </w:r>
        </w:p>
      </w:docPartBody>
    </w:docPart>
    <w:docPart>
      <w:docPartPr>
        <w:name w:val="DAE2473B2ADD4BA995C9F5501D730443"/>
        <w:category>
          <w:name w:val="Général"/>
          <w:gallery w:val="placeholder"/>
        </w:category>
        <w:types>
          <w:type w:val="bbPlcHdr"/>
        </w:types>
        <w:behaviors>
          <w:behavior w:val="content"/>
        </w:behaviors>
        <w:guid w:val="{A68763F6-4D3B-4ED0-8564-C86B07514435}"/>
      </w:docPartPr>
      <w:docPartBody>
        <w:p w:rsidR="009D5044" w:rsidRDefault="008C1D35" w:rsidP="008C1D35">
          <w:pPr>
            <w:pStyle w:val="DAE2473B2ADD4BA995C9F5501D730443"/>
          </w:pPr>
          <w:r w:rsidRPr="00B33947">
            <w:rPr>
              <w:rFonts w:cs="Arial"/>
              <w:sz w:val="24"/>
            </w:rPr>
            <w:t>Choisir ou saisir l’heure</w:t>
          </w:r>
        </w:p>
      </w:docPartBody>
    </w:docPart>
    <w:docPart>
      <w:docPartPr>
        <w:name w:val="1B4FDD063C7D49348BEA84B4E7B69596"/>
        <w:category>
          <w:name w:val="Général"/>
          <w:gallery w:val="placeholder"/>
        </w:category>
        <w:types>
          <w:type w:val="bbPlcHdr"/>
        </w:types>
        <w:behaviors>
          <w:behavior w:val="content"/>
        </w:behaviors>
        <w:guid w:val="{4E0CBBF8-6AEB-4594-A31B-13298DC9B324}"/>
      </w:docPartPr>
      <w:docPartBody>
        <w:p w:rsidR="009D5044" w:rsidRDefault="008C1D35" w:rsidP="008C1D35">
          <w:pPr>
            <w:pStyle w:val="1B4FDD063C7D49348BEA84B4E7B69596"/>
          </w:pPr>
          <w:r w:rsidRPr="00B33947">
            <w:rPr>
              <w:rFonts w:cs="Arial"/>
              <w:sz w:val="24"/>
            </w:rPr>
            <w:t>Choisir ou saisir la durée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401"/>
    <w:rsid w:val="00022BE2"/>
    <w:rsid w:val="0006197A"/>
    <w:rsid w:val="00090371"/>
    <w:rsid w:val="000B67D6"/>
    <w:rsid w:val="00145FE0"/>
    <w:rsid w:val="001769C5"/>
    <w:rsid w:val="001C221A"/>
    <w:rsid w:val="00293A03"/>
    <w:rsid w:val="002B37C2"/>
    <w:rsid w:val="002E6179"/>
    <w:rsid w:val="00314507"/>
    <w:rsid w:val="00384F26"/>
    <w:rsid w:val="003C3088"/>
    <w:rsid w:val="004271DD"/>
    <w:rsid w:val="0049678F"/>
    <w:rsid w:val="004E0AD5"/>
    <w:rsid w:val="004F0673"/>
    <w:rsid w:val="005B291A"/>
    <w:rsid w:val="00644CE5"/>
    <w:rsid w:val="00646D3A"/>
    <w:rsid w:val="007E648D"/>
    <w:rsid w:val="0087206E"/>
    <w:rsid w:val="008C1D35"/>
    <w:rsid w:val="0096048D"/>
    <w:rsid w:val="009D5044"/>
    <w:rsid w:val="00A16253"/>
    <w:rsid w:val="00AE476E"/>
    <w:rsid w:val="00BE62FB"/>
    <w:rsid w:val="00C30362"/>
    <w:rsid w:val="00D30653"/>
    <w:rsid w:val="00D85401"/>
    <w:rsid w:val="00DE4BC2"/>
    <w:rsid w:val="00DF6CFC"/>
    <w:rsid w:val="00E96A1E"/>
    <w:rsid w:val="00EC14B1"/>
    <w:rsid w:val="00EE1E43"/>
    <w:rsid w:val="00F906B6"/>
    <w:rsid w:val="00F93A6D"/>
    <w:rsid w:val="00FB6E9B"/>
    <w:rsid w:val="00FC6EA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D35"/>
    <w:rPr>
      <w:color w:val="808080"/>
    </w:rPr>
  </w:style>
  <w:style w:type="paragraph" w:customStyle="1" w:styleId="29DFCCA2BF7F4721BF37024781F9444E">
    <w:name w:val="29DFCCA2BF7F4721BF37024781F9444E"/>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
    <w:name w:val="0DDA0A7FC59C4437BAEBE74BF504BC3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
    <w:name w:val="0DDA0A7FC59C4437BAEBE74BF504BC36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
    <w:name w:val="3E2CBB75A4E64B24B1C18320DD29B6E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
    <w:name w:val="0DDA0A7FC59C4437BAEBE74BF504BC36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
    <w:name w:val="3E2CBB75A4E64B24B1C18320DD29B6E0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
    <w:name w:val="A13656033DE34B4E8CC61A927A4EBC2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3">
    <w:name w:val="0DDA0A7FC59C4437BAEBE74BF504BC36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
    <w:name w:val="3E2CBB75A4E64B24B1C18320DD29B6E0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
    <w:name w:val="A13656033DE34B4E8CC61A927A4EBC23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
    <w:name w:val="E4006EBF34004AF984B11B16F7D1560D"/>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
    <w:name w:val="F55A858DA6784BC0A0CC9B8E0D6A11EE"/>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
    <w:name w:val="BF93F3BF57C148F1A453353BE6BB9EC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4">
    <w:name w:val="0DDA0A7FC59C4437BAEBE74BF504BC36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
    <w:name w:val="3E2CBB75A4E64B24B1C18320DD29B6E0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
    <w:name w:val="A13656033DE34B4E8CC61A927A4EBC23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
    <w:name w:val="E4006EBF34004AF984B11B16F7D1560D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1">
    <w:name w:val="F55A858DA6784BC0A0CC9B8E0D6A11EE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1">
    <w:name w:val="BF93F3BF57C148F1A453353BE6BB9EC7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5">
    <w:name w:val="0DDA0A7FC59C4437BAEBE74BF504BC36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
    <w:name w:val="3E2CBB75A4E64B24B1C18320DD29B6E0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
    <w:name w:val="A13656033DE34B4E8CC61A927A4EBC23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2">
    <w:name w:val="E4006EBF34004AF984B11B16F7D1560D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2">
    <w:name w:val="F55A858DA6784BC0A0CC9B8E0D6A11EE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2">
    <w:name w:val="BF93F3BF57C148F1A453353BE6BB9EC7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6">
    <w:name w:val="0DDA0A7FC59C4437BAEBE74BF504BC36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5">
    <w:name w:val="3E2CBB75A4E64B24B1C18320DD29B6E0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
    <w:name w:val="A13656033DE34B4E8CC61A927A4EBC23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3">
    <w:name w:val="E4006EBF34004AF984B11B16F7D1560D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3">
    <w:name w:val="F55A858DA6784BC0A0CC9B8E0D6A11EE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3">
    <w:name w:val="BF93F3BF57C148F1A453353BE6BB9EC7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7">
    <w:name w:val="0DDA0A7FC59C4437BAEBE74BF504BC36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6">
    <w:name w:val="3E2CBB75A4E64B24B1C18320DD29B6E0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5">
    <w:name w:val="A13656033DE34B4E8CC61A927A4EBC23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4">
    <w:name w:val="E4006EBF34004AF984B11B16F7D1560D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4">
    <w:name w:val="F55A858DA6784BC0A0CC9B8E0D6A11EE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4">
    <w:name w:val="BF93F3BF57C148F1A453353BE6BB9EC7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8">
    <w:name w:val="0DDA0A7FC59C4437BAEBE74BF504BC36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7">
    <w:name w:val="3E2CBB75A4E64B24B1C18320DD29B6E0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6">
    <w:name w:val="A13656033DE34B4E8CC61A927A4EBC23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5">
    <w:name w:val="E4006EBF34004AF984B11B16F7D1560D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5">
    <w:name w:val="F55A858DA6784BC0A0CC9B8E0D6A11EE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5">
    <w:name w:val="BF93F3BF57C148F1A453353BE6BB9EC7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9">
    <w:name w:val="0DDA0A7FC59C4437BAEBE74BF504BC36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8">
    <w:name w:val="3E2CBB75A4E64B24B1C18320DD29B6E0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7">
    <w:name w:val="A13656033DE34B4E8CC61A927A4EBC23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6">
    <w:name w:val="E4006EBF34004AF984B11B16F7D1560D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6">
    <w:name w:val="F55A858DA6784BC0A0CC9B8E0D6A11EE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6">
    <w:name w:val="BF93F3BF57C148F1A453353BE6BB9EC7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0">
    <w:name w:val="0DDA0A7FC59C4437BAEBE74BF504BC36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9">
    <w:name w:val="3E2CBB75A4E64B24B1C18320DD29B6E0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8">
    <w:name w:val="A13656033DE34B4E8CC61A927A4EBC23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7">
    <w:name w:val="E4006EBF34004AF984B11B16F7D1560D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7">
    <w:name w:val="F55A858DA6784BC0A0CC9B8E0D6A11EE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7">
    <w:name w:val="BF93F3BF57C148F1A453353BE6BB9EC7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1">
    <w:name w:val="0DDA0A7FC59C4437BAEBE74BF504BC36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0">
    <w:name w:val="3E2CBB75A4E64B24B1C18320DD29B6E0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9">
    <w:name w:val="A13656033DE34B4E8CC61A927A4EBC23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8">
    <w:name w:val="E4006EBF34004AF984B11B16F7D1560D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8">
    <w:name w:val="F55A858DA6784BC0A0CC9B8E0D6A11EE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8">
    <w:name w:val="BF93F3BF57C148F1A453353BE6BB9EC7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2">
    <w:name w:val="0DDA0A7FC59C4437BAEBE74BF504BC36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1">
    <w:name w:val="3E2CBB75A4E64B24B1C18320DD29B6E0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0">
    <w:name w:val="A13656033DE34B4E8CC61A927A4EBC23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9">
    <w:name w:val="E4006EBF34004AF984B11B16F7D1560D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9">
    <w:name w:val="F55A858DA6784BC0A0CC9B8E0D6A11EE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9">
    <w:name w:val="BF93F3BF57C148F1A453353BE6BB9EC7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3">
    <w:name w:val="0DDA0A7FC59C4437BAEBE74BF504BC361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2">
    <w:name w:val="3E2CBB75A4E64B24B1C18320DD29B6E0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1">
    <w:name w:val="A13656033DE34B4E8CC61A927A4EBC23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0">
    <w:name w:val="E4006EBF34004AF984B11B16F7D1560D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10">
    <w:name w:val="F55A858DA6784BC0A0CC9B8E0D6A11EE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10">
    <w:name w:val="BF93F3BF57C148F1A453353BE6BB9EC7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4">
    <w:name w:val="0DDA0A7FC59C4437BAEBE74BF504BC361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3">
    <w:name w:val="3E2CBB75A4E64B24B1C18320DD29B6E01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2">
    <w:name w:val="A13656033DE34B4E8CC61A927A4EBC23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1">
    <w:name w:val="E4006EBF34004AF984B11B16F7D1560D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11">
    <w:name w:val="F55A858DA6784BC0A0CC9B8E0D6A11EE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11">
    <w:name w:val="BF93F3BF57C148F1A453353BE6BB9EC7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5">
    <w:name w:val="0DDA0A7FC59C4437BAEBE74BF504BC361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4">
    <w:name w:val="3E2CBB75A4E64B24B1C18320DD29B6E01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3">
    <w:name w:val="A13656033DE34B4E8CC61A927A4EBC231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2">
    <w:name w:val="E4006EBF34004AF984B11B16F7D1560D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12">
    <w:name w:val="F55A858DA6784BC0A0CC9B8E0D6A11EE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12">
    <w:name w:val="BF93F3BF57C148F1A453353BE6BB9EC7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6">
    <w:name w:val="0DDA0A7FC59C4437BAEBE74BF504BC361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5">
    <w:name w:val="3E2CBB75A4E64B24B1C18320DD29B6E01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4">
    <w:name w:val="A13656033DE34B4E8CC61A927A4EBC231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7">
    <w:name w:val="0DDA0A7FC59C4437BAEBE74BF504BC361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6">
    <w:name w:val="3E2CBB75A4E64B24B1C18320DD29B6E01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5">
    <w:name w:val="A13656033DE34B4E8CC61A927A4EBC231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3">
    <w:name w:val="E4006EBF34004AF984B11B16F7D1560D1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13">
    <w:name w:val="F55A858DA6784BC0A0CC9B8E0D6A11EE1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8">
    <w:name w:val="0DDA0A7FC59C4437BAEBE74BF504BC361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7">
    <w:name w:val="3E2CBB75A4E64B24B1C18320DD29B6E01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6">
    <w:name w:val="A13656033DE34B4E8CC61A927A4EBC231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4">
    <w:name w:val="E4006EBF34004AF984B11B16F7D1560D1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9">
    <w:name w:val="0DDA0A7FC59C4437BAEBE74BF504BC361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8">
    <w:name w:val="3E2CBB75A4E64B24B1C18320DD29B6E01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7">
    <w:name w:val="A13656033DE34B4E8CC61A927A4EBC231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0">
    <w:name w:val="0DDA0A7FC59C4437BAEBE74BF504BC362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9">
    <w:name w:val="3E2CBB75A4E64B24B1C18320DD29B6E01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8">
    <w:name w:val="A13656033DE34B4E8CC61A927A4EBC231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1">
    <w:name w:val="0DDA0A7FC59C4437BAEBE74BF504BC362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0">
    <w:name w:val="3E2CBB75A4E64B24B1C18320DD29B6E02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9">
    <w:name w:val="A13656033DE34B4E8CC61A927A4EBC231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2">
    <w:name w:val="0DDA0A7FC59C4437BAEBE74BF504BC362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1">
    <w:name w:val="3E2CBB75A4E64B24B1C18320DD29B6E02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0">
    <w:name w:val="A13656033DE34B4E8CC61A927A4EBC232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3">
    <w:name w:val="0DDA0A7FC59C4437BAEBE74BF504BC362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2">
    <w:name w:val="3E2CBB75A4E64B24B1C18320DD29B6E02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1">
    <w:name w:val="A13656033DE34B4E8CC61A927A4EBC232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4">
    <w:name w:val="0DDA0A7FC59C4437BAEBE74BF504BC3624"/>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3">
    <w:name w:val="3E2CBB75A4E64B24B1C18320DD29B6E023"/>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2">
    <w:name w:val="A13656033DE34B4E8CC61A927A4EBC2322"/>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47046E84A8E542C69DC4310EB27D9F60">
    <w:name w:val="47046E84A8E542C69DC4310EB27D9F60"/>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5">
    <w:name w:val="0DDA0A7FC59C4437BAEBE74BF504BC3625"/>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4">
    <w:name w:val="3E2CBB75A4E64B24B1C18320DD29B6E024"/>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3">
    <w:name w:val="A13656033DE34B4E8CC61A927A4EBC2323"/>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6">
    <w:name w:val="0DDA0A7FC59C4437BAEBE74BF504BC3626"/>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5">
    <w:name w:val="3E2CBB75A4E64B24B1C18320DD29B6E025"/>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4">
    <w:name w:val="A13656033DE34B4E8CC61A927A4EBC2324"/>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7">
    <w:name w:val="0DDA0A7FC59C4437BAEBE74BF504BC3627"/>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6">
    <w:name w:val="3E2CBB75A4E64B24B1C18320DD29B6E026"/>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5">
    <w:name w:val="A13656033DE34B4E8CC61A927A4EBC2325"/>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00AC519126F4FEFA9FEA3A2440B418D">
    <w:name w:val="000AC519126F4FEFA9FEA3A2440B418D"/>
    <w:rsid w:val="00AE476E"/>
  </w:style>
  <w:style w:type="paragraph" w:customStyle="1" w:styleId="F9A3FCB56D124FE8B22050602369DA74">
    <w:name w:val="F9A3FCB56D124FE8B22050602369DA74"/>
    <w:rsid w:val="00AE476E"/>
  </w:style>
  <w:style w:type="paragraph" w:customStyle="1" w:styleId="AD5EF11C1252431BAF9C3DFE6710CEF0">
    <w:name w:val="AD5EF11C1252431BAF9C3DFE6710CEF0"/>
    <w:rsid w:val="00AE476E"/>
  </w:style>
  <w:style w:type="paragraph" w:customStyle="1" w:styleId="F367A8AC1B324366A3619FB4766FD130">
    <w:name w:val="F367A8AC1B324366A3619FB4766FD130"/>
    <w:rsid w:val="00AE476E"/>
  </w:style>
  <w:style w:type="paragraph" w:customStyle="1" w:styleId="C44BD58B443B40EB8660285D68FBC612">
    <w:name w:val="C44BD58B443B40EB8660285D68FBC612"/>
    <w:rsid w:val="00AE476E"/>
  </w:style>
  <w:style w:type="paragraph" w:customStyle="1" w:styleId="58094CB53EB349C5B3C1E93B52618519">
    <w:name w:val="58094CB53EB349C5B3C1E93B52618519"/>
    <w:rsid w:val="00AE476E"/>
  </w:style>
  <w:style w:type="paragraph" w:customStyle="1" w:styleId="3E2CBB75A4E64B24B1C18320DD29B6E027">
    <w:name w:val="3E2CBB75A4E64B24B1C18320DD29B6E027"/>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6">
    <w:name w:val="A13656033DE34B4E8CC61A927A4EBC2326"/>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8">
    <w:name w:val="3E2CBB75A4E64B24B1C18320DD29B6E028"/>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7">
    <w:name w:val="A13656033DE34B4E8CC61A927A4EBC2327"/>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9">
    <w:name w:val="3E2CBB75A4E64B24B1C18320DD29B6E029"/>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8">
    <w:name w:val="A13656033DE34B4E8CC61A927A4EBC2328"/>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0">
    <w:name w:val="3E2CBB75A4E64B24B1C18320DD29B6E030"/>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9">
    <w:name w:val="A13656033DE34B4E8CC61A927A4EBC2329"/>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1">
    <w:name w:val="3E2CBB75A4E64B24B1C18320DD29B6E031"/>
    <w:rsid w:val="00F906B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0">
    <w:name w:val="A13656033DE34B4E8CC61A927A4EBC2330"/>
    <w:rsid w:val="00F906B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2">
    <w:name w:val="3E2CBB75A4E64B24B1C18320DD29B6E032"/>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1">
    <w:name w:val="A13656033DE34B4E8CC61A927A4EBC2331"/>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3">
    <w:name w:val="3E2CBB75A4E64B24B1C18320DD29B6E033"/>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2">
    <w:name w:val="A13656033DE34B4E8CC61A927A4EBC2332"/>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4">
    <w:name w:val="3E2CBB75A4E64B24B1C18320DD29B6E034"/>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3">
    <w:name w:val="A13656033DE34B4E8CC61A927A4EBC2333"/>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5">
    <w:name w:val="3E2CBB75A4E64B24B1C18320DD29B6E035"/>
    <w:rsid w:val="0006197A"/>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4">
    <w:name w:val="A13656033DE34B4E8CC61A927A4EBC2334"/>
    <w:rsid w:val="0006197A"/>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6">
    <w:name w:val="3E2CBB75A4E64B24B1C18320DD29B6E036"/>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5">
    <w:name w:val="A13656033DE34B4E8CC61A927A4EBC2335"/>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7">
    <w:name w:val="3E2CBB75A4E64B24B1C18320DD29B6E037"/>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6">
    <w:name w:val="A13656033DE34B4E8CC61A927A4EBC2336"/>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8">
    <w:name w:val="3E2CBB75A4E64B24B1C18320DD29B6E038"/>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7">
    <w:name w:val="A13656033DE34B4E8CC61A927A4EBC2337"/>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9">
    <w:name w:val="3E2CBB75A4E64B24B1C18320DD29B6E039"/>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8">
    <w:name w:val="A13656033DE34B4E8CC61A927A4EBC2338"/>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0">
    <w:name w:val="3E2CBB75A4E64B24B1C18320DD29B6E040"/>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9">
    <w:name w:val="A13656033DE34B4E8CC61A927A4EBC2339"/>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1">
    <w:name w:val="3E2CBB75A4E64B24B1C18320DD29B6E041"/>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0">
    <w:name w:val="A13656033DE34B4E8CC61A927A4EBC2340"/>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2">
    <w:name w:val="3E2CBB75A4E64B24B1C18320DD29B6E042"/>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1">
    <w:name w:val="A13656033DE34B4E8CC61A927A4EBC2341"/>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3">
    <w:name w:val="3E2CBB75A4E64B24B1C18320DD29B6E043"/>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2">
    <w:name w:val="A13656033DE34B4E8CC61A927A4EBC2342"/>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4">
    <w:name w:val="3E2CBB75A4E64B24B1C18320DD29B6E044"/>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3">
    <w:name w:val="A13656033DE34B4E8CC61A927A4EBC2343"/>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5">
    <w:name w:val="3E2CBB75A4E64B24B1C18320DD29B6E045"/>
    <w:rsid w:val="00F93A6D"/>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4">
    <w:name w:val="A13656033DE34B4E8CC61A927A4EBC2344"/>
    <w:rsid w:val="00F93A6D"/>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6">
    <w:name w:val="3E2CBB75A4E64B24B1C18320DD29B6E046"/>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5">
    <w:name w:val="A13656033DE34B4E8CC61A927A4EBC2345"/>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7">
    <w:name w:val="3E2CBB75A4E64B24B1C18320DD29B6E047"/>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6">
    <w:name w:val="A13656033DE34B4E8CC61A927A4EBC2346"/>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8">
    <w:name w:val="3E2CBB75A4E64B24B1C18320DD29B6E048"/>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7">
    <w:name w:val="A13656033DE34B4E8CC61A927A4EBC2347"/>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9">
    <w:name w:val="3E2CBB75A4E64B24B1C18320DD29B6E049"/>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8">
    <w:name w:val="A13656033DE34B4E8CC61A927A4EBC2348"/>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50">
    <w:name w:val="3E2CBB75A4E64B24B1C18320DD29B6E050"/>
    <w:rsid w:val="00646D3A"/>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9">
    <w:name w:val="A13656033DE34B4E8CC61A927A4EBC2349"/>
    <w:rsid w:val="00646D3A"/>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1D1954991EC0194694BF62E998F1AA14">
    <w:name w:val="1D1954991EC0194694BF62E998F1AA14"/>
    <w:rsid w:val="007E648D"/>
    <w:pPr>
      <w:spacing w:after="0" w:line="240" w:lineRule="auto"/>
    </w:pPr>
    <w:rPr>
      <w:sz w:val="24"/>
      <w:szCs w:val="24"/>
      <w:lang w:val="en-CA" w:eastAsia="en-US"/>
    </w:rPr>
  </w:style>
  <w:style w:type="paragraph" w:customStyle="1" w:styleId="3C601BB62F3BA547A57D20994DDBAD62">
    <w:name w:val="3C601BB62F3BA547A57D20994DDBAD62"/>
    <w:rsid w:val="007E648D"/>
    <w:pPr>
      <w:spacing w:after="0" w:line="240" w:lineRule="auto"/>
    </w:pPr>
    <w:rPr>
      <w:sz w:val="24"/>
      <w:szCs w:val="24"/>
      <w:lang w:val="en-CA" w:eastAsia="en-US"/>
    </w:rPr>
  </w:style>
  <w:style w:type="paragraph" w:customStyle="1" w:styleId="45B40A8243904647BC06A01D9C7D26C5">
    <w:name w:val="45B40A8243904647BC06A01D9C7D26C5"/>
    <w:rsid w:val="007E648D"/>
    <w:pPr>
      <w:spacing w:after="0" w:line="240" w:lineRule="auto"/>
    </w:pPr>
    <w:rPr>
      <w:sz w:val="24"/>
      <w:szCs w:val="24"/>
      <w:lang w:val="en-CA" w:eastAsia="en-US"/>
    </w:rPr>
  </w:style>
  <w:style w:type="paragraph" w:customStyle="1" w:styleId="586D9753AF2E284AA123AC9642443AA5">
    <w:name w:val="586D9753AF2E284AA123AC9642443AA5"/>
    <w:rsid w:val="007E648D"/>
    <w:pPr>
      <w:spacing w:after="0" w:line="240" w:lineRule="auto"/>
    </w:pPr>
    <w:rPr>
      <w:sz w:val="24"/>
      <w:szCs w:val="24"/>
      <w:lang w:val="en-CA" w:eastAsia="en-US"/>
    </w:rPr>
  </w:style>
  <w:style w:type="paragraph" w:customStyle="1" w:styleId="DD72C2DBAB9FFC48A5AE7C736524B6CD">
    <w:name w:val="DD72C2DBAB9FFC48A5AE7C736524B6CD"/>
    <w:rsid w:val="007E648D"/>
    <w:pPr>
      <w:spacing w:after="0" w:line="240" w:lineRule="auto"/>
    </w:pPr>
    <w:rPr>
      <w:sz w:val="24"/>
      <w:szCs w:val="24"/>
      <w:lang w:val="en-CA" w:eastAsia="en-US"/>
    </w:rPr>
  </w:style>
  <w:style w:type="paragraph" w:customStyle="1" w:styleId="04364FD84CE75247A799F48B97A568BE">
    <w:name w:val="04364FD84CE75247A799F48B97A568BE"/>
    <w:rsid w:val="007E648D"/>
    <w:pPr>
      <w:spacing w:after="0" w:line="240" w:lineRule="auto"/>
    </w:pPr>
    <w:rPr>
      <w:sz w:val="24"/>
      <w:szCs w:val="24"/>
      <w:lang w:val="en-CA" w:eastAsia="en-US"/>
    </w:rPr>
  </w:style>
  <w:style w:type="paragraph" w:customStyle="1" w:styleId="2C209952254A46628D5555FA866F09D6">
    <w:name w:val="2C209952254A46628D5555FA866F09D6"/>
    <w:rsid w:val="008C1D35"/>
    <w:pPr>
      <w:spacing w:after="160" w:line="259" w:lineRule="auto"/>
    </w:pPr>
  </w:style>
  <w:style w:type="paragraph" w:customStyle="1" w:styleId="A8310174FC0F49BA8AB235A475004A22">
    <w:name w:val="A8310174FC0F49BA8AB235A475004A22"/>
    <w:rsid w:val="008C1D35"/>
    <w:pPr>
      <w:spacing w:after="160" w:line="259" w:lineRule="auto"/>
    </w:pPr>
  </w:style>
  <w:style w:type="paragraph" w:customStyle="1" w:styleId="B2E46B6CBF8440C9AC52E85BE9FC1788">
    <w:name w:val="B2E46B6CBF8440C9AC52E85BE9FC1788"/>
    <w:rsid w:val="008C1D35"/>
    <w:pPr>
      <w:spacing w:after="160" w:line="259" w:lineRule="auto"/>
    </w:pPr>
  </w:style>
  <w:style w:type="paragraph" w:customStyle="1" w:styleId="F31ED31D8004481EBCB89C97A1188C60">
    <w:name w:val="F31ED31D8004481EBCB89C97A1188C60"/>
    <w:rsid w:val="008C1D35"/>
    <w:pPr>
      <w:spacing w:after="160" w:line="259" w:lineRule="auto"/>
    </w:pPr>
  </w:style>
  <w:style w:type="paragraph" w:customStyle="1" w:styleId="DAE2473B2ADD4BA995C9F5501D730443">
    <w:name w:val="DAE2473B2ADD4BA995C9F5501D730443"/>
    <w:rsid w:val="008C1D35"/>
    <w:pPr>
      <w:spacing w:after="160" w:line="259" w:lineRule="auto"/>
    </w:pPr>
  </w:style>
  <w:style w:type="paragraph" w:customStyle="1" w:styleId="1B4FDD063C7D49348BEA84B4E7B69596">
    <w:name w:val="1B4FDD063C7D49348BEA84B4E7B69596"/>
    <w:rsid w:val="008C1D35"/>
    <w:pPr>
      <w:spacing w:after="160" w:line="259" w:lineRule="auto"/>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1D35"/>
    <w:rPr>
      <w:color w:val="808080"/>
    </w:rPr>
  </w:style>
  <w:style w:type="paragraph" w:customStyle="1" w:styleId="29DFCCA2BF7F4721BF37024781F9444E">
    <w:name w:val="29DFCCA2BF7F4721BF37024781F9444E"/>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
    <w:name w:val="0DDA0A7FC59C4437BAEBE74BF504BC3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
    <w:name w:val="0DDA0A7FC59C4437BAEBE74BF504BC36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
    <w:name w:val="3E2CBB75A4E64B24B1C18320DD29B6E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
    <w:name w:val="0DDA0A7FC59C4437BAEBE74BF504BC36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
    <w:name w:val="3E2CBB75A4E64B24B1C18320DD29B6E0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
    <w:name w:val="A13656033DE34B4E8CC61A927A4EBC2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3">
    <w:name w:val="0DDA0A7FC59C4437BAEBE74BF504BC36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
    <w:name w:val="3E2CBB75A4E64B24B1C18320DD29B6E0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
    <w:name w:val="A13656033DE34B4E8CC61A927A4EBC23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
    <w:name w:val="E4006EBF34004AF984B11B16F7D1560D"/>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
    <w:name w:val="F55A858DA6784BC0A0CC9B8E0D6A11EE"/>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
    <w:name w:val="BF93F3BF57C148F1A453353BE6BB9EC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4">
    <w:name w:val="0DDA0A7FC59C4437BAEBE74BF504BC36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
    <w:name w:val="3E2CBB75A4E64B24B1C18320DD29B6E0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
    <w:name w:val="A13656033DE34B4E8CC61A927A4EBC23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
    <w:name w:val="E4006EBF34004AF984B11B16F7D1560D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1">
    <w:name w:val="F55A858DA6784BC0A0CC9B8E0D6A11EE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1">
    <w:name w:val="BF93F3BF57C148F1A453353BE6BB9EC7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5">
    <w:name w:val="0DDA0A7FC59C4437BAEBE74BF504BC36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
    <w:name w:val="3E2CBB75A4E64B24B1C18320DD29B6E0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
    <w:name w:val="A13656033DE34B4E8CC61A927A4EBC23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2">
    <w:name w:val="E4006EBF34004AF984B11B16F7D1560D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2">
    <w:name w:val="F55A858DA6784BC0A0CC9B8E0D6A11EE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2">
    <w:name w:val="BF93F3BF57C148F1A453353BE6BB9EC7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6">
    <w:name w:val="0DDA0A7FC59C4437BAEBE74BF504BC36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5">
    <w:name w:val="3E2CBB75A4E64B24B1C18320DD29B6E0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
    <w:name w:val="A13656033DE34B4E8CC61A927A4EBC23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3">
    <w:name w:val="E4006EBF34004AF984B11B16F7D1560D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3">
    <w:name w:val="F55A858DA6784BC0A0CC9B8E0D6A11EE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3">
    <w:name w:val="BF93F3BF57C148F1A453353BE6BB9EC7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7">
    <w:name w:val="0DDA0A7FC59C4437BAEBE74BF504BC36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6">
    <w:name w:val="3E2CBB75A4E64B24B1C18320DD29B6E0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5">
    <w:name w:val="A13656033DE34B4E8CC61A927A4EBC23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4">
    <w:name w:val="E4006EBF34004AF984B11B16F7D1560D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4">
    <w:name w:val="F55A858DA6784BC0A0CC9B8E0D6A11EE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4">
    <w:name w:val="BF93F3BF57C148F1A453353BE6BB9EC7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8">
    <w:name w:val="0DDA0A7FC59C4437BAEBE74BF504BC36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7">
    <w:name w:val="3E2CBB75A4E64B24B1C18320DD29B6E0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6">
    <w:name w:val="A13656033DE34B4E8CC61A927A4EBC23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5">
    <w:name w:val="E4006EBF34004AF984B11B16F7D1560D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5">
    <w:name w:val="F55A858DA6784BC0A0CC9B8E0D6A11EE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5">
    <w:name w:val="BF93F3BF57C148F1A453353BE6BB9EC7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9">
    <w:name w:val="0DDA0A7FC59C4437BAEBE74BF504BC36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8">
    <w:name w:val="3E2CBB75A4E64B24B1C18320DD29B6E0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7">
    <w:name w:val="A13656033DE34B4E8CC61A927A4EBC23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6">
    <w:name w:val="E4006EBF34004AF984B11B16F7D1560D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6">
    <w:name w:val="F55A858DA6784BC0A0CC9B8E0D6A11EE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6">
    <w:name w:val="BF93F3BF57C148F1A453353BE6BB9EC7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0">
    <w:name w:val="0DDA0A7FC59C4437BAEBE74BF504BC36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9">
    <w:name w:val="3E2CBB75A4E64B24B1C18320DD29B6E0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8">
    <w:name w:val="A13656033DE34B4E8CC61A927A4EBC23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7">
    <w:name w:val="E4006EBF34004AF984B11B16F7D1560D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7">
    <w:name w:val="F55A858DA6784BC0A0CC9B8E0D6A11EE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7">
    <w:name w:val="BF93F3BF57C148F1A453353BE6BB9EC7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1">
    <w:name w:val="0DDA0A7FC59C4437BAEBE74BF504BC36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0">
    <w:name w:val="3E2CBB75A4E64B24B1C18320DD29B6E0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9">
    <w:name w:val="A13656033DE34B4E8CC61A927A4EBC23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8">
    <w:name w:val="E4006EBF34004AF984B11B16F7D1560D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8">
    <w:name w:val="F55A858DA6784BC0A0CC9B8E0D6A11EE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8">
    <w:name w:val="BF93F3BF57C148F1A453353BE6BB9EC7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2">
    <w:name w:val="0DDA0A7FC59C4437BAEBE74BF504BC36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1">
    <w:name w:val="3E2CBB75A4E64B24B1C18320DD29B6E0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0">
    <w:name w:val="A13656033DE34B4E8CC61A927A4EBC23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9">
    <w:name w:val="E4006EBF34004AF984B11B16F7D1560D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9">
    <w:name w:val="F55A858DA6784BC0A0CC9B8E0D6A11EE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9">
    <w:name w:val="BF93F3BF57C148F1A453353BE6BB9EC7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3">
    <w:name w:val="0DDA0A7FC59C4437BAEBE74BF504BC361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2">
    <w:name w:val="3E2CBB75A4E64B24B1C18320DD29B6E0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1">
    <w:name w:val="A13656033DE34B4E8CC61A927A4EBC23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0">
    <w:name w:val="E4006EBF34004AF984B11B16F7D1560D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10">
    <w:name w:val="F55A858DA6784BC0A0CC9B8E0D6A11EE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10">
    <w:name w:val="BF93F3BF57C148F1A453353BE6BB9EC71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4">
    <w:name w:val="0DDA0A7FC59C4437BAEBE74BF504BC361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3">
    <w:name w:val="3E2CBB75A4E64B24B1C18320DD29B6E01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2">
    <w:name w:val="A13656033DE34B4E8CC61A927A4EBC23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1">
    <w:name w:val="E4006EBF34004AF984B11B16F7D1560D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11">
    <w:name w:val="F55A858DA6784BC0A0CC9B8E0D6A11EE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11">
    <w:name w:val="BF93F3BF57C148F1A453353BE6BB9EC71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5">
    <w:name w:val="0DDA0A7FC59C4437BAEBE74BF504BC361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4">
    <w:name w:val="3E2CBB75A4E64B24B1C18320DD29B6E01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3">
    <w:name w:val="A13656033DE34B4E8CC61A927A4EBC231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2">
    <w:name w:val="E4006EBF34004AF984B11B16F7D1560D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12">
    <w:name w:val="F55A858DA6784BC0A0CC9B8E0D6A11EE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BF93F3BF57C148F1A453353BE6BB9EC712">
    <w:name w:val="BF93F3BF57C148F1A453353BE6BB9EC71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6">
    <w:name w:val="0DDA0A7FC59C4437BAEBE74BF504BC361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5">
    <w:name w:val="3E2CBB75A4E64B24B1C18320DD29B6E01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4">
    <w:name w:val="A13656033DE34B4E8CC61A927A4EBC231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7">
    <w:name w:val="0DDA0A7FC59C4437BAEBE74BF504BC361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6">
    <w:name w:val="3E2CBB75A4E64B24B1C18320DD29B6E01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5">
    <w:name w:val="A13656033DE34B4E8CC61A927A4EBC2315"/>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3">
    <w:name w:val="E4006EBF34004AF984B11B16F7D1560D1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F55A858DA6784BC0A0CC9B8E0D6A11EE13">
    <w:name w:val="F55A858DA6784BC0A0CC9B8E0D6A11EE1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8">
    <w:name w:val="0DDA0A7FC59C4437BAEBE74BF504BC361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7">
    <w:name w:val="3E2CBB75A4E64B24B1C18320DD29B6E01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6">
    <w:name w:val="A13656033DE34B4E8CC61A927A4EBC2316"/>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E4006EBF34004AF984B11B16F7D1560D14">
    <w:name w:val="E4006EBF34004AF984B11B16F7D1560D14"/>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19">
    <w:name w:val="0DDA0A7FC59C4437BAEBE74BF504BC361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8">
    <w:name w:val="3E2CBB75A4E64B24B1C18320DD29B6E01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7">
    <w:name w:val="A13656033DE34B4E8CC61A927A4EBC2317"/>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0">
    <w:name w:val="0DDA0A7FC59C4437BAEBE74BF504BC362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19">
    <w:name w:val="3E2CBB75A4E64B24B1C18320DD29B6E01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8">
    <w:name w:val="A13656033DE34B4E8CC61A927A4EBC2318"/>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1">
    <w:name w:val="0DDA0A7FC59C4437BAEBE74BF504BC362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0">
    <w:name w:val="3E2CBB75A4E64B24B1C18320DD29B6E02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19">
    <w:name w:val="A13656033DE34B4E8CC61A927A4EBC2319"/>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2">
    <w:name w:val="0DDA0A7FC59C4437BAEBE74BF504BC362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1">
    <w:name w:val="3E2CBB75A4E64B24B1C18320DD29B6E02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0">
    <w:name w:val="A13656033DE34B4E8CC61A927A4EBC2320"/>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3">
    <w:name w:val="0DDA0A7FC59C4437BAEBE74BF504BC3623"/>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2">
    <w:name w:val="3E2CBB75A4E64B24B1C18320DD29B6E022"/>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1">
    <w:name w:val="A13656033DE34B4E8CC61A927A4EBC2321"/>
    <w:rsid w:val="00D85401"/>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4">
    <w:name w:val="0DDA0A7FC59C4437BAEBE74BF504BC3624"/>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3">
    <w:name w:val="3E2CBB75A4E64B24B1C18320DD29B6E023"/>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2">
    <w:name w:val="A13656033DE34B4E8CC61A927A4EBC2322"/>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47046E84A8E542C69DC4310EB27D9F60">
    <w:name w:val="47046E84A8E542C69DC4310EB27D9F60"/>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5">
    <w:name w:val="0DDA0A7FC59C4437BAEBE74BF504BC3625"/>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4">
    <w:name w:val="3E2CBB75A4E64B24B1C18320DD29B6E024"/>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3">
    <w:name w:val="A13656033DE34B4E8CC61A927A4EBC2323"/>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6">
    <w:name w:val="0DDA0A7FC59C4437BAEBE74BF504BC3626"/>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5">
    <w:name w:val="3E2CBB75A4E64B24B1C18320DD29B6E025"/>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4">
    <w:name w:val="A13656033DE34B4E8CC61A927A4EBC2324"/>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DDA0A7FC59C4437BAEBE74BF504BC3627">
    <w:name w:val="0DDA0A7FC59C4437BAEBE74BF504BC3627"/>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6">
    <w:name w:val="3E2CBB75A4E64B24B1C18320DD29B6E026"/>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5">
    <w:name w:val="A13656033DE34B4E8CC61A927A4EBC2325"/>
    <w:rsid w:val="00AE476E"/>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000AC519126F4FEFA9FEA3A2440B418D">
    <w:name w:val="000AC519126F4FEFA9FEA3A2440B418D"/>
    <w:rsid w:val="00AE476E"/>
  </w:style>
  <w:style w:type="paragraph" w:customStyle="1" w:styleId="F9A3FCB56D124FE8B22050602369DA74">
    <w:name w:val="F9A3FCB56D124FE8B22050602369DA74"/>
    <w:rsid w:val="00AE476E"/>
  </w:style>
  <w:style w:type="paragraph" w:customStyle="1" w:styleId="AD5EF11C1252431BAF9C3DFE6710CEF0">
    <w:name w:val="AD5EF11C1252431BAF9C3DFE6710CEF0"/>
    <w:rsid w:val="00AE476E"/>
  </w:style>
  <w:style w:type="paragraph" w:customStyle="1" w:styleId="F367A8AC1B324366A3619FB4766FD130">
    <w:name w:val="F367A8AC1B324366A3619FB4766FD130"/>
    <w:rsid w:val="00AE476E"/>
  </w:style>
  <w:style w:type="paragraph" w:customStyle="1" w:styleId="C44BD58B443B40EB8660285D68FBC612">
    <w:name w:val="C44BD58B443B40EB8660285D68FBC612"/>
    <w:rsid w:val="00AE476E"/>
  </w:style>
  <w:style w:type="paragraph" w:customStyle="1" w:styleId="58094CB53EB349C5B3C1E93B52618519">
    <w:name w:val="58094CB53EB349C5B3C1E93B52618519"/>
    <w:rsid w:val="00AE476E"/>
  </w:style>
  <w:style w:type="paragraph" w:customStyle="1" w:styleId="3E2CBB75A4E64B24B1C18320DD29B6E027">
    <w:name w:val="3E2CBB75A4E64B24B1C18320DD29B6E027"/>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6">
    <w:name w:val="A13656033DE34B4E8CC61A927A4EBC2326"/>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8">
    <w:name w:val="3E2CBB75A4E64B24B1C18320DD29B6E028"/>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7">
    <w:name w:val="A13656033DE34B4E8CC61A927A4EBC2327"/>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29">
    <w:name w:val="3E2CBB75A4E64B24B1C18320DD29B6E029"/>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8">
    <w:name w:val="A13656033DE34B4E8CC61A927A4EBC2328"/>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0">
    <w:name w:val="3E2CBB75A4E64B24B1C18320DD29B6E030"/>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29">
    <w:name w:val="A13656033DE34B4E8CC61A927A4EBC2329"/>
    <w:rsid w:val="00384F2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1">
    <w:name w:val="3E2CBB75A4E64B24B1C18320DD29B6E031"/>
    <w:rsid w:val="00F906B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0">
    <w:name w:val="A13656033DE34B4E8CC61A927A4EBC2330"/>
    <w:rsid w:val="00F906B6"/>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2">
    <w:name w:val="3E2CBB75A4E64B24B1C18320DD29B6E032"/>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1">
    <w:name w:val="A13656033DE34B4E8CC61A927A4EBC2331"/>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3">
    <w:name w:val="3E2CBB75A4E64B24B1C18320DD29B6E033"/>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2">
    <w:name w:val="A13656033DE34B4E8CC61A927A4EBC2332"/>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4">
    <w:name w:val="3E2CBB75A4E64B24B1C18320DD29B6E034"/>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3">
    <w:name w:val="A13656033DE34B4E8CC61A927A4EBC2333"/>
    <w:rsid w:val="001769C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5">
    <w:name w:val="3E2CBB75A4E64B24B1C18320DD29B6E035"/>
    <w:rsid w:val="0006197A"/>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4">
    <w:name w:val="A13656033DE34B4E8CC61A927A4EBC2334"/>
    <w:rsid w:val="0006197A"/>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6">
    <w:name w:val="3E2CBB75A4E64B24B1C18320DD29B6E036"/>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5">
    <w:name w:val="A13656033DE34B4E8CC61A927A4EBC2335"/>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7">
    <w:name w:val="3E2CBB75A4E64B24B1C18320DD29B6E037"/>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6">
    <w:name w:val="A13656033DE34B4E8CC61A927A4EBC2336"/>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8">
    <w:name w:val="3E2CBB75A4E64B24B1C18320DD29B6E038"/>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7">
    <w:name w:val="A13656033DE34B4E8CC61A927A4EBC2337"/>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39">
    <w:name w:val="3E2CBB75A4E64B24B1C18320DD29B6E039"/>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8">
    <w:name w:val="A13656033DE34B4E8CC61A927A4EBC2338"/>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0">
    <w:name w:val="3E2CBB75A4E64B24B1C18320DD29B6E040"/>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39">
    <w:name w:val="A13656033DE34B4E8CC61A927A4EBC2339"/>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1">
    <w:name w:val="3E2CBB75A4E64B24B1C18320DD29B6E041"/>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0">
    <w:name w:val="A13656033DE34B4E8CC61A927A4EBC2340"/>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2">
    <w:name w:val="3E2CBB75A4E64B24B1C18320DD29B6E042"/>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1">
    <w:name w:val="A13656033DE34B4E8CC61A927A4EBC2341"/>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3">
    <w:name w:val="3E2CBB75A4E64B24B1C18320DD29B6E043"/>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2">
    <w:name w:val="A13656033DE34B4E8CC61A927A4EBC2342"/>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4">
    <w:name w:val="3E2CBB75A4E64B24B1C18320DD29B6E044"/>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3">
    <w:name w:val="A13656033DE34B4E8CC61A927A4EBC2343"/>
    <w:rsid w:val="00DF6CFC"/>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5">
    <w:name w:val="3E2CBB75A4E64B24B1C18320DD29B6E045"/>
    <w:rsid w:val="00F93A6D"/>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4">
    <w:name w:val="A13656033DE34B4E8CC61A927A4EBC2344"/>
    <w:rsid w:val="00F93A6D"/>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6">
    <w:name w:val="3E2CBB75A4E64B24B1C18320DD29B6E046"/>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5">
    <w:name w:val="A13656033DE34B4E8CC61A927A4EBC2345"/>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7">
    <w:name w:val="3E2CBB75A4E64B24B1C18320DD29B6E047"/>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6">
    <w:name w:val="A13656033DE34B4E8CC61A927A4EBC2346"/>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8">
    <w:name w:val="3E2CBB75A4E64B24B1C18320DD29B6E048"/>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7">
    <w:name w:val="A13656033DE34B4E8CC61A927A4EBC2347"/>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49">
    <w:name w:val="3E2CBB75A4E64B24B1C18320DD29B6E049"/>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8">
    <w:name w:val="A13656033DE34B4E8CC61A927A4EBC2348"/>
    <w:rsid w:val="004E0AD5"/>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3E2CBB75A4E64B24B1C18320DD29B6E050">
    <w:name w:val="3E2CBB75A4E64B24B1C18320DD29B6E050"/>
    <w:rsid w:val="00646D3A"/>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A13656033DE34B4E8CC61A927A4EBC2349">
    <w:name w:val="A13656033DE34B4E8CC61A927A4EBC2349"/>
    <w:rsid w:val="00646D3A"/>
    <w:pPr>
      <w:widowControl w:val="0"/>
      <w:autoSpaceDE w:val="0"/>
      <w:autoSpaceDN w:val="0"/>
      <w:adjustRightInd w:val="0"/>
      <w:spacing w:after="0" w:line="240" w:lineRule="auto"/>
    </w:pPr>
    <w:rPr>
      <w:rFonts w:ascii="Univers" w:eastAsia="Times New Roman" w:hAnsi="Univers" w:cs="Times New Roman"/>
      <w:sz w:val="20"/>
      <w:szCs w:val="24"/>
      <w:lang w:val="en-US" w:eastAsia="fr-FR"/>
    </w:rPr>
  </w:style>
  <w:style w:type="paragraph" w:customStyle="1" w:styleId="1D1954991EC0194694BF62E998F1AA14">
    <w:name w:val="1D1954991EC0194694BF62E998F1AA14"/>
    <w:rsid w:val="007E648D"/>
    <w:pPr>
      <w:spacing w:after="0" w:line="240" w:lineRule="auto"/>
    </w:pPr>
    <w:rPr>
      <w:sz w:val="24"/>
      <w:szCs w:val="24"/>
      <w:lang w:val="en-CA" w:eastAsia="en-US"/>
    </w:rPr>
  </w:style>
  <w:style w:type="paragraph" w:customStyle="1" w:styleId="3C601BB62F3BA547A57D20994DDBAD62">
    <w:name w:val="3C601BB62F3BA547A57D20994DDBAD62"/>
    <w:rsid w:val="007E648D"/>
    <w:pPr>
      <w:spacing w:after="0" w:line="240" w:lineRule="auto"/>
    </w:pPr>
    <w:rPr>
      <w:sz w:val="24"/>
      <w:szCs w:val="24"/>
      <w:lang w:val="en-CA" w:eastAsia="en-US"/>
    </w:rPr>
  </w:style>
  <w:style w:type="paragraph" w:customStyle="1" w:styleId="45B40A8243904647BC06A01D9C7D26C5">
    <w:name w:val="45B40A8243904647BC06A01D9C7D26C5"/>
    <w:rsid w:val="007E648D"/>
    <w:pPr>
      <w:spacing w:after="0" w:line="240" w:lineRule="auto"/>
    </w:pPr>
    <w:rPr>
      <w:sz w:val="24"/>
      <w:szCs w:val="24"/>
      <w:lang w:val="en-CA" w:eastAsia="en-US"/>
    </w:rPr>
  </w:style>
  <w:style w:type="paragraph" w:customStyle="1" w:styleId="586D9753AF2E284AA123AC9642443AA5">
    <w:name w:val="586D9753AF2E284AA123AC9642443AA5"/>
    <w:rsid w:val="007E648D"/>
    <w:pPr>
      <w:spacing w:after="0" w:line="240" w:lineRule="auto"/>
    </w:pPr>
    <w:rPr>
      <w:sz w:val="24"/>
      <w:szCs w:val="24"/>
      <w:lang w:val="en-CA" w:eastAsia="en-US"/>
    </w:rPr>
  </w:style>
  <w:style w:type="paragraph" w:customStyle="1" w:styleId="DD72C2DBAB9FFC48A5AE7C736524B6CD">
    <w:name w:val="DD72C2DBAB9FFC48A5AE7C736524B6CD"/>
    <w:rsid w:val="007E648D"/>
    <w:pPr>
      <w:spacing w:after="0" w:line="240" w:lineRule="auto"/>
    </w:pPr>
    <w:rPr>
      <w:sz w:val="24"/>
      <w:szCs w:val="24"/>
      <w:lang w:val="en-CA" w:eastAsia="en-US"/>
    </w:rPr>
  </w:style>
  <w:style w:type="paragraph" w:customStyle="1" w:styleId="04364FD84CE75247A799F48B97A568BE">
    <w:name w:val="04364FD84CE75247A799F48B97A568BE"/>
    <w:rsid w:val="007E648D"/>
    <w:pPr>
      <w:spacing w:after="0" w:line="240" w:lineRule="auto"/>
    </w:pPr>
    <w:rPr>
      <w:sz w:val="24"/>
      <w:szCs w:val="24"/>
      <w:lang w:val="en-CA" w:eastAsia="en-US"/>
    </w:rPr>
  </w:style>
  <w:style w:type="paragraph" w:customStyle="1" w:styleId="2C209952254A46628D5555FA866F09D6">
    <w:name w:val="2C209952254A46628D5555FA866F09D6"/>
    <w:rsid w:val="008C1D35"/>
    <w:pPr>
      <w:spacing w:after="160" w:line="259" w:lineRule="auto"/>
    </w:pPr>
  </w:style>
  <w:style w:type="paragraph" w:customStyle="1" w:styleId="A8310174FC0F49BA8AB235A475004A22">
    <w:name w:val="A8310174FC0F49BA8AB235A475004A22"/>
    <w:rsid w:val="008C1D35"/>
    <w:pPr>
      <w:spacing w:after="160" w:line="259" w:lineRule="auto"/>
    </w:pPr>
  </w:style>
  <w:style w:type="paragraph" w:customStyle="1" w:styleId="B2E46B6CBF8440C9AC52E85BE9FC1788">
    <w:name w:val="B2E46B6CBF8440C9AC52E85BE9FC1788"/>
    <w:rsid w:val="008C1D35"/>
    <w:pPr>
      <w:spacing w:after="160" w:line="259" w:lineRule="auto"/>
    </w:pPr>
  </w:style>
  <w:style w:type="paragraph" w:customStyle="1" w:styleId="F31ED31D8004481EBCB89C97A1188C60">
    <w:name w:val="F31ED31D8004481EBCB89C97A1188C60"/>
    <w:rsid w:val="008C1D35"/>
    <w:pPr>
      <w:spacing w:after="160" w:line="259" w:lineRule="auto"/>
    </w:pPr>
  </w:style>
  <w:style w:type="paragraph" w:customStyle="1" w:styleId="DAE2473B2ADD4BA995C9F5501D730443">
    <w:name w:val="DAE2473B2ADD4BA995C9F5501D730443"/>
    <w:rsid w:val="008C1D35"/>
    <w:pPr>
      <w:spacing w:after="160" w:line="259" w:lineRule="auto"/>
    </w:pPr>
  </w:style>
  <w:style w:type="paragraph" w:customStyle="1" w:styleId="1B4FDD063C7D49348BEA84B4E7B69596">
    <w:name w:val="1B4FDD063C7D49348BEA84B4E7B69596"/>
    <w:rsid w:val="008C1D3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A65C8-6807-BA47-8C8A-5DD162135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1691</Words>
  <Characters>9643</Characters>
  <Application>Microsoft Macintosh Word</Application>
  <DocSecurity>0</DocSecurity>
  <Lines>80</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supérieure</Company>
  <LinksUpToDate>false</LinksUpToDate>
  <CharactersWithSpaces>11312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Côté</dc:creator>
  <cp:keywords/>
  <dc:description/>
  <cp:lastModifiedBy>Yvan Ross</cp:lastModifiedBy>
  <cp:revision>2</cp:revision>
  <cp:lastPrinted>2020-04-07T14:15:00Z</cp:lastPrinted>
  <dcterms:created xsi:type="dcterms:W3CDTF">2020-04-07T19:59:00Z</dcterms:created>
  <dcterms:modified xsi:type="dcterms:W3CDTF">2020-04-07T19:59:00Z</dcterms:modified>
</cp:coreProperties>
</file>